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76" w:rsidRDefault="00AD3C76" w:rsidP="0060561E">
      <w:pPr>
        <w:pStyle w:val="afc"/>
      </w:pPr>
      <w:r>
        <w:t>Управление в</w:t>
      </w:r>
      <w:r w:rsidR="00280407">
        <w:rPr>
          <w:lang w:val="ru-RU"/>
        </w:rPr>
        <w:t>ерсиями в</w:t>
      </w:r>
      <w:r w:rsidR="00280407">
        <w:t xml:space="preserve"> CM6</w:t>
      </w:r>
      <w:r>
        <w:t xml:space="preserve"> </w:t>
      </w:r>
    </w:p>
    <w:p w:rsidR="00AD3C76" w:rsidRDefault="00AD3C76" w:rsidP="006E1008">
      <w:pPr>
        <w:pStyle w:val="10"/>
      </w:pPr>
      <w:r>
        <w:t>Термины</w:t>
      </w:r>
    </w:p>
    <w:p w:rsidR="00A22C1D" w:rsidRDefault="00A22C1D" w:rsidP="00A22C1D">
      <w:r>
        <w:t>Документ - любой прикладной объект, для которого требу</w:t>
      </w:r>
      <w:r>
        <w:rPr>
          <w:lang w:val="ru-RU"/>
        </w:rPr>
        <w:t>е</w:t>
      </w:r>
      <w:r>
        <w:t>тся</w:t>
      </w:r>
      <w:r>
        <w:rPr>
          <w:lang w:val="ru-RU"/>
        </w:rPr>
        <w:t xml:space="preserve"> поддержка версионирования</w:t>
      </w:r>
      <w:r>
        <w:t xml:space="preserve">; </w:t>
      </w:r>
    </w:p>
    <w:p w:rsidR="00320E6F" w:rsidRDefault="00A22C1D" w:rsidP="00320E6F">
      <w:pPr>
        <w:rPr>
          <w:lang w:val="ru-RU"/>
        </w:rPr>
      </w:pPr>
      <w:r>
        <w:t xml:space="preserve">Версия документа - прикладной объект, сохраняющий </w:t>
      </w:r>
      <w:r>
        <w:rPr>
          <w:lang w:val="ru-RU"/>
        </w:rPr>
        <w:t xml:space="preserve">вариант </w:t>
      </w:r>
      <w:r>
        <w:t>прикладны</w:t>
      </w:r>
      <w:r>
        <w:rPr>
          <w:lang w:val="ru-RU"/>
        </w:rPr>
        <w:t>х</w:t>
      </w:r>
      <w:r>
        <w:t xml:space="preserve"> данны</w:t>
      </w:r>
      <w:r>
        <w:rPr>
          <w:lang w:val="ru-RU"/>
        </w:rPr>
        <w:t>х</w:t>
      </w:r>
      <w:r>
        <w:t xml:space="preserve"> </w:t>
      </w:r>
      <w:r w:rsidR="00255DB6">
        <w:t xml:space="preserve">документа </w:t>
      </w:r>
      <w:r>
        <w:t>("реквизит</w:t>
      </w:r>
      <w:r>
        <w:rPr>
          <w:lang w:val="ru-RU"/>
        </w:rPr>
        <w:t>ов</w:t>
      </w:r>
      <w:r>
        <w:t>"</w:t>
      </w:r>
      <w:r>
        <w:rPr>
          <w:lang w:val="ru-RU"/>
        </w:rPr>
        <w:t>, включая контент</w:t>
      </w:r>
      <w:r>
        <w:t xml:space="preserve">) по инициативе пользователя или </w:t>
      </w:r>
      <w:r>
        <w:rPr>
          <w:lang w:val="ru-RU"/>
        </w:rPr>
        <w:t xml:space="preserve">самой </w:t>
      </w:r>
      <w:r>
        <w:t>СЭД (в соответствии с</w:t>
      </w:r>
      <w:r w:rsidR="00255DB6">
        <w:rPr>
          <w:lang w:val="ru-RU"/>
        </w:rPr>
        <w:t xml:space="preserve"> её </w:t>
      </w:r>
      <w:r>
        <w:t xml:space="preserve">прикладной логикой); </w:t>
      </w:r>
    </w:p>
    <w:p w:rsidR="005224CA" w:rsidRPr="005224CA" w:rsidRDefault="005224CA" w:rsidP="00320E6F">
      <w:pPr>
        <w:rPr>
          <w:lang w:val="ru-RU"/>
        </w:rPr>
      </w:pPr>
      <w:r>
        <w:rPr>
          <w:lang w:val="ru-RU"/>
        </w:rPr>
        <w:t xml:space="preserve">Реквизиты Документа или Версии – прикладные атрибуты (поля) </w:t>
      </w:r>
      <w:r w:rsidR="00320E6F">
        <w:rPr>
          <w:lang w:val="ru-RU"/>
        </w:rPr>
        <w:t xml:space="preserve">соответствующего «бизнес-объекта», реализуемого платформой </w:t>
      </w:r>
      <w:r w:rsidR="00320E6F">
        <w:t>AF5</w:t>
      </w:r>
      <w:r w:rsidR="00320E6F">
        <w:rPr>
          <w:lang w:val="ru-RU"/>
        </w:rPr>
        <w:t xml:space="preserve"> как дерево связанных ДО. </w:t>
      </w:r>
    </w:p>
    <w:p w:rsidR="00DA7640" w:rsidRDefault="00A22C1D" w:rsidP="006E1008">
      <w:pPr>
        <w:pStyle w:val="10"/>
      </w:pPr>
      <w:r>
        <w:t xml:space="preserve">Основные </w:t>
      </w:r>
      <w:r w:rsidRPr="006E1008">
        <w:t>требования</w:t>
      </w:r>
    </w:p>
    <w:p w:rsidR="00255DB6" w:rsidRDefault="000B3E9F" w:rsidP="004251C1">
      <w:pPr>
        <w:rPr>
          <w:lang w:val="ru-RU"/>
        </w:rPr>
      </w:pPr>
      <w:r>
        <w:rPr>
          <w:lang w:val="ru-RU"/>
        </w:rPr>
        <w:t xml:space="preserve">Основное назначение версии документа – </w:t>
      </w:r>
      <w:r w:rsidR="004251C1">
        <w:t>фикс</w:t>
      </w:r>
      <w:r>
        <w:rPr>
          <w:lang w:val="ru-RU"/>
        </w:rPr>
        <w:t xml:space="preserve">ация </w:t>
      </w:r>
      <w:r w:rsidR="004251C1">
        <w:t>в системе "</w:t>
      </w:r>
      <w:r w:rsidR="009258F7">
        <w:rPr>
          <w:lang w:val="ru-RU"/>
        </w:rPr>
        <w:t>слепк</w:t>
      </w:r>
      <w:r>
        <w:rPr>
          <w:lang w:val="ru-RU"/>
        </w:rPr>
        <w:t>а</w:t>
      </w:r>
      <w:r w:rsidR="004251C1">
        <w:t>" его основных реквизитов. Решения по документу</w:t>
      </w:r>
      <w:r w:rsidR="009258F7">
        <w:rPr>
          <w:lang w:val="ru-RU"/>
        </w:rPr>
        <w:t xml:space="preserve"> в СЭД</w:t>
      </w:r>
      <w:r w:rsidR="004251C1">
        <w:t xml:space="preserve"> всегда принимаются</w:t>
      </w:r>
      <w:r>
        <w:rPr>
          <w:lang w:val="ru-RU"/>
        </w:rPr>
        <w:t xml:space="preserve"> и документируются в системе</w:t>
      </w:r>
      <w:r w:rsidR="004251C1">
        <w:t xml:space="preserve"> относительно </w:t>
      </w:r>
      <w:r>
        <w:rPr>
          <w:lang w:val="ru-RU"/>
        </w:rPr>
        <w:t>какого-то значимого состояния в его ЖЦ, которое и должно быть зафиксировано как версия.</w:t>
      </w:r>
      <w:r w:rsidR="004251C1">
        <w:t xml:space="preserve"> </w:t>
      </w:r>
    </w:p>
    <w:p w:rsidR="000B237E" w:rsidRDefault="006D1947" w:rsidP="004251C1">
      <w:pPr>
        <w:rPr>
          <w:lang w:val="ru-RU"/>
        </w:rPr>
      </w:pPr>
      <w:r>
        <w:rPr>
          <w:lang w:val="ru-RU"/>
        </w:rPr>
        <w:t xml:space="preserve">Операция фиксации документа создает </w:t>
      </w:r>
      <w:r w:rsidR="00EA44E8">
        <w:rPr>
          <w:lang w:val="ru-RU"/>
        </w:rPr>
        <w:t xml:space="preserve">«актуальную» </w:t>
      </w:r>
      <w:r>
        <w:rPr>
          <w:lang w:val="ru-RU"/>
        </w:rPr>
        <w:t>фиксированную в</w:t>
      </w:r>
      <w:r w:rsidR="004251C1">
        <w:t>ерсию документа, соответствующую его состоянию</w:t>
      </w:r>
      <w:r w:rsidR="00EA44E8">
        <w:rPr>
          <w:lang w:val="ru-RU"/>
        </w:rPr>
        <w:t xml:space="preserve"> на момент фиксации. </w:t>
      </w:r>
      <w:r w:rsidR="004251C1">
        <w:t xml:space="preserve"> </w:t>
      </w:r>
    </w:p>
    <w:p w:rsidR="004251C1" w:rsidRDefault="006D1947" w:rsidP="004251C1">
      <w:pPr>
        <w:rPr>
          <w:lang w:val="ru-RU"/>
        </w:rPr>
      </w:pPr>
      <w:r>
        <w:rPr>
          <w:lang w:val="ru-RU"/>
        </w:rPr>
        <w:t>Даже после фиксации (в зависимости только от прав доступа) документ может быть отредактирован и тогда его ранее созданная актуальная версия перестает быть таковой</w:t>
      </w:r>
      <w:r w:rsidR="000B237E">
        <w:rPr>
          <w:lang w:val="ru-RU"/>
        </w:rPr>
        <w:t>. Получается, что а</w:t>
      </w:r>
      <w:r>
        <w:rPr>
          <w:lang w:val="ru-RU"/>
        </w:rPr>
        <w:t xml:space="preserve">ктуальной версии у документа </w:t>
      </w:r>
      <w:r w:rsidR="004251C1">
        <w:t xml:space="preserve">может не быть, если </w:t>
      </w:r>
      <w:r>
        <w:rPr>
          <w:lang w:val="ru-RU"/>
        </w:rPr>
        <w:t xml:space="preserve">его </w:t>
      </w:r>
      <w:r w:rsidR="004251C1">
        <w:t xml:space="preserve">версии вообще не создавались, или если </w:t>
      </w:r>
      <w:r w:rsidR="000B237E">
        <w:rPr>
          <w:lang w:val="ru-RU"/>
        </w:rPr>
        <w:t>он</w:t>
      </w:r>
      <w:r w:rsidR="004251C1">
        <w:t xml:space="preserve"> отредактирован позже последней фиксации. </w:t>
      </w:r>
      <w:r w:rsidR="000B237E">
        <w:rPr>
          <w:lang w:val="ru-RU"/>
        </w:rPr>
        <w:t xml:space="preserve">Документ в таком состоянии </w:t>
      </w:r>
      <w:r w:rsidR="000B237E">
        <w:t xml:space="preserve">можно считать </w:t>
      </w:r>
      <w:r w:rsidR="000B237E">
        <w:rPr>
          <w:lang w:val="ru-RU"/>
        </w:rPr>
        <w:t xml:space="preserve">«своей» </w:t>
      </w:r>
      <w:r w:rsidR="000B237E">
        <w:t>редактируемой версией.</w:t>
      </w:r>
    </w:p>
    <w:p w:rsidR="001224EB" w:rsidRPr="001224EB" w:rsidRDefault="001224EB" w:rsidP="004251C1">
      <w:pPr>
        <w:rPr>
          <w:lang w:val="ru-RU"/>
        </w:rPr>
      </w:pPr>
      <w:r>
        <w:t>Всё это необходимо, чтобы при работе с документом можно было как редактировать его, так и выполнять какие-то работы, принимать решения и т.п., для которых документ является контекстом. Например, пользователь открыл документ, который направлен ему на подпись, и он на данный момент зафиксирован той версией, которую на подпись отправил автор. Подписант может подписать сразу, при этом новая запись о подписании будет связана с актуальной на данный момент версией документа. А может сначала отредактировать и сохранить документ, а потом подписать. Но тогда в процедуре подписания нужно зафиксировать его "почкованием" новой версии и ссылаться уже на неё.</w:t>
      </w:r>
    </w:p>
    <w:p w:rsidR="00062221" w:rsidRDefault="000B237E" w:rsidP="004251C1">
      <w:pPr>
        <w:rPr>
          <w:lang w:val="ru-RU"/>
        </w:rPr>
      </w:pPr>
      <w:r>
        <w:rPr>
          <w:lang w:val="ru-RU"/>
        </w:rPr>
        <w:t>С другой стороны, кроме изначально зафиксированных версий</w:t>
      </w:r>
      <w:r w:rsidR="00062221">
        <w:rPr>
          <w:lang w:val="ru-RU"/>
        </w:rPr>
        <w:t>,</w:t>
      </w:r>
      <w:r>
        <w:rPr>
          <w:lang w:val="ru-RU"/>
        </w:rPr>
        <w:t xml:space="preserve"> </w:t>
      </w:r>
      <w:r w:rsidR="00062221">
        <w:rPr>
          <w:lang w:val="ru-RU"/>
        </w:rPr>
        <w:t xml:space="preserve">создаваемых по реальным состояниям документа, </w:t>
      </w:r>
      <w:r>
        <w:rPr>
          <w:lang w:val="ru-RU"/>
        </w:rPr>
        <w:t xml:space="preserve">возможны </w:t>
      </w:r>
      <w:r w:rsidR="00062221">
        <w:rPr>
          <w:lang w:val="ru-RU"/>
        </w:rPr>
        <w:t xml:space="preserve">«альтернативные» </w:t>
      </w:r>
      <w:r>
        <w:rPr>
          <w:lang w:val="ru-RU"/>
        </w:rPr>
        <w:t>версии</w:t>
      </w:r>
      <w:r w:rsidR="001E36BE">
        <w:rPr>
          <w:lang w:val="ru-RU"/>
        </w:rPr>
        <w:t>, предлагаемые</w:t>
      </w:r>
      <w:r w:rsidR="00DA7640">
        <w:rPr>
          <w:lang w:val="ru-RU"/>
        </w:rPr>
        <w:t xml:space="preserve"> участник</w:t>
      </w:r>
      <w:r w:rsidR="001E36BE">
        <w:rPr>
          <w:lang w:val="ru-RU"/>
        </w:rPr>
        <w:t xml:space="preserve">ами </w:t>
      </w:r>
      <w:r w:rsidR="00DA7640">
        <w:rPr>
          <w:lang w:val="ru-RU"/>
        </w:rPr>
        <w:t xml:space="preserve"> подготовки</w:t>
      </w:r>
      <w:r w:rsidR="001E36BE">
        <w:rPr>
          <w:lang w:val="ru-RU"/>
        </w:rPr>
        <w:t xml:space="preserve"> или согласования</w:t>
      </w:r>
      <w:r w:rsidR="00DA7640">
        <w:rPr>
          <w:lang w:val="ru-RU"/>
        </w:rPr>
        <w:t xml:space="preserve"> документа</w:t>
      </w:r>
      <w:r>
        <w:rPr>
          <w:lang w:val="ru-RU"/>
        </w:rPr>
        <w:t xml:space="preserve">, </w:t>
      </w:r>
      <w:r w:rsidR="00062221">
        <w:rPr>
          <w:lang w:val="ru-RU"/>
        </w:rPr>
        <w:t xml:space="preserve">создаваемые не как </w:t>
      </w:r>
      <w:r>
        <w:rPr>
          <w:lang w:val="ru-RU"/>
        </w:rPr>
        <w:t xml:space="preserve">«слепки», а </w:t>
      </w:r>
      <w:r w:rsidR="00062221">
        <w:rPr>
          <w:lang w:val="ru-RU"/>
        </w:rPr>
        <w:t xml:space="preserve">скорее как </w:t>
      </w:r>
      <w:r>
        <w:rPr>
          <w:lang w:val="ru-RU"/>
        </w:rPr>
        <w:t>«заготовк</w:t>
      </w:r>
      <w:r w:rsidR="00062221">
        <w:rPr>
          <w:lang w:val="ru-RU"/>
        </w:rPr>
        <w:t>и</w:t>
      </w:r>
      <w:r>
        <w:rPr>
          <w:lang w:val="ru-RU"/>
        </w:rPr>
        <w:t>» или «вариации»</w:t>
      </w:r>
      <w:r w:rsidR="001E36BE">
        <w:rPr>
          <w:lang w:val="ru-RU"/>
        </w:rPr>
        <w:t xml:space="preserve"> </w:t>
      </w:r>
      <w:r w:rsidR="00062221">
        <w:rPr>
          <w:lang w:val="ru-RU"/>
        </w:rPr>
        <w:t>для возможного в будущем включения в документ.</w:t>
      </w:r>
      <w:r w:rsidR="00DA7640">
        <w:rPr>
          <w:lang w:val="ru-RU"/>
        </w:rPr>
        <w:t xml:space="preserve"> </w:t>
      </w:r>
      <w:r w:rsidR="00182D56">
        <w:rPr>
          <w:lang w:val="ru-RU"/>
        </w:rPr>
        <w:t xml:space="preserve">Впрочем, в итоге они тоже должны фиксироваться и только тогда могут рассматриваться как «реальная альтернатива», то есть, с возможностью вернуть документ в состояние </w:t>
      </w:r>
      <w:r w:rsidR="001E36BE">
        <w:rPr>
          <w:lang w:val="ru-RU"/>
        </w:rPr>
        <w:t xml:space="preserve">такой </w:t>
      </w:r>
      <w:r w:rsidR="00182D56">
        <w:rPr>
          <w:lang w:val="ru-RU"/>
        </w:rPr>
        <w:t xml:space="preserve">его версии. </w:t>
      </w:r>
    </w:p>
    <w:p w:rsidR="000B237E" w:rsidRDefault="00DA7640" w:rsidP="004251C1">
      <w:pPr>
        <w:rPr>
          <w:lang w:val="ru-RU"/>
        </w:rPr>
      </w:pPr>
      <w:r>
        <w:rPr>
          <w:lang w:val="ru-RU"/>
        </w:rPr>
        <w:t xml:space="preserve">Самый значимый пример применения к документам версионирования – это их Согласование. </w:t>
      </w:r>
      <w:r w:rsidR="001E36BE">
        <w:rPr>
          <w:lang w:val="ru-RU"/>
        </w:rPr>
        <w:t>Д</w:t>
      </w:r>
      <w:r>
        <w:rPr>
          <w:lang w:val="ru-RU"/>
        </w:rPr>
        <w:t>окумент, отправляемый на согласование</w:t>
      </w:r>
      <w:r w:rsidR="001E36BE">
        <w:rPr>
          <w:lang w:val="ru-RU"/>
        </w:rPr>
        <w:t>,</w:t>
      </w:r>
      <w:r>
        <w:rPr>
          <w:lang w:val="ru-RU"/>
        </w:rPr>
        <w:t xml:space="preserve"> </w:t>
      </w:r>
      <w:r w:rsidR="001E36BE">
        <w:rPr>
          <w:lang w:val="ru-RU"/>
        </w:rPr>
        <w:t xml:space="preserve">обязательно </w:t>
      </w:r>
      <w:r>
        <w:rPr>
          <w:lang w:val="ru-RU"/>
        </w:rPr>
        <w:t xml:space="preserve">должен быть «зафиксирован», и конкретные решения (визы) принимаются согласующими относительно </w:t>
      </w:r>
      <w:r w:rsidR="001E36BE">
        <w:rPr>
          <w:lang w:val="ru-RU"/>
        </w:rPr>
        <w:t xml:space="preserve">уже зафиксированной </w:t>
      </w:r>
      <w:r>
        <w:rPr>
          <w:lang w:val="ru-RU"/>
        </w:rPr>
        <w:t>версии документа. С другой стороны, возможность для участника предложить в процессе согласования свою редакцию документа, может быть реализована как создание им «альтернативной» его версии</w:t>
      </w:r>
      <w:r w:rsidR="001E36BE">
        <w:rPr>
          <w:lang w:val="ru-RU"/>
        </w:rPr>
        <w:t xml:space="preserve"> – н</w:t>
      </w:r>
      <w:r w:rsidR="00182D56">
        <w:rPr>
          <w:lang w:val="ru-RU"/>
        </w:rPr>
        <w:t>а основ</w:t>
      </w:r>
      <w:r w:rsidR="001E36BE">
        <w:rPr>
          <w:lang w:val="ru-RU"/>
        </w:rPr>
        <w:t>е</w:t>
      </w:r>
      <w:r w:rsidR="00182D56">
        <w:rPr>
          <w:lang w:val="ru-RU"/>
        </w:rPr>
        <w:t xml:space="preserve"> согласуем</w:t>
      </w:r>
      <w:r w:rsidR="001E36BE">
        <w:rPr>
          <w:lang w:val="ru-RU"/>
        </w:rPr>
        <w:t xml:space="preserve">ой (но за основу можно взять </w:t>
      </w:r>
      <w:r w:rsidR="00182D56">
        <w:rPr>
          <w:lang w:val="ru-RU"/>
        </w:rPr>
        <w:t>и люб</w:t>
      </w:r>
      <w:r w:rsidR="001E36BE">
        <w:rPr>
          <w:lang w:val="ru-RU"/>
        </w:rPr>
        <w:t>ую</w:t>
      </w:r>
      <w:r w:rsidR="00182D56">
        <w:rPr>
          <w:lang w:val="ru-RU"/>
        </w:rPr>
        <w:t xml:space="preserve"> друг</w:t>
      </w:r>
      <w:r w:rsidR="001E36BE">
        <w:rPr>
          <w:lang w:val="ru-RU"/>
        </w:rPr>
        <w:t>ую)</w:t>
      </w:r>
      <w:r w:rsidR="00182D56">
        <w:rPr>
          <w:lang w:val="ru-RU"/>
        </w:rPr>
        <w:t xml:space="preserve">. </w:t>
      </w:r>
      <w:r w:rsidR="001E36BE">
        <w:rPr>
          <w:lang w:val="ru-RU"/>
        </w:rPr>
        <w:t xml:space="preserve">Новая альтернативная версия создается как «черновик» с доступом только для </w:t>
      </w:r>
      <w:r w:rsidR="001E36BE">
        <w:rPr>
          <w:lang w:val="ru-RU"/>
        </w:rPr>
        <w:lastRenderedPageBreak/>
        <w:t>автора</w:t>
      </w:r>
      <w:r w:rsidR="00C058C0">
        <w:rPr>
          <w:lang w:val="ru-RU"/>
        </w:rPr>
        <w:t>-согласующего</w:t>
      </w:r>
      <w:r w:rsidR="001E36BE">
        <w:rPr>
          <w:lang w:val="ru-RU"/>
        </w:rPr>
        <w:t xml:space="preserve">, </w:t>
      </w:r>
      <w:r w:rsidR="00C058C0">
        <w:rPr>
          <w:lang w:val="ru-RU"/>
        </w:rPr>
        <w:t xml:space="preserve">но для включения в его визу как результат решения задачи согласования она обязательно должна быть зафиксирована. </w:t>
      </w:r>
    </w:p>
    <w:p w:rsidR="004251C1" w:rsidRPr="001224EB" w:rsidRDefault="001224EB" w:rsidP="006E1008">
      <w:pPr>
        <w:pStyle w:val="10"/>
      </w:pPr>
      <w:r w:rsidRPr="006E1008">
        <w:t>Решение</w:t>
      </w:r>
    </w:p>
    <w:p w:rsidR="00FB41AD" w:rsidRDefault="00FB41AD" w:rsidP="007F6C64">
      <w:pPr>
        <w:pStyle w:val="a"/>
      </w:pPr>
      <w:r w:rsidRPr="00FB41AD">
        <w:t>Сущност</w:t>
      </w:r>
      <w:r>
        <w:t>и</w:t>
      </w:r>
      <w:r w:rsidRPr="00FB41AD">
        <w:t xml:space="preserve"> Документ</w:t>
      </w:r>
      <w:r>
        <w:t xml:space="preserve"> и Версия реализуются как иерархия связанных ДО с корневым ДО соответствующего типа. Типы ДО Документа и его Версий должны быть «родственными». Как основной вариант, выбрано наследование типа Версия от типа Документ. </w:t>
      </w:r>
      <w:r>
        <w:br/>
        <w:t xml:space="preserve">Но рассматривались и другие: </w:t>
      </w:r>
      <w:r>
        <w:br/>
        <w:t>- Версия и Документ одного типа ДО;</w:t>
      </w:r>
      <w:r>
        <w:br/>
        <w:t>- Версия и Документ – наследники одного общего базового абстрактного типа;</w:t>
      </w:r>
      <w:r>
        <w:br/>
        <w:t>- Версия – базовый тип, Документ – наследник</w:t>
      </w:r>
      <w:ins w:id="2" w:author="Vladimir Panov" w:date="2015-08-27T11:44:00Z">
        <w:r w:rsidR="004915F0">
          <w:t>;</w:t>
        </w:r>
      </w:ins>
      <w:del w:id="3" w:author="Vladimir Panov" w:date="2015-08-27T11:44:00Z">
        <w:r w:rsidDel="004915F0">
          <w:delText>.</w:delText>
        </w:r>
      </w:del>
      <w:ins w:id="4" w:author="Vladimir Panov" w:date="2015-08-27T11:44:00Z">
        <w:r w:rsidR="004915F0" w:rsidRPr="004915F0">
          <w:rPr>
            <w:lang w:val="en-US"/>
          </w:rPr>
          <w:br/>
        </w:r>
        <w:r w:rsidR="004915F0" w:rsidRPr="004915F0">
          <w:t xml:space="preserve">- Версия и Документ </w:t>
        </w:r>
        <w:r w:rsidR="004915F0">
          <w:t>–</w:t>
        </w:r>
        <w:r w:rsidR="004915F0" w:rsidRPr="004915F0">
          <w:t xml:space="preserve"> разные типы.</w:t>
        </w:r>
      </w:ins>
    </w:p>
    <w:p w:rsidR="005224CA" w:rsidRPr="00FB41AD" w:rsidRDefault="005224CA" w:rsidP="007F6C64">
      <w:pPr>
        <w:pStyle w:val="a"/>
      </w:pPr>
      <w:r w:rsidRPr="00FB41AD">
        <w:t>Зафиксированная Версия никогда не изменяется</w:t>
      </w:r>
      <w:r>
        <w:t xml:space="preserve"> по крайней мере в части прикладных данных</w:t>
      </w:r>
      <w:r w:rsidRPr="00FB41AD">
        <w:t xml:space="preserve">. </w:t>
      </w:r>
    </w:p>
    <w:p w:rsidR="005224CA" w:rsidRPr="00FB41AD" w:rsidRDefault="005224CA" w:rsidP="007F6C64">
      <w:pPr>
        <w:pStyle w:val="a"/>
      </w:pPr>
      <w:r w:rsidRPr="00FB41AD">
        <w:t>Документ может редактироваться и сохраняться независимо от наличия и фикс</w:t>
      </w:r>
      <w:r w:rsidR="00320E6F">
        <w:t xml:space="preserve">ированности его </w:t>
      </w:r>
      <w:r w:rsidRPr="00FB41AD">
        <w:t xml:space="preserve">версий. </w:t>
      </w:r>
    </w:p>
    <w:p w:rsidR="00FB41AD" w:rsidRPr="00FB41AD" w:rsidRDefault="00FB41AD" w:rsidP="007F6C64">
      <w:pPr>
        <w:pStyle w:val="a"/>
      </w:pPr>
      <w:r w:rsidRPr="00FB41AD">
        <w:t xml:space="preserve">У Версии есть обязательная ссылка на </w:t>
      </w:r>
      <w:r w:rsidR="00320E6F">
        <w:t>Д</w:t>
      </w:r>
      <w:r w:rsidRPr="00FB41AD">
        <w:t xml:space="preserve">окумент, в Документе эта ссылка пустая, а лучше –  ссылка на самого себя, что может быть удобно при вычислениеях чего-либо по документу, но независимо из какого контекста – версии или документа (например, для контекстных ролей документа). </w:t>
      </w:r>
    </w:p>
    <w:p w:rsidR="00FB41AD" w:rsidRPr="00FB41AD" w:rsidRDefault="00FB41AD" w:rsidP="007F6C64">
      <w:pPr>
        <w:pStyle w:val="a"/>
      </w:pPr>
      <w:r w:rsidRPr="00FB41AD">
        <w:t xml:space="preserve">У Версии есть номер, генерируемый автоинкрементом в пределах </w:t>
      </w:r>
      <w:r w:rsidR="00320E6F">
        <w:t xml:space="preserve">множества </w:t>
      </w:r>
      <w:r w:rsidR="005224CA">
        <w:t>Версий Д</w:t>
      </w:r>
      <w:r w:rsidRPr="00FB41AD">
        <w:t>окумента.</w:t>
      </w:r>
    </w:p>
    <w:p w:rsidR="00FB41AD" w:rsidRPr="00FB41AD" w:rsidRDefault="00FB41AD" w:rsidP="007F6C64">
      <w:pPr>
        <w:pStyle w:val="a"/>
      </w:pPr>
      <w:r w:rsidRPr="00FB41AD">
        <w:t>И у Документа и у Версии есть необязательная ссылка "версия-источник" (Version</w:t>
      </w:r>
      <w:r w:rsidR="00320E6F" w:rsidRPr="00FB41AD">
        <w:t>Source</w:t>
      </w:r>
      <w:r w:rsidRPr="00FB41AD">
        <w:t xml:space="preserve">) на Версию, которая логически предшествовала текущему объекту. </w:t>
      </w:r>
    </w:p>
    <w:p w:rsidR="00FB41AD" w:rsidRPr="00FB41AD" w:rsidRDefault="00FB41AD" w:rsidP="007F6C64">
      <w:pPr>
        <w:pStyle w:val="a"/>
        <w:rPr>
          <w:lang w:val="en-US"/>
        </w:rPr>
      </w:pPr>
      <w:r w:rsidRPr="00FB41AD">
        <w:t xml:space="preserve">Основные операции с Документами и Версиями: </w:t>
      </w:r>
      <w:r w:rsidRPr="00FB41AD">
        <w:br/>
        <w:t>- Фиксация Документа версией - создает новую фиксированную Версию по текущему состоянию Документа;</w:t>
      </w:r>
      <w:r w:rsidRPr="00FB41AD">
        <w:br/>
        <w:t>- Возврат Документа к состоянию одной из имеющихся Версий (по выбору пользователя);</w:t>
      </w:r>
      <w:r w:rsidRPr="00FB41AD">
        <w:br/>
        <w:t xml:space="preserve">- Создание новой "альтернативной" Версии "с нуля" или на основе одной из имеющихся; </w:t>
      </w:r>
      <w:r>
        <w:br/>
        <w:t xml:space="preserve">- </w:t>
      </w:r>
      <w:r w:rsidRPr="00FB41AD">
        <w:t>Сброс актуальности версии-источника (при редактировании и сохранении Документа);</w:t>
      </w:r>
      <w:r>
        <w:br/>
        <w:t xml:space="preserve">- </w:t>
      </w:r>
      <w:r w:rsidR="00D81BEC">
        <w:t>…</w:t>
      </w:r>
    </w:p>
    <w:p w:rsidR="004251C1" w:rsidRDefault="005224CA" w:rsidP="007F6C64">
      <w:pPr>
        <w:pStyle w:val="a"/>
      </w:pPr>
      <w:r>
        <w:t xml:space="preserve">Сразу после фиксации </w:t>
      </w:r>
      <w:r w:rsidR="00320E6F">
        <w:t>Д</w:t>
      </w:r>
      <w:r>
        <w:t>окумента или возврат</w:t>
      </w:r>
      <w:r w:rsidR="00320E6F">
        <w:t>а</w:t>
      </w:r>
      <w:r>
        <w:t xml:space="preserve"> </w:t>
      </w:r>
      <w:r w:rsidR="00320E6F">
        <w:t>Д</w:t>
      </w:r>
      <w:r>
        <w:t xml:space="preserve">окумента к </w:t>
      </w:r>
      <w:r w:rsidR="00320E6F">
        <w:t xml:space="preserve">выбранной Версии его </w:t>
      </w:r>
      <w:r w:rsidRPr="005224CA">
        <w:t xml:space="preserve">реквизиты </w:t>
      </w:r>
      <w:r w:rsidR="00320E6F">
        <w:t xml:space="preserve">равны </w:t>
      </w:r>
      <w:r w:rsidRPr="005224CA">
        <w:t xml:space="preserve">реквизитам его </w:t>
      </w:r>
      <w:r w:rsidR="00320E6F" w:rsidRPr="005224CA">
        <w:t>соответству</w:t>
      </w:r>
      <w:r w:rsidR="00320E6F">
        <w:t>ющей Версии</w:t>
      </w:r>
      <w:r w:rsidRPr="005224CA">
        <w:t>. И это актуальное (соответствующее) состояние пары Документ = Версия (по ссылке Version</w:t>
      </w:r>
      <w:r w:rsidR="007F6C64" w:rsidRPr="005224CA">
        <w:t>Source</w:t>
      </w:r>
      <w:r w:rsidRPr="005224CA">
        <w:t>) отслеживается</w:t>
      </w:r>
      <w:r w:rsidR="007F6C64">
        <w:t xml:space="preserve"> </w:t>
      </w:r>
      <w:r w:rsidRPr="005224CA">
        <w:t xml:space="preserve">установкой специального </w:t>
      </w:r>
      <w:r w:rsidR="007F6C64">
        <w:t>«</w:t>
      </w:r>
      <w:r w:rsidRPr="005224CA">
        <w:t>флага акт</w:t>
      </w:r>
      <w:r w:rsidR="00320E6F">
        <w:t>уальн</w:t>
      </w:r>
      <w:r w:rsidR="007F6C64">
        <w:t>ости версии</w:t>
      </w:r>
      <w:r w:rsidR="00320E6F">
        <w:t xml:space="preserve">" </w:t>
      </w:r>
      <w:r w:rsidR="007F6C64">
        <w:t xml:space="preserve">и </w:t>
      </w:r>
      <w:r w:rsidR="007F6C64" w:rsidRPr="005224CA">
        <w:t>в Документе</w:t>
      </w:r>
      <w:r w:rsidR="007F6C64">
        <w:t xml:space="preserve"> и в </w:t>
      </w:r>
      <w:r w:rsidR="00320E6F">
        <w:t>Версии</w:t>
      </w:r>
      <w:r w:rsidR="007F6C64">
        <w:t>.</w:t>
      </w:r>
      <w:r w:rsidR="002B524F">
        <w:t xml:space="preserve">  </w:t>
      </w:r>
      <w:r w:rsidR="004251C1">
        <w:t>Флаг</w:t>
      </w:r>
      <w:r w:rsidR="007F6C64">
        <w:t xml:space="preserve"> актуальности версии </w:t>
      </w:r>
      <w:r w:rsidR="004251C1">
        <w:t>автоматически сбрасывается</w:t>
      </w:r>
      <w:r w:rsidR="002B524F">
        <w:t xml:space="preserve"> (и в Версии и в Документе)</w:t>
      </w:r>
      <w:r w:rsidR="004251C1">
        <w:t xml:space="preserve"> в момент сохранения Документа после редактирования</w:t>
      </w:r>
      <w:r w:rsidR="002B524F">
        <w:t xml:space="preserve">. </w:t>
      </w:r>
    </w:p>
    <w:p w:rsidR="004251C1" w:rsidRDefault="004251C1" w:rsidP="007F6C64">
      <w:pPr>
        <w:pStyle w:val="a"/>
      </w:pPr>
      <w:r>
        <w:t xml:space="preserve">Сбрасывать </w:t>
      </w:r>
      <w:r w:rsidR="002B524F">
        <w:t xml:space="preserve">флаг </w:t>
      </w:r>
      <w:r>
        <w:t xml:space="preserve">актуальности </w:t>
      </w:r>
      <w:r w:rsidR="002B524F">
        <w:t>версии Д</w:t>
      </w:r>
      <w:r>
        <w:t xml:space="preserve">окумента </w:t>
      </w:r>
      <w:r w:rsidR="002B524F">
        <w:t>следует</w:t>
      </w:r>
      <w:r>
        <w:t xml:space="preserve"> </w:t>
      </w:r>
      <w:r w:rsidR="002B524F">
        <w:t xml:space="preserve">только </w:t>
      </w:r>
      <w:r>
        <w:t xml:space="preserve">при "существенных" </w:t>
      </w:r>
      <w:r w:rsidR="002B524F">
        <w:t xml:space="preserve">его </w:t>
      </w:r>
      <w:r>
        <w:t xml:space="preserve">модификациях, то есть, изменениях тех его реквизитов (назовем их контрольными), для которых действительно важно версионирование (по умолчанию можно ограничиться "Содержанием"). Этим можно управлять, например, через указание таких реквизитов в конфигурации. </w:t>
      </w:r>
    </w:p>
    <w:p w:rsidR="004251C1" w:rsidRDefault="004251C1" w:rsidP="007F6C64">
      <w:pPr>
        <w:pStyle w:val="a"/>
      </w:pPr>
      <w:r>
        <w:t xml:space="preserve">Также в конфигурации, возможно, следует указывать реквизиты Документа, сохраняемые в Версии (включая вложения), но по умолчанию можно считать, что это все реквизиты </w:t>
      </w:r>
      <w:r>
        <w:lastRenderedPageBreak/>
        <w:t xml:space="preserve">Документа. Контрольные реквизиты (см. в предыдущем пункте) - это подмножество сохраняемых реквизитов. </w:t>
      </w:r>
    </w:p>
    <w:p w:rsidR="00407B0D" w:rsidRDefault="004251C1" w:rsidP="007F6C64">
      <w:pPr>
        <w:pStyle w:val="a"/>
      </w:pPr>
      <w:r w:rsidRPr="00407B0D">
        <w:t xml:space="preserve">Системный Статус </w:t>
      </w:r>
      <w:r w:rsidR="00EB3BF7" w:rsidRPr="00407B0D">
        <w:t>Д</w:t>
      </w:r>
      <w:r w:rsidRPr="00407B0D">
        <w:t xml:space="preserve">окумента, от которого зависят права доступа, для Документа устанавливается как обычно - в соответствии с прикладной логикой. </w:t>
      </w:r>
      <w:r w:rsidR="00407B0D">
        <w:t>Режим закрытия Документа от редактирования с точки зрения механизма версионирования не нужен. Возможность редактирования документа определяется правами доступа к нему в соответствии с текущим статусом, который в свою очередь зависит от бизнес-процессов, происходящих с документом.</w:t>
      </w:r>
    </w:p>
    <w:p w:rsidR="004251C1" w:rsidRPr="00407B0D" w:rsidRDefault="00CF22B3" w:rsidP="007F6C64">
      <w:pPr>
        <w:pStyle w:val="a"/>
      </w:pPr>
      <w:r>
        <w:t>Д</w:t>
      </w:r>
      <w:r w:rsidR="004251C1" w:rsidRPr="00407B0D">
        <w:t xml:space="preserve">ля </w:t>
      </w:r>
      <w:r w:rsidR="00407B0D">
        <w:t xml:space="preserve">фиксации </w:t>
      </w:r>
      <w:r w:rsidRPr="00407B0D">
        <w:t>Верси</w:t>
      </w:r>
      <w:r>
        <w:t>и</w:t>
      </w:r>
      <w:r w:rsidRPr="00407B0D">
        <w:t xml:space="preserve"> </w:t>
      </w:r>
      <w:r w:rsidR="004251C1" w:rsidRPr="00407B0D">
        <w:t>достаточно одного статуса "</w:t>
      </w:r>
      <w:r w:rsidR="00EB3BF7" w:rsidRPr="00407B0D">
        <w:rPr>
          <w:lang w:val="en-US"/>
        </w:rPr>
        <w:t>VersionFixed</w:t>
      </w:r>
      <w:r w:rsidR="004251C1" w:rsidRPr="00407B0D">
        <w:t xml:space="preserve">", при котором права к Версии предоставляются только на чтение. Таким образом, поле Статус не копируется из Документа в Версию при ее создании, но сохранить в </w:t>
      </w:r>
      <w:r>
        <w:t>В</w:t>
      </w:r>
      <w:r w:rsidR="004251C1" w:rsidRPr="00407B0D">
        <w:t xml:space="preserve">ерсии его текущее значение может быть полезно (для истории) - в дополнительном поле. </w:t>
      </w:r>
      <w:r w:rsidR="00407B0D">
        <w:t>Для «альтернативных» Версий возможны д</w:t>
      </w:r>
      <w:r>
        <w:t xml:space="preserve">ополнительные </w:t>
      </w:r>
      <w:r w:rsidR="00407B0D">
        <w:t>статусы и права</w:t>
      </w:r>
      <w:r>
        <w:t xml:space="preserve"> доступа. </w:t>
      </w:r>
    </w:p>
    <w:p w:rsidR="004251C1" w:rsidRDefault="004251C1" w:rsidP="007F6C64">
      <w:pPr>
        <w:pStyle w:val="a"/>
      </w:pPr>
      <w:r>
        <w:t>Прикладные объекты, имеющие смысл каких-</w:t>
      </w:r>
      <w:r w:rsidR="00CF22B3">
        <w:t>либо</w:t>
      </w:r>
      <w:r>
        <w:t xml:space="preserve"> </w:t>
      </w:r>
      <w:r w:rsidR="00CF22B3">
        <w:t xml:space="preserve">принимаемых </w:t>
      </w:r>
      <w:r>
        <w:t xml:space="preserve">решений по </w:t>
      </w:r>
      <w:r w:rsidR="0006421A">
        <w:t>Д</w:t>
      </w:r>
      <w:r>
        <w:t xml:space="preserve">окументу (согласования, подписания, утверждения,...) могут быть привязаны только к </w:t>
      </w:r>
      <w:r w:rsidR="00CF22B3">
        <w:t xml:space="preserve">фиксированной </w:t>
      </w:r>
      <w:r>
        <w:t xml:space="preserve">Версии. </w:t>
      </w:r>
      <w:r w:rsidR="00421503">
        <w:t>Если д</w:t>
      </w:r>
      <w:r>
        <w:t>ействия, создающие такие объекты, выполня</w:t>
      </w:r>
      <w:r w:rsidR="00421503">
        <w:t>ю</w:t>
      </w:r>
      <w:r>
        <w:t>тся в контексте сам</w:t>
      </w:r>
      <w:r w:rsidR="00421503">
        <w:t xml:space="preserve">ого </w:t>
      </w:r>
      <w:r>
        <w:t>Документ</w:t>
      </w:r>
      <w:r w:rsidR="00421503">
        <w:t xml:space="preserve">а, </w:t>
      </w:r>
      <w:r>
        <w:t xml:space="preserve">в создаваемые объекты-решения </w:t>
      </w:r>
      <w:r w:rsidR="00421503">
        <w:t xml:space="preserve">должна </w:t>
      </w:r>
      <w:r>
        <w:t>прописыват</w:t>
      </w:r>
      <w:r w:rsidR="00421503">
        <w:t>ь</w:t>
      </w:r>
      <w:r>
        <w:t>ся ссылка на актуальную Версию Документа. Если в этот момент такой версии нет (</w:t>
      </w:r>
      <w:r w:rsidR="00CF22B3">
        <w:t>флаг актуальности версии не установлен</w:t>
      </w:r>
      <w:r>
        <w:t xml:space="preserve">), то по Документу создается новая Версия, прописывается как актуальная в Документ и всё-таки передается для включения в новое решение. Это основное правило </w:t>
      </w:r>
      <w:r w:rsidR="00421503">
        <w:t xml:space="preserve">автоматического </w:t>
      </w:r>
      <w:r>
        <w:t xml:space="preserve">порождения версий. Версия создается при условии наличия в Документе важных изменений в моменты вызова операций, фиксирующих в системе </w:t>
      </w:r>
      <w:r w:rsidR="00421503">
        <w:t xml:space="preserve">решения, </w:t>
      </w:r>
      <w:r>
        <w:t xml:space="preserve">принятые </w:t>
      </w:r>
      <w:r w:rsidR="00421503">
        <w:t>по документу</w:t>
      </w:r>
      <w:r>
        <w:t>. Надо бы как-то задавать в конфигурации</w:t>
      </w:r>
      <w:r w:rsidR="00407B0D">
        <w:rPr>
          <w:lang w:val="en-US"/>
        </w:rPr>
        <w:t>,</w:t>
      </w:r>
      <w:r>
        <w:t xml:space="preserve"> для каких операций и/или связанных объектов должно действовать такое правило.</w:t>
      </w:r>
    </w:p>
    <w:p w:rsidR="00421503" w:rsidRDefault="00421503" w:rsidP="007F6C64">
      <w:pPr>
        <w:pStyle w:val="a"/>
      </w:pPr>
      <w:r>
        <w:t xml:space="preserve">С другой стороны, </w:t>
      </w:r>
      <w:r w:rsidR="005E4AEF">
        <w:t>решения не насчет Документа, а в его контексте, например, резолюции</w:t>
      </w:r>
      <w:r w:rsidR="005E4AEF">
        <w:rPr>
          <w:lang w:val="en-US"/>
        </w:rPr>
        <w:t>/</w:t>
      </w:r>
      <w:r w:rsidR="005E4AEF">
        <w:t xml:space="preserve">поручения могут всё-таки привязываться к самому Документу ??? </w:t>
      </w:r>
    </w:p>
    <w:p w:rsidR="004251C1" w:rsidRDefault="004251C1" w:rsidP="007F6C64">
      <w:pPr>
        <w:pStyle w:val="a"/>
      </w:pPr>
      <w:r>
        <w:t>Состав вложений может меняться от версии к версии, одно и то же вложение может модифицироваться в более новой версии, а также вложение может оставаться неизменным в следующей версии. В последнем случае желательно не создавать свою копию файла вложения для каждой версии</w:t>
      </w:r>
      <w:r w:rsidR="005E4AEF">
        <w:t xml:space="preserve">. Это должно поддерживаться подсистемой управления вложениями. </w:t>
      </w:r>
    </w:p>
    <w:p w:rsidR="00407B0D" w:rsidRDefault="00E927EE" w:rsidP="00B14536">
      <w:pPr>
        <w:pStyle w:val="2"/>
        <w:rPr>
          <w:ins w:id="5" w:author="Vladimir Panov" w:date="2015-08-27T14:39:00Z"/>
        </w:rPr>
        <w:pPrChange w:id="6" w:author="Vladimir Panov" w:date="2015-08-27T18:29:00Z">
          <w:pPr/>
        </w:pPrChange>
      </w:pPr>
      <w:ins w:id="7" w:author="Vladimir Panov" w:date="2015-08-27T17:24:00Z">
        <w:r>
          <w:t xml:space="preserve">Поля </w:t>
        </w:r>
      </w:ins>
      <w:ins w:id="8" w:author="Vladimir Panov" w:date="2015-08-27T14:38:00Z">
        <w:r w:rsidR="00ED4B1E">
          <w:t>«Стату</w:t>
        </w:r>
      </w:ins>
      <w:ins w:id="9" w:author="Vladimir Panov" w:date="2015-08-27T14:39:00Z">
        <w:r w:rsidR="00ED4B1E">
          <w:t>с</w:t>
        </w:r>
      </w:ins>
      <w:ins w:id="10" w:author="Vladimir Panov" w:date="2015-08-27T14:38:00Z">
        <w:r w:rsidR="00ED4B1E">
          <w:t>»</w:t>
        </w:r>
      </w:ins>
      <w:ins w:id="11" w:author="Vladimir Panov" w:date="2015-08-27T14:39:00Z">
        <w:r w:rsidR="00ED4B1E">
          <w:t xml:space="preserve"> и «Состояние» у Документа и Версии</w:t>
        </w:r>
      </w:ins>
    </w:p>
    <w:p w:rsidR="00ED4B1E" w:rsidRPr="00ED4B1E" w:rsidRDefault="00ED4B1E" w:rsidP="00757A44">
      <w:pPr>
        <w:pStyle w:val="a"/>
        <w:numPr>
          <w:ilvl w:val="0"/>
          <w:numId w:val="14"/>
        </w:numPr>
        <w:rPr>
          <w:ins w:id="12" w:author="Vladimir Panov" w:date="2015-08-27T14:39:00Z"/>
        </w:rPr>
        <w:pPrChange w:id="13" w:author="Vladimir Panov" w:date="2015-08-27T14:44:00Z">
          <w:pPr/>
        </w:pPrChange>
      </w:pPr>
      <w:ins w:id="14" w:author="Vladimir Panov" w:date="2015-08-27T14:39:00Z">
        <w:r w:rsidRPr="00ED4B1E">
          <w:t xml:space="preserve">Статус </w:t>
        </w:r>
      </w:ins>
      <w:ins w:id="15" w:author="Vladimir Panov" w:date="2015-08-27T14:40:00Z">
        <w:r>
          <w:t>– особое поле</w:t>
        </w:r>
      </w:ins>
      <w:ins w:id="16" w:author="Vladimir Panov" w:date="2015-08-27T14:42:00Z">
        <w:r>
          <w:t xml:space="preserve"> (в соответствии с принципами платформы AF5)</w:t>
        </w:r>
      </w:ins>
      <w:ins w:id="17" w:author="Vladimir Panov" w:date="2015-08-27T14:40:00Z">
        <w:r>
          <w:t xml:space="preserve">, </w:t>
        </w:r>
      </w:ins>
      <w:ins w:id="18" w:author="Vladimir Panov" w:date="2015-08-27T14:39:00Z">
        <w:r w:rsidRPr="00ED4B1E">
          <w:t>выделя</w:t>
        </w:r>
      </w:ins>
      <w:ins w:id="19" w:author="Vladimir Panov" w:date="2015-08-27T14:40:00Z">
        <w:r>
          <w:t xml:space="preserve">ющее </w:t>
        </w:r>
      </w:ins>
      <w:ins w:id="20" w:author="Vladimir Panov" w:date="2015-08-27T14:41:00Z">
        <w:r>
          <w:t xml:space="preserve">текущую </w:t>
        </w:r>
      </w:ins>
      <w:ins w:id="21" w:author="Vladimir Panov" w:date="2015-08-27T14:39:00Z">
        <w:r w:rsidRPr="00ED4B1E">
          <w:t>стади</w:t>
        </w:r>
      </w:ins>
      <w:ins w:id="22" w:author="Vladimir Panov" w:date="2015-08-27T14:41:00Z">
        <w:r>
          <w:t>ю</w:t>
        </w:r>
      </w:ins>
      <w:ins w:id="23" w:author="Vladimir Panov" w:date="2015-08-27T14:39:00Z">
        <w:r w:rsidRPr="00ED4B1E">
          <w:t xml:space="preserve"> </w:t>
        </w:r>
      </w:ins>
      <w:ins w:id="24" w:author="Vladimir Panov" w:date="2015-08-27T14:40:00Z">
        <w:r>
          <w:t xml:space="preserve">в ЖЦ </w:t>
        </w:r>
      </w:ins>
      <w:ins w:id="25" w:author="Vladimir Panov" w:date="2015-08-27T14:39:00Z">
        <w:r w:rsidRPr="00ED4B1E">
          <w:t>объекта</w:t>
        </w:r>
      </w:ins>
      <w:ins w:id="26" w:author="Vladimir Panov" w:date="2015-08-27T14:41:00Z">
        <w:r>
          <w:t xml:space="preserve">, в зависимости от которой </w:t>
        </w:r>
        <w:r w:rsidRPr="00ED4B1E">
          <w:t>определя</w:t>
        </w:r>
        <w:r>
          <w:t xml:space="preserve">ются </w:t>
        </w:r>
        <w:r w:rsidRPr="00ED4B1E">
          <w:t>права доступа</w:t>
        </w:r>
        <w:r>
          <w:t xml:space="preserve"> в соответствии с конфигурацией.</w:t>
        </w:r>
      </w:ins>
    </w:p>
    <w:p w:rsidR="00ED4B1E" w:rsidRPr="00ED4B1E" w:rsidRDefault="00ED4B1E" w:rsidP="00757A44">
      <w:pPr>
        <w:pStyle w:val="a"/>
        <w:numPr>
          <w:ilvl w:val="0"/>
          <w:numId w:val="14"/>
        </w:numPr>
        <w:rPr>
          <w:ins w:id="27" w:author="Vladimir Panov" w:date="2015-08-27T14:39:00Z"/>
        </w:rPr>
        <w:pPrChange w:id="28" w:author="Vladimir Panov" w:date="2015-08-27T14:44:00Z">
          <w:pPr/>
        </w:pPrChange>
      </w:pPr>
      <w:ins w:id="29" w:author="Vladimir Panov" w:date="2015-08-27T14:39:00Z">
        <w:r w:rsidRPr="00ED4B1E">
          <w:t xml:space="preserve">Состояние </w:t>
        </w:r>
      </w:ins>
      <w:ins w:id="30" w:author="Vladimir Panov" w:date="2015-08-27T14:42:00Z">
        <w:r>
          <w:t>– дополнительное «прикладное»</w:t>
        </w:r>
      </w:ins>
      <w:ins w:id="31" w:author="Vladimir Panov" w:date="2015-08-27T14:43:00Z">
        <w:r>
          <w:t xml:space="preserve"> </w:t>
        </w:r>
      </w:ins>
      <w:ins w:id="32" w:author="Vladimir Panov" w:date="2015-08-27T14:42:00Z">
        <w:r>
          <w:t xml:space="preserve">поле </w:t>
        </w:r>
      </w:ins>
      <w:ins w:id="33" w:author="Vladimir Panov" w:date="2015-08-27T14:39:00Z">
        <w:r w:rsidRPr="00ED4B1E">
          <w:t>объекта</w:t>
        </w:r>
      </w:ins>
      <w:ins w:id="34" w:author="Vladimir Panov" w:date="2015-08-27T14:43:00Z">
        <w:r w:rsidR="00757A44">
          <w:t>,</w:t>
        </w:r>
      </w:ins>
      <w:ins w:id="35" w:author="Vladimir Panov" w:date="2015-08-27T14:39:00Z">
        <w:r w:rsidRPr="00ED4B1E">
          <w:t xml:space="preserve"> отслежива</w:t>
        </w:r>
      </w:ins>
      <w:ins w:id="36" w:author="Vladimir Panov" w:date="2015-08-27T14:43:00Z">
        <w:r w:rsidR="00757A44">
          <w:t xml:space="preserve">ющее текущее состояние среди </w:t>
        </w:r>
      </w:ins>
      <w:ins w:id="37" w:author="Vladimir Panov" w:date="2015-08-27T14:39:00Z">
        <w:r w:rsidRPr="00ED4B1E">
          <w:t>его промежуточных состояний в пределах одного статуса (стадии ЖЦ).</w:t>
        </w:r>
      </w:ins>
    </w:p>
    <w:p w:rsidR="00ED4B1E" w:rsidRPr="00ED4B1E" w:rsidRDefault="00ED4B1E" w:rsidP="00ED4B1E">
      <w:pPr>
        <w:rPr>
          <w:ins w:id="38" w:author="Vladimir Panov" w:date="2015-08-27T14:39:00Z"/>
          <w:lang w:val="ru-RU"/>
        </w:rPr>
      </w:pPr>
      <w:ins w:id="39" w:author="Vladimir Panov" w:date="2015-08-27T14:39:00Z">
        <w:r w:rsidRPr="00ED4B1E">
          <w:rPr>
            <w:lang w:val="ru-RU"/>
          </w:rPr>
          <w:t>Например (в формате Статус [сосотояние1, состояние 2,...]):</w:t>
        </w:r>
      </w:ins>
    </w:p>
    <w:p w:rsidR="00ED4B1E" w:rsidRPr="00ED4B1E" w:rsidRDefault="00ED4B1E" w:rsidP="00757A44">
      <w:pPr>
        <w:pStyle w:val="a"/>
        <w:numPr>
          <w:ilvl w:val="0"/>
          <w:numId w:val="13"/>
        </w:numPr>
        <w:rPr>
          <w:ins w:id="40" w:author="Vladimir Panov" w:date="2015-08-27T14:39:00Z"/>
        </w:rPr>
        <w:pPrChange w:id="41" w:author="Vladimir Panov" w:date="2015-08-27T14:44:00Z">
          <w:pPr/>
        </w:pPrChange>
      </w:pPr>
      <w:ins w:id="42" w:author="Vladimir Panov" w:date="2015-08-27T14:39:00Z">
        <w:r w:rsidRPr="00ED4B1E">
          <w:t xml:space="preserve">Черновик [на редактировании]; </w:t>
        </w:r>
      </w:ins>
    </w:p>
    <w:p w:rsidR="00ED4B1E" w:rsidRPr="00ED4B1E" w:rsidRDefault="00ED4B1E" w:rsidP="00757A44">
      <w:pPr>
        <w:pStyle w:val="a"/>
        <w:numPr>
          <w:ilvl w:val="0"/>
          <w:numId w:val="13"/>
        </w:numPr>
        <w:rPr>
          <w:ins w:id="43" w:author="Vladimir Panov" w:date="2015-08-27T14:39:00Z"/>
        </w:rPr>
        <w:pPrChange w:id="44" w:author="Vladimir Panov" w:date="2015-08-27T14:44:00Z">
          <w:pPr/>
        </w:pPrChange>
      </w:pPr>
      <w:ins w:id="45" w:author="Vladimir Panov" w:date="2015-08-27T14:39:00Z">
        <w:r w:rsidRPr="00ED4B1E">
          <w:t>Проект [на редактировании, на согласовании, согласование завершено, на подписи, подписан/утвержден];</w:t>
        </w:r>
      </w:ins>
    </w:p>
    <w:p w:rsidR="00ED4B1E" w:rsidRPr="00ED4B1E" w:rsidRDefault="00ED4B1E" w:rsidP="00757A44">
      <w:pPr>
        <w:pStyle w:val="a"/>
        <w:numPr>
          <w:ilvl w:val="0"/>
          <w:numId w:val="13"/>
        </w:numPr>
        <w:rPr>
          <w:ins w:id="46" w:author="Vladimir Panov" w:date="2015-08-27T14:39:00Z"/>
        </w:rPr>
        <w:pPrChange w:id="47" w:author="Vladimir Panov" w:date="2015-08-27T14:44:00Z">
          <w:pPr/>
        </w:pPrChange>
      </w:pPr>
      <w:ins w:id="48" w:author="Vladimir Panov" w:date="2015-08-27T14:39:00Z">
        <w:r w:rsidRPr="00ED4B1E">
          <w:t>Документ [зарегистрирован, исполнен].</w:t>
        </w:r>
      </w:ins>
    </w:p>
    <w:p w:rsidR="00ED4B1E" w:rsidRPr="00ED4B1E" w:rsidRDefault="00ED4B1E" w:rsidP="00ED4B1E">
      <w:pPr>
        <w:rPr>
          <w:ins w:id="49" w:author="Vladimir Panov" w:date="2015-08-27T14:39:00Z"/>
          <w:lang w:val="ru-RU"/>
        </w:rPr>
      </w:pPr>
      <w:ins w:id="50" w:author="Vladimir Panov" w:date="2015-08-27T14:39:00Z">
        <w:r w:rsidRPr="00ED4B1E">
          <w:rPr>
            <w:lang w:val="ru-RU"/>
          </w:rPr>
          <w:lastRenderedPageBreak/>
          <w:t>В состояние "на редактировании" проект попадает с момента создания или из Черновика. А еще, если Документ начинает редактироваться из какого-то другого состояния, например, "согласование завершено", то при сохранении его состояние меняется в "на редактировании".</w:t>
        </w:r>
      </w:ins>
    </w:p>
    <w:p w:rsidR="00ED4B1E" w:rsidRPr="00ED4B1E" w:rsidRDefault="00757A44" w:rsidP="00131A86">
      <w:pPr>
        <w:pStyle w:val="3"/>
        <w:rPr>
          <w:ins w:id="51" w:author="Vladimir Panov" w:date="2015-08-27T14:39:00Z"/>
        </w:rPr>
        <w:pPrChange w:id="52" w:author="Vladimir Panov" w:date="2015-08-27T18:30:00Z">
          <w:pPr/>
        </w:pPrChange>
      </w:pPr>
      <w:ins w:id="53" w:author="Vladimir Panov" w:date="2015-08-27T14:45:00Z">
        <w:r>
          <w:t>С</w:t>
        </w:r>
      </w:ins>
      <w:ins w:id="54" w:author="Vladimir Panov" w:date="2015-08-27T14:39:00Z">
        <w:r w:rsidR="00ED4B1E" w:rsidRPr="00ED4B1E">
          <w:t xml:space="preserve"> уч</w:t>
        </w:r>
      </w:ins>
      <w:ins w:id="55" w:author="Vladimir Panov" w:date="2015-08-27T16:13:00Z">
        <w:r w:rsidR="00B16FA0">
          <w:t>ё</w:t>
        </w:r>
      </w:ins>
      <w:ins w:id="56" w:author="Vladimir Panov" w:date="2015-08-27T14:39:00Z">
        <w:r>
          <w:t>том версионирования</w:t>
        </w:r>
      </w:ins>
    </w:p>
    <w:p w:rsidR="00ED4B1E" w:rsidRDefault="00ED4B1E" w:rsidP="00ED4B1E">
      <w:pPr>
        <w:rPr>
          <w:ins w:id="57" w:author="Vladimir Panov" w:date="2015-08-27T14:48:00Z"/>
          <w:lang w:val="ru-RU"/>
        </w:rPr>
      </w:pPr>
      <w:ins w:id="58" w:author="Vladimir Panov" w:date="2015-08-27T14:39:00Z">
        <w:r w:rsidRPr="00ED4B1E">
          <w:rPr>
            <w:lang w:val="ru-RU"/>
          </w:rPr>
          <w:t xml:space="preserve">У Версии </w:t>
        </w:r>
      </w:ins>
      <w:ins w:id="59" w:author="Vladimir Panov" w:date="2015-08-27T16:16:00Z">
        <w:r w:rsidR="00B16FA0">
          <w:rPr>
            <w:lang w:val="ru-RU"/>
          </w:rPr>
          <w:t xml:space="preserve">свой </w:t>
        </w:r>
      </w:ins>
      <w:ins w:id="60" w:author="Vladimir Panov" w:date="2015-08-27T14:46:00Z">
        <w:r w:rsidR="004E6556">
          <w:rPr>
            <w:lang w:val="ru-RU"/>
          </w:rPr>
          <w:t>«</w:t>
        </w:r>
      </w:ins>
      <w:ins w:id="61" w:author="Vladimir Panov" w:date="2015-08-27T14:39:00Z">
        <w:r w:rsidRPr="00ED4B1E">
          <w:rPr>
            <w:lang w:val="ru-RU"/>
          </w:rPr>
          <w:t>статус</w:t>
        </w:r>
      </w:ins>
      <w:ins w:id="62" w:author="Vladimir Panov" w:date="2015-08-27T14:46:00Z">
        <w:r w:rsidR="004E6556">
          <w:rPr>
            <w:lang w:val="ru-RU"/>
          </w:rPr>
          <w:t>»</w:t>
        </w:r>
      </w:ins>
      <w:ins w:id="63" w:author="Vladimir Panov" w:date="2015-08-27T14:39:00Z">
        <w:r w:rsidRPr="00ED4B1E">
          <w:rPr>
            <w:lang w:val="ru-RU"/>
          </w:rPr>
          <w:t xml:space="preserve">, </w:t>
        </w:r>
      </w:ins>
      <w:ins w:id="64" w:author="Vladimir Panov" w:date="2015-08-27T16:16:00Z">
        <w:r w:rsidR="00B16FA0">
          <w:rPr>
            <w:lang w:val="ru-RU"/>
          </w:rPr>
          <w:t xml:space="preserve">т.к. </w:t>
        </w:r>
      </w:ins>
      <w:ins w:id="65" w:author="Vladimir Panov" w:date="2015-08-27T14:47:00Z">
        <w:r w:rsidR="004E6556">
          <w:rPr>
            <w:lang w:val="ru-RU"/>
          </w:rPr>
          <w:t xml:space="preserve">ЖЦ и </w:t>
        </w:r>
      </w:ins>
      <w:ins w:id="66" w:author="Vladimir Panov" w:date="2015-08-27T14:46:00Z">
        <w:r w:rsidR="004E6556">
          <w:rPr>
            <w:lang w:val="ru-RU"/>
          </w:rPr>
          <w:t xml:space="preserve">права </w:t>
        </w:r>
      </w:ins>
      <w:ins w:id="67" w:author="Vladimir Panov" w:date="2015-08-27T14:47:00Z">
        <w:r w:rsidR="004E6556">
          <w:rPr>
            <w:lang w:val="ru-RU"/>
          </w:rPr>
          <w:t xml:space="preserve">доступа у сущности Версия другие. Но в Версии Документа необходимо отслеживать статус Документа, для этого в Версии </w:t>
        </w:r>
      </w:ins>
      <w:ins w:id="68" w:author="Vladimir Panov" w:date="2015-08-27T14:48:00Z">
        <w:r w:rsidR="004E6556">
          <w:rPr>
            <w:lang w:val="ru-RU"/>
          </w:rPr>
          <w:t xml:space="preserve">предусматриваем другое </w:t>
        </w:r>
      </w:ins>
      <w:ins w:id="69" w:author="Vladimir Panov" w:date="2015-08-27T14:39:00Z">
        <w:r w:rsidRPr="00ED4B1E">
          <w:rPr>
            <w:lang w:val="ru-RU"/>
          </w:rPr>
          <w:t xml:space="preserve">поле (VersionDocStatus). Далее статусом Версии сокращенно называем именно его. </w:t>
        </w:r>
      </w:ins>
    </w:p>
    <w:p w:rsidR="00AD4F1A" w:rsidRDefault="00AD4F1A" w:rsidP="00ED4B1E">
      <w:pPr>
        <w:rPr>
          <w:ins w:id="70" w:author="Vladimir Panov" w:date="2015-08-27T14:51:00Z"/>
          <w:lang w:val="ru-RU"/>
        </w:rPr>
      </w:pPr>
      <w:ins w:id="71" w:author="Vladimir Panov" w:date="2015-08-27T14:49:00Z">
        <w:r>
          <w:rPr>
            <w:lang w:val="ru-RU"/>
          </w:rPr>
          <w:t xml:space="preserve">Правила назначения статуса </w:t>
        </w:r>
      </w:ins>
      <w:ins w:id="72" w:author="Vladimir Panov" w:date="2015-08-27T14:50:00Z">
        <w:r>
          <w:rPr>
            <w:lang w:val="ru-RU"/>
          </w:rPr>
          <w:t>в связке Документ – Версии:</w:t>
        </w:r>
      </w:ins>
    </w:p>
    <w:p w:rsidR="00AD4F1A" w:rsidRDefault="00AD4F1A" w:rsidP="00AD4F1A">
      <w:pPr>
        <w:pStyle w:val="a"/>
        <w:numPr>
          <w:ilvl w:val="0"/>
          <w:numId w:val="15"/>
        </w:numPr>
        <w:rPr>
          <w:ins w:id="73" w:author="Vladimir Panov" w:date="2015-08-27T14:52:00Z"/>
        </w:rPr>
        <w:pPrChange w:id="74" w:author="Vladimir Panov" w:date="2015-08-27T14:51:00Z">
          <w:pPr/>
        </w:pPrChange>
      </w:pPr>
      <w:ins w:id="75" w:author="Vladimir Panov" w:date="2015-08-27T14:51:00Z">
        <w:r>
          <w:t>При</w:t>
        </w:r>
      </w:ins>
      <w:ins w:id="76" w:author="Vladimir Panov" w:date="2015-08-27T14:52:00Z">
        <w:r>
          <w:t xml:space="preserve"> создании Версии по Документу поле статус Документа копируется в </w:t>
        </w:r>
        <w:r w:rsidRPr="00ED4B1E">
          <w:t>VersionDocStatus</w:t>
        </w:r>
        <w:r>
          <w:t xml:space="preserve"> Версии.</w:t>
        </w:r>
      </w:ins>
    </w:p>
    <w:p w:rsidR="00442098" w:rsidRPr="00AD4F1A" w:rsidRDefault="00B16FA0" w:rsidP="00442098">
      <w:pPr>
        <w:pStyle w:val="a"/>
        <w:numPr>
          <w:ilvl w:val="0"/>
          <w:numId w:val="15"/>
        </w:numPr>
        <w:rPr>
          <w:ins w:id="77" w:author="Vladimir Panov" w:date="2015-08-27T14:56:00Z"/>
        </w:rPr>
      </w:pPr>
      <w:ins w:id="78" w:author="Vladimir Panov" w:date="2015-08-27T16:19:00Z">
        <w:r>
          <w:t>У</w:t>
        </w:r>
      </w:ins>
      <w:ins w:id="79" w:author="Vladimir Panov" w:date="2015-08-27T14:57:00Z">
        <w:r w:rsidR="00442098">
          <w:t xml:space="preserve"> актуальной </w:t>
        </w:r>
      </w:ins>
      <w:ins w:id="80" w:author="Vladimir Panov" w:date="2015-08-27T14:56:00Z">
        <w:r w:rsidR="00442098">
          <w:t xml:space="preserve">Версии </w:t>
        </w:r>
      </w:ins>
      <w:ins w:id="81" w:author="Vladimir Panov" w:date="2015-08-27T16:19:00Z">
        <w:r w:rsidRPr="00ED4B1E">
          <w:t>VersionDocStatus</w:t>
        </w:r>
        <w:r>
          <w:t xml:space="preserve"> </w:t>
        </w:r>
      </w:ins>
      <w:ins w:id="82" w:author="Vladimir Panov" w:date="2015-08-27T14:57:00Z">
        <w:r w:rsidR="00442098">
          <w:t>синхронизируется со статусом Документа</w:t>
        </w:r>
        <w:r w:rsidR="003A5B93">
          <w:t>.</w:t>
        </w:r>
      </w:ins>
    </w:p>
    <w:p w:rsidR="00AD4F1A" w:rsidRDefault="00AD4F1A" w:rsidP="00AD4F1A">
      <w:pPr>
        <w:pStyle w:val="a"/>
        <w:numPr>
          <w:ilvl w:val="0"/>
          <w:numId w:val="15"/>
        </w:numPr>
        <w:rPr>
          <w:ins w:id="83" w:author="Vladimir Panov" w:date="2015-08-27T14:53:00Z"/>
        </w:rPr>
        <w:pPrChange w:id="84" w:author="Vladimir Panov" w:date="2015-08-27T14:51:00Z">
          <w:pPr/>
        </w:pPrChange>
      </w:pPr>
      <w:ins w:id="85" w:author="Vladimir Panov" w:date="2015-08-27T14:52:00Z">
        <w:r>
          <w:t xml:space="preserve">При создании Версии по Версии поле </w:t>
        </w:r>
        <w:r w:rsidRPr="00ED4B1E">
          <w:t>VersionDocStatus</w:t>
        </w:r>
        <w:r>
          <w:t xml:space="preserve"> </w:t>
        </w:r>
      </w:ins>
      <w:ins w:id="86" w:author="Vladimir Panov" w:date="2015-08-27T14:53:00Z">
        <w:r>
          <w:t>копируется</w:t>
        </w:r>
      </w:ins>
      <w:ins w:id="87" w:author="Vladimir Panov" w:date="2015-08-27T14:52:00Z">
        <w:r>
          <w:t>.</w:t>
        </w:r>
      </w:ins>
    </w:p>
    <w:p w:rsidR="00AD4F1A" w:rsidRDefault="00442098" w:rsidP="00AD4F1A">
      <w:pPr>
        <w:pStyle w:val="a"/>
        <w:numPr>
          <w:ilvl w:val="0"/>
          <w:numId w:val="15"/>
        </w:numPr>
        <w:rPr>
          <w:ins w:id="88" w:author="Vladimir Panov" w:date="2015-08-27T14:56:00Z"/>
        </w:rPr>
        <w:pPrChange w:id="89" w:author="Vladimir Panov" w:date="2015-08-27T14:51:00Z">
          <w:pPr/>
        </w:pPrChange>
      </w:pPr>
      <w:ins w:id="90" w:author="Vladimir Panov" w:date="2015-08-27T14:54:00Z">
        <w:r>
          <w:t>В</w:t>
        </w:r>
      </w:ins>
      <w:ins w:id="91" w:author="Vladimir Panov" w:date="2015-08-27T14:53:00Z">
        <w:r>
          <w:t xml:space="preserve">озврат Документа к выбранной Версии </w:t>
        </w:r>
      </w:ins>
      <w:ins w:id="92" w:author="Vladimir Panov" w:date="2015-08-27T14:55:00Z">
        <w:r>
          <w:t xml:space="preserve">разрешается только </w:t>
        </w:r>
      </w:ins>
      <w:ins w:id="93" w:author="Vladimir Panov" w:date="2015-08-27T16:23:00Z">
        <w:r w:rsidR="00B16FA0" w:rsidRPr="00ED4B1E">
          <w:t>для Версий той же стадии ЖЦ, что и Документ</w:t>
        </w:r>
        <w:r w:rsidR="00B16FA0">
          <w:t xml:space="preserve"> (</w:t>
        </w:r>
        <w:r w:rsidR="00B16FA0" w:rsidRPr="00ED4B1E">
          <w:t>с тем же "статусом"</w:t>
        </w:r>
        <w:r w:rsidR="00B16FA0">
          <w:t xml:space="preserve">, то есть, равными </w:t>
        </w:r>
      </w:ins>
      <w:ins w:id="94" w:author="Vladimir Panov" w:date="2015-08-27T14:54:00Z">
        <w:r>
          <w:t>значени</w:t>
        </w:r>
      </w:ins>
      <w:ins w:id="95" w:author="Vladimir Panov" w:date="2015-08-27T16:23:00Z">
        <w:r w:rsidR="00B16FA0">
          <w:t>ями</w:t>
        </w:r>
      </w:ins>
      <w:ins w:id="96" w:author="Vladimir Panov" w:date="2015-08-27T14:54:00Z">
        <w:r>
          <w:t xml:space="preserve"> полей статус Документа и </w:t>
        </w:r>
        <w:r w:rsidRPr="00ED4B1E">
          <w:t>VersionDocStatus</w:t>
        </w:r>
        <w:r>
          <w:t xml:space="preserve"> Версии</w:t>
        </w:r>
      </w:ins>
      <w:ins w:id="97" w:author="Vladimir Panov" w:date="2015-08-27T16:23:00Z">
        <w:r w:rsidR="00B16FA0">
          <w:t>)</w:t>
        </w:r>
      </w:ins>
      <w:ins w:id="98" w:author="Vladimir Panov" w:date="2015-08-27T14:55:00Z">
        <w:r>
          <w:t xml:space="preserve">. </w:t>
        </w:r>
      </w:ins>
    </w:p>
    <w:p w:rsidR="00B16FA0" w:rsidRDefault="00ED4B1E" w:rsidP="00ED4B1E">
      <w:pPr>
        <w:rPr>
          <w:ins w:id="99" w:author="Vladimir Panov" w:date="2015-08-27T16:17:00Z"/>
          <w:lang w:val="ru-RU"/>
        </w:rPr>
      </w:pPr>
      <w:ins w:id="100" w:author="Vladimir Panov" w:date="2015-08-27T14:39:00Z">
        <w:r w:rsidRPr="00ED4B1E">
          <w:rPr>
            <w:lang w:val="ru-RU"/>
          </w:rPr>
          <w:t xml:space="preserve">У Версии </w:t>
        </w:r>
      </w:ins>
      <w:ins w:id="101" w:author="Vladimir Panov" w:date="2015-08-27T16:16:00Z">
        <w:r w:rsidR="00B16FA0">
          <w:rPr>
            <w:lang w:val="ru-RU"/>
          </w:rPr>
          <w:t>должно быть</w:t>
        </w:r>
      </w:ins>
      <w:ins w:id="102" w:author="Vladimir Panov" w:date="2015-08-27T14:39:00Z">
        <w:r w:rsidRPr="00ED4B1E">
          <w:rPr>
            <w:lang w:val="ru-RU"/>
          </w:rPr>
          <w:t xml:space="preserve"> поле </w:t>
        </w:r>
      </w:ins>
      <w:ins w:id="103" w:author="Vladimir Panov" w:date="2015-08-27T16:20:00Z">
        <w:r w:rsidR="00B16FA0">
          <w:rPr>
            <w:lang w:val="ru-RU"/>
          </w:rPr>
          <w:t>«</w:t>
        </w:r>
        <w:r w:rsidR="00B16FA0" w:rsidRPr="00ED4B1E">
          <w:rPr>
            <w:lang w:val="ru-RU"/>
          </w:rPr>
          <w:t>Состояние</w:t>
        </w:r>
        <w:r w:rsidR="00B16FA0">
          <w:rPr>
            <w:lang w:val="ru-RU"/>
          </w:rPr>
          <w:t>»</w:t>
        </w:r>
      </w:ins>
      <w:ins w:id="104" w:author="Vladimir Panov" w:date="2015-08-27T14:39:00Z">
        <w:r w:rsidRPr="00ED4B1E">
          <w:rPr>
            <w:lang w:val="ru-RU"/>
          </w:rPr>
          <w:t>, одноименное с Документом</w:t>
        </w:r>
      </w:ins>
      <w:ins w:id="105" w:author="Vladimir Panov" w:date="2015-08-27T16:17:00Z">
        <w:r w:rsidR="00B16FA0">
          <w:rPr>
            <w:lang w:val="ru-RU"/>
          </w:rPr>
          <w:t xml:space="preserve"> </w:t>
        </w:r>
      </w:ins>
      <w:ins w:id="106" w:author="Vladimir Panov" w:date="2015-08-27T16:20:00Z">
        <w:r w:rsidR="00B16FA0">
          <w:rPr>
            <w:lang w:val="ru-RU"/>
          </w:rPr>
          <w:br/>
        </w:r>
      </w:ins>
      <w:ins w:id="107" w:author="Vladimir Panov" w:date="2015-08-27T16:17:00Z">
        <w:r w:rsidR="00B16FA0">
          <w:rPr>
            <w:lang w:val="ru-RU"/>
          </w:rPr>
          <w:t>(</w:t>
        </w:r>
      </w:ins>
      <w:ins w:id="108" w:author="Vladimir Panov" w:date="2015-08-27T16:20:00Z">
        <w:r w:rsidR="00B16FA0">
          <w:rPr>
            <w:lang w:val="ru-RU"/>
          </w:rPr>
          <w:t xml:space="preserve">системное </w:t>
        </w:r>
      </w:ins>
      <w:ins w:id="109" w:author="Vladimir Panov" w:date="2015-08-27T16:17:00Z">
        <w:r w:rsidR="00B16FA0">
          <w:rPr>
            <w:lang w:val="ru-RU"/>
          </w:rPr>
          <w:t xml:space="preserve">имя </w:t>
        </w:r>
      </w:ins>
      <w:ins w:id="110" w:author="Vladimir Panov" w:date="2015-08-27T16:20:00Z">
        <w:r w:rsidR="00B16FA0">
          <w:rPr>
            <w:lang w:val="ru-RU"/>
          </w:rPr>
          <w:t xml:space="preserve">поля </w:t>
        </w:r>
      </w:ins>
      <w:ins w:id="111" w:author="Vladimir Panov" w:date="2015-08-27T16:17:00Z">
        <w:r w:rsidR="00B16FA0">
          <w:rPr>
            <w:lang w:val="ru-RU"/>
          </w:rPr>
          <w:t>надо уточнить)</w:t>
        </w:r>
      </w:ins>
      <w:ins w:id="112" w:author="Vladimir Panov" w:date="2015-08-27T14:39:00Z">
        <w:r w:rsidRPr="00ED4B1E">
          <w:rPr>
            <w:lang w:val="ru-RU"/>
          </w:rPr>
          <w:t xml:space="preserve">. </w:t>
        </w:r>
      </w:ins>
    </w:p>
    <w:p w:rsidR="00ED4B1E" w:rsidRPr="00ED4B1E" w:rsidRDefault="00ED4B1E" w:rsidP="00ED4B1E">
      <w:pPr>
        <w:rPr>
          <w:ins w:id="113" w:author="Vladimir Panov" w:date="2015-08-27T14:39:00Z"/>
          <w:lang w:val="ru-RU"/>
        </w:rPr>
      </w:pPr>
      <w:ins w:id="114" w:author="Vladimir Panov" w:date="2015-08-27T14:39:00Z">
        <w:r w:rsidRPr="00ED4B1E">
          <w:rPr>
            <w:lang w:val="ru-RU"/>
          </w:rPr>
          <w:t xml:space="preserve">Поле </w:t>
        </w:r>
      </w:ins>
      <w:ins w:id="115" w:author="Vladimir Panov" w:date="2015-08-27T16:17:00Z">
        <w:r w:rsidR="00B16FA0">
          <w:rPr>
            <w:lang w:val="ru-RU"/>
          </w:rPr>
          <w:t>«</w:t>
        </w:r>
      </w:ins>
      <w:ins w:id="116" w:author="Vladimir Panov" w:date="2015-08-27T14:39:00Z">
        <w:r w:rsidRPr="00ED4B1E">
          <w:rPr>
            <w:lang w:val="ru-RU"/>
          </w:rPr>
          <w:t>Состояние</w:t>
        </w:r>
      </w:ins>
      <w:ins w:id="117" w:author="Vladimir Panov" w:date="2015-08-27T16:17:00Z">
        <w:r w:rsidR="00B16FA0">
          <w:rPr>
            <w:lang w:val="ru-RU"/>
          </w:rPr>
          <w:t>»</w:t>
        </w:r>
      </w:ins>
      <w:ins w:id="118" w:author="Vladimir Panov" w:date="2015-08-27T14:39:00Z">
        <w:r w:rsidRPr="00ED4B1E">
          <w:rPr>
            <w:lang w:val="ru-RU"/>
          </w:rPr>
          <w:t xml:space="preserve"> Документа/Версии</w:t>
        </w:r>
      </w:ins>
      <w:ins w:id="119" w:author="Vladimir Panov" w:date="2015-08-27T16:17:00Z">
        <w:r w:rsidR="00B16FA0">
          <w:rPr>
            <w:lang w:val="ru-RU"/>
          </w:rPr>
          <w:t xml:space="preserve"> </w:t>
        </w:r>
      </w:ins>
      <w:ins w:id="120" w:author="Vladimir Panov" w:date="2015-08-27T16:18:00Z">
        <w:r w:rsidR="00B16FA0">
          <w:rPr>
            <w:lang w:val="ru-RU"/>
          </w:rPr>
          <w:t>велет себя следующим образом</w:t>
        </w:r>
      </w:ins>
      <w:ins w:id="121" w:author="Vladimir Panov" w:date="2015-08-27T14:39:00Z">
        <w:r w:rsidRPr="00ED4B1E">
          <w:rPr>
            <w:lang w:val="ru-RU"/>
          </w:rPr>
          <w:t xml:space="preserve">: </w:t>
        </w:r>
      </w:ins>
    </w:p>
    <w:p w:rsidR="00ED4B1E" w:rsidRPr="00ED4B1E" w:rsidRDefault="00ED4B1E" w:rsidP="00B16FA0">
      <w:pPr>
        <w:pStyle w:val="a"/>
        <w:numPr>
          <w:ilvl w:val="0"/>
          <w:numId w:val="16"/>
        </w:numPr>
        <w:rPr>
          <w:ins w:id="122" w:author="Vladimir Panov" w:date="2015-08-27T14:39:00Z"/>
        </w:rPr>
        <w:pPrChange w:id="123" w:author="Vladimir Panov" w:date="2015-08-27T16:18:00Z">
          <w:pPr/>
        </w:pPrChange>
      </w:pPr>
      <w:ins w:id="124" w:author="Vladimir Panov" w:date="2015-08-27T14:39:00Z">
        <w:r w:rsidRPr="00ED4B1E">
          <w:t xml:space="preserve">При создании Версии </w:t>
        </w:r>
      </w:ins>
      <w:ins w:id="125" w:author="Vladimir Panov" w:date="2015-08-27T16:18:00Z">
        <w:r w:rsidR="00B16FA0">
          <w:t xml:space="preserve">по Документу поле </w:t>
        </w:r>
      </w:ins>
      <w:ins w:id="126" w:author="Vladimir Panov" w:date="2015-08-27T16:19:00Z">
        <w:r w:rsidR="00B16FA0">
          <w:t>«</w:t>
        </w:r>
        <w:r w:rsidR="00B16FA0" w:rsidRPr="00ED4B1E">
          <w:t>Состояние</w:t>
        </w:r>
        <w:r w:rsidR="00B16FA0">
          <w:t>»</w:t>
        </w:r>
      </w:ins>
      <w:ins w:id="127" w:author="Vladimir Panov" w:date="2015-08-27T14:39:00Z">
        <w:r w:rsidRPr="00ED4B1E">
          <w:t xml:space="preserve"> </w:t>
        </w:r>
      </w:ins>
      <w:ins w:id="128" w:author="Vladimir Panov" w:date="2015-08-27T16:19:00Z">
        <w:r w:rsidR="00B16FA0">
          <w:t xml:space="preserve">копируется </w:t>
        </w:r>
      </w:ins>
      <w:ins w:id="129" w:author="Vladimir Panov" w:date="2015-08-27T14:39:00Z">
        <w:r w:rsidRPr="00ED4B1E">
          <w:t>из Документа</w:t>
        </w:r>
      </w:ins>
      <w:ins w:id="130" w:author="Vladimir Panov" w:date="2015-08-27T16:19:00Z">
        <w:r w:rsidR="00B16FA0">
          <w:t>.</w:t>
        </w:r>
      </w:ins>
    </w:p>
    <w:p w:rsidR="00ED4B1E" w:rsidRPr="00ED4B1E" w:rsidRDefault="00ED4B1E" w:rsidP="00B16FA0">
      <w:pPr>
        <w:pStyle w:val="a"/>
        <w:numPr>
          <w:ilvl w:val="0"/>
          <w:numId w:val="16"/>
        </w:numPr>
        <w:rPr>
          <w:ins w:id="131" w:author="Vladimir Panov" w:date="2015-08-27T14:39:00Z"/>
        </w:rPr>
        <w:pPrChange w:id="132" w:author="Vladimir Panov" w:date="2015-08-27T16:18:00Z">
          <w:pPr/>
        </w:pPrChange>
      </w:pPr>
      <w:ins w:id="133" w:author="Vladimir Panov" w:date="2015-08-27T14:39:00Z">
        <w:r w:rsidRPr="00ED4B1E">
          <w:t xml:space="preserve">В актуальной Версии поле </w:t>
        </w:r>
      </w:ins>
      <w:ins w:id="134" w:author="Vladimir Panov" w:date="2015-08-27T16:20:00Z">
        <w:r w:rsidR="00B16FA0">
          <w:t>«</w:t>
        </w:r>
        <w:r w:rsidR="00B16FA0" w:rsidRPr="00ED4B1E">
          <w:t>Состояние</w:t>
        </w:r>
        <w:r w:rsidR="00B16FA0">
          <w:t>»</w:t>
        </w:r>
      </w:ins>
      <w:ins w:id="135" w:author="Vladimir Panov" w:date="2015-08-27T14:39:00Z">
        <w:r w:rsidRPr="00ED4B1E">
          <w:t xml:space="preserve"> поддерживается одинаковым с Документом</w:t>
        </w:r>
      </w:ins>
      <w:ins w:id="136" w:author="Vladimir Panov" w:date="2015-08-27T16:20:00Z">
        <w:r w:rsidR="00B16FA0">
          <w:t>:</w:t>
        </w:r>
      </w:ins>
      <w:ins w:id="137" w:author="Vladimir Panov" w:date="2015-08-27T14:39:00Z">
        <w:r w:rsidRPr="00ED4B1E">
          <w:t xml:space="preserve"> </w:t>
        </w:r>
      </w:ins>
      <w:ins w:id="138" w:author="Vladimir Panov" w:date="2015-08-27T16:20:00Z">
        <w:r w:rsidR="00B16FA0">
          <w:br/>
        </w:r>
      </w:ins>
      <w:ins w:id="139" w:author="Vladimir Panov" w:date="2015-08-27T14:39:00Z">
        <w:r w:rsidRPr="00ED4B1E">
          <w:t xml:space="preserve">1) изменение только </w:t>
        </w:r>
      </w:ins>
      <w:ins w:id="140" w:author="Vladimir Panov" w:date="2015-08-27T16:20:00Z">
        <w:r w:rsidR="00B16FA0">
          <w:t>«</w:t>
        </w:r>
        <w:r w:rsidR="00B16FA0" w:rsidRPr="00ED4B1E">
          <w:t>Состояни</w:t>
        </w:r>
        <w:r w:rsidR="00B16FA0">
          <w:t>я»</w:t>
        </w:r>
      </w:ins>
      <w:ins w:id="141" w:author="Vladimir Panov" w:date="2015-08-27T14:39:00Z">
        <w:r w:rsidRPr="00ED4B1E">
          <w:t xml:space="preserve"> не делает документ/версию неактуальными; </w:t>
        </w:r>
      </w:ins>
      <w:ins w:id="142" w:author="Vladimir Panov" w:date="2015-08-27T16:21:00Z">
        <w:r w:rsidR="00B16FA0">
          <w:br/>
        </w:r>
      </w:ins>
      <w:ins w:id="143" w:author="Vladimir Panov" w:date="2015-08-27T14:39:00Z">
        <w:r w:rsidRPr="00ED4B1E">
          <w:t>2) такое изменение п</w:t>
        </w:r>
        <w:r w:rsidR="00B16FA0">
          <w:t>рописывается синхронно в обоих.</w:t>
        </w:r>
      </w:ins>
    </w:p>
    <w:p w:rsidR="00B16FA0" w:rsidRDefault="00ED4B1E" w:rsidP="00B16FA0">
      <w:pPr>
        <w:pStyle w:val="a"/>
        <w:numPr>
          <w:ilvl w:val="0"/>
          <w:numId w:val="16"/>
        </w:numPr>
        <w:rPr>
          <w:ins w:id="144" w:author="Vladimir Panov" w:date="2015-08-27T16:25:00Z"/>
        </w:rPr>
        <w:pPrChange w:id="145" w:author="Vladimir Panov" w:date="2015-08-27T16:24:00Z">
          <w:pPr/>
        </w:pPrChange>
      </w:pPr>
      <w:ins w:id="146" w:author="Vladimir Panov" w:date="2015-08-27T14:39:00Z">
        <w:r w:rsidRPr="00ED4B1E">
          <w:t xml:space="preserve">При возврате Документа к выбранной Версии поле </w:t>
        </w:r>
      </w:ins>
      <w:ins w:id="147" w:author="Vladimir Panov" w:date="2015-08-27T16:21:00Z">
        <w:r w:rsidR="00B16FA0" w:rsidRPr="00B16FA0">
          <w:t>«Состояние</w:t>
        </w:r>
        <w:r w:rsidR="00B16FA0" w:rsidRPr="00B16FA0">
          <w:rPr>
            <w:rPrChange w:id="148" w:author="Vladimir Panov" w:date="2015-08-27T16:25:00Z">
              <w:rPr>
                <w:lang w:val="ru-RU"/>
              </w:rPr>
            </w:rPrChange>
          </w:rPr>
          <w:t>»</w:t>
        </w:r>
        <w:r w:rsidR="00B16FA0" w:rsidRPr="00ED4B1E">
          <w:t xml:space="preserve"> </w:t>
        </w:r>
      </w:ins>
      <w:ins w:id="149" w:author="Vladimir Panov" w:date="2015-08-27T14:39:00Z">
        <w:r w:rsidRPr="00ED4B1E">
          <w:t xml:space="preserve">берется из Версии в Документ. </w:t>
        </w:r>
      </w:ins>
      <w:ins w:id="150" w:author="Vladimir Panov" w:date="2015-08-27T16:21:00Z">
        <w:r w:rsidR="00B16FA0">
          <w:t>Поскольку в</w:t>
        </w:r>
      </w:ins>
      <w:ins w:id="151" w:author="Vladimir Panov" w:date="2015-08-27T14:39:00Z">
        <w:r w:rsidRPr="00ED4B1E">
          <w:t>озврат к другой Версии разреша</w:t>
        </w:r>
      </w:ins>
      <w:ins w:id="152" w:author="Vladimir Panov" w:date="2015-08-27T16:21:00Z">
        <w:r w:rsidR="00B16FA0">
          <w:t xml:space="preserve">ется </w:t>
        </w:r>
      </w:ins>
      <w:ins w:id="153" w:author="Vladimir Panov" w:date="2015-08-27T14:39:00Z">
        <w:r w:rsidRPr="00ED4B1E">
          <w:t xml:space="preserve">только для Версий </w:t>
        </w:r>
      </w:ins>
      <w:ins w:id="154" w:author="Vladimir Panov" w:date="2015-08-27T16:23:00Z">
        <w:r w:rsidR="00B16FA0">
          <w:t xml:space="preserve">с тем же статусом, </w:t>
        </w:r>
      </w:ins>
      <w:ins w:id="155" w:author="Vladimir Panov" w:date="2015-08-27T16:22:00Z">
        <w:r w:rsidR="00B16FA0">
          <w:t xml:space="preserve">проблем быть не должно. </w:t>
        </w:r>
      </w:ins>
      <w:ins w:id="156" w:author="Vladimir Panov" w:date="2015-08-27T14:39:00Z">
        <w:r w:rsidRPr="00ED4B1E">
          <w:t xml:space="preserve"> </w:t>
        </w:r>
      </w:ins>
    </w:p>
    <w:p w:rsidR="00ED4B1E" w:rsidRPr="00B16FA0" w:rsidRDefault="00ED4B1E" w:rsidP="00ED4B1E">
      <w:pPr>
        <w:pStyle w:val="a"/>
        <w:numPr>
          <w:ilvl w:val="0"/>
          <w:numId w:val="16"/>
        </w:numPr>
        <w:rPr>
          <w:ins w:id="157" w:author="Vladimir Panov" w:date="2015-08-27T14:39:00Z"/>
        </w:rPr>
        <w:pPrChange w:id="158" w:author="Vladimir Panov" w:date="2015-08-27T16:24:00Z">
          <w:pPr/>
        </w:pPrChange>
      </w:pPr>
      <w:ins w:id="159" w:author="Vladimir Panov" w:date="2015-08-27T14:39:00Z">
        <w:r w:rsidRPr="00B16FA0">
          <w:t xml:space="preserve">Уточнение про состояние "на редактировании": </w:t>
        </w:r>
      </w:ins>
      <w:ins w:id="160" w:author="Vladimir Panov" w:date="2015-08-27T16:26:00Z">
        <w:r w:rsidR="00B16FA0">
          <w:t xml:space="preserve"> е</w:t>
        </w:r>
      </w:ins>
      <w:ins w:id="161" w:author="Vladimir Panov" w:date="2015-08-27T14:39:00Z">
        <w:r w:rsidRPr="00B16FA0">
          <w:t xml:space="preserve">сли Документ, имея актуальную версию, начинает редактироваться, при его сохранении вместе со сбросом статуса актуальности версии у него </w:t>
        </w:r>
      </w:ins>
      <w:ins w:id="162" w:author="Vladimir Panov" w:date="2015-08-27T16:25:00Z">
        <w:r w:rsidR="00B16FA0">
          <w:t xml:space="preserve">(и только у него) </w:t>
        </w:r>
      </w:ins>
      <w:ins w:id="163" w:author="Vladimir Panov" w:date="2015-08-27T14:39:00Z">
        <w:r w:rsidRPr="00B16FA0">
          <w:t xml:space="preserve">задается состояние "на редактировании". </w:t>
        </w:r>
      </w:ins>
    </w:p>
    <w:p w:rsidR="00ED4B1E" w:rsidRPr="00ED4B1E" w:rsidRDefault="00B16FA0" w:rsidP="00131A86">
      <w:pPr>
        <w:pStyle w:val="3"/>
        <w:rPr>
          <w:ins w:id="164" w:author="Vladimir Panov" w:date="2015-08-27T14:39:00Z"/>
        </w:rPr>
        <w:pPrChange w:id="165" w:author="Vladimir Panov" w:date="2015-08-27T18:30:00Z">
          <w:pPr/>
        </w:pPrChange>
      </w:pPr>
      <w:ins w:id="166" w:author="Vladimir Panov" w:date="2015-08-27T16:24:00Z">
        <w:r>
          <w:t>Пример –</w:t>
        </w:r>
      </w:ins>
      <w:ins w:id="167" w:author="Vladimir Panov" w:date="2015-08-27T16:25:00Z">
        <w:r>
          <w:t xml:space="preserve"> </w:t>
        </w:r>
      </w:ins>
      <w:ins w:id="168" w:author="Vladimir Panov" w:date="2015-08-27T14:39:00Z">
        <w:r w:rsidR="00ED4B1E" w:rsidRPr="00ED4B1E">
          <w:t>согласование</w:t>
        </w:r>
      </w:ins>
      <w:ins w:id="169" w:author="Vladimir Panov" w:date="2015-08-27T16:24:00Z">
        <w:r>
          <w:t xml:space="preserve"> документа</w:t>
        </w:r>
      </w:ins>
    </w:p>
    <w:p w:rsidR="00ED4B1E" w:rsidRPr="00ED4B1E" w:rsidRDefault="00ED4B1E" w:rsidP="001046A0">
      <w:pPr>
        <w:pStyle w:val="a"/>
        <w:numPr>
          <w:ilvl w:val="0"/>
          <w:numId w:val="17"/>
        </w:numPr>
        <w:rPr>
          <w:ins w:id="170" w:author="Vladimir Panov" w:date="2015-08-27T14:39:00Z"/>
        </w:rPr>
        <w:pPrChange w:id="171" w:author="Vladimir Panov" w:date="2015-08-27T16:29:00Z">
          <w:pPr/>
        </w:pPrChange>
      </w:pPr>
      <w:ins w:id="172" w:author="Vladimir Panov" w:date="2015-08-27T14:39:00Z">
        <w:r w:rsidRPr="00ED4B1E">
          <w:t xml:space="preserve">Согласование начинается с актуальной парой Документ=Версия, но </w:t>
        </w:r>
      </w:ins>
      <w:ins w:id="173" w:author="Vladimir Panov" w:date="2015-08-27T16:30:00Z">
        <w:r w:rsidR="001046A0">
          <w:t xml:space="preserve">контекстом считается Версия, и все данные конкретного экземпляра согласования </w:t>
        </w:r>
      </w:ins>
      <w:ins w:id="174" w:author="Vladimir Panov" w:date="2015-08-27T14:39:00Z">
        <w:r w:rsidRPr="00ED4B1E">
          <w:t>оста</w:t>
        </w:r>
      </w:ins>
      <w:ins w:id="175" w:author="Vladimir Panov" w:date="2015-08-27T16:30:00Z">
        <w:r w:rsidR="001046A0">
          <w:t>ю</w:t>
        </w:r>
      </w:ins>
      <w:ins w:id="176" w:author="Vladimir Panov" w:date="2015-08-27T14:39:00Z">
        <w:r w:rsidRPr="00ED4B1E">
          <w:t xml:space="preserve">тся навсегда привязанным к этой Версии. </w:t>
        </w:r>
      </w:ins>
    </w:p>
    <w:p w:rsidR="00ED4B1E" w:rsidRPr="00ED4B1E" w:rsidRDefault="00ED4B1E" w:rsidP="001046A0">
      <w:pPr>
        <w:pStyle w:val="a"/>
        <w:rPr>
          <w:ins w:id="177" w:author="Vladimir Panov" w:date="2015-08-27T14:39:00Z"/>
        </w:rPr>
        <w:pPrChange w:id="178" w:author="Vladimir Panov" w:date="2015-08-27T16:29:00Z">
          <w:pPr/>
        </w:pPrChange>
      </w:pPr>
      <w:ins w:id="179" w:author="Vladimir Panov" w:date="2015-08-27T14:39:00Z">
        <w:r w:rsidRPr="00ED4B1E">
          <w:t>В начале процесса обоим ставится состояние "На согласовании"</w:t>
        </w:r>
      </w:ins>
      <w:ins w:id="180" w:author="Vladimir Panov" w:date="2015-08-27T16:30:00Z">
        <w:r w:rsidR="001046A0">
          <w:t>.</w:t>
        </w:r>
      </w:ins>
      <w:ins w:id="181" w:author="Vladimir Panov" w:date="2015-08-27T16:31:00Z">
        <w:r w:rsidR="001046A0">
          <w:t xml:space="preserve"> </w:t>
        </w:r>
      </w:ins>
      <w:ins w:id="182" w:author="Vladimir Panov" w:date="2015-08-27T14:39:00Z">
        <w:r w:rsidRPr="00ED4B1E">
          <w:t>По завершении процесса обоим - "Согласование завершено".</w:t>
        </w:r>
      </w:ins>
      <w:ins w:id="183" w:author="Vladimir Panov" w:date="2015-08-27T16:31:00Z">
        <w:r w:rsidR="001046A0">
          <w:t xml:space="preserve"> Если бывают еще какие-то </w:t>
        </w:r>
        <w:r w:rsidR="00E3440A">
          <w:t xml:space="preserve">вариации, например, «Согласование прекращено», то аналогично. </w:t>
        </w:r>
      </w:ins>
    </w:p>
    <w:p w:rsidR="00ED4B1E" w:rsidRPr="00ED4B1E" w:rsidRDefault="00ED4B1E" w:rsidP="001046A0">
      <w:pPr>
        <w:pStyle w:val="a"/>
        <w:rPr>
          <w:ins w:id="184" w:author="Vladimir Panov" w:date="2015-08-27T14:39:00Z"/>
        </w:rPr>
        <w:pPrChange w:id="185" w:author="Vladimir Panov" w:date="2015-08-27T16:29:00Z">
          <w:pPr/>
        </w:pPrChange>
      </w:pPr>
      <w:ins w:id="186" w:author="Vladimir Panov" w:date="2015-08-27T14:39:00Z">
        <w:r w:rsidRPr="00ED4B1E">
          <w:t>Но! Если прямо в процессе, а особенно после него, Документ отредактируют, Версия потеряет актуальность, и у нее останется свое состояние (последнее на момент актуальности</w:t>
        </w:r>
      </w:ins>
      <w:ins w:id="187" w:author="Vladimir Panov" w:date="2015-08-27T16:32:00Z">
        <w:r w:rsidR="00E3440A">
          <w:t>, т.е. соответствия</w:t>
        </w:r>
      </w:ins>
      <w:ins w:id="188" w:author="Vladimir Panov" w:date="2015-08-27T14:39:00Z">
        <w:r w:rsidRPr="00ED4B1E">
          <w:t xml:space="preserve"> документу), а у Документа станет свое "на редактировании"</w:t>
        </w:r>
      </w:ins>
      <w:ins w:id="189" w:author="Vladimir Panov" w:date="2015-08-27T16:32:00Z">
        <w:r w:rsidR="00E3440A">
          <w:t>.</w:t>
        </w:r>
      </w:ins>
    </w:p>
    <w:p w:rsidR="00ED4B1E" w:rsidRPr="00ED4B1E" w:rsidRDefault="00ED4B1E" w:rsidP="001046A0">
      <w:pPr>
        <w:pStyle w:val="a"/>
        <w:rPr>
          <w:ins w:id="190" w:author="Vladimir Panov" w:date="2015-08-27T14:39:00Z"/>
        </w:rPr>
        <w:pPrChange w:id="191" w:author="Vladimir Panov" w:date="2015-08-27T16:29:00Z">
          <w:pPr/>
        </w:pPrChange>
      </w:pPr>
      <w:ins w:id="192" w:author="Vladimir Panov" w:date="2015-08-27T14:39:00Z">
        <w:r w:rsidRPr="00ED4B1E">
          <w:t xml:space="preserve">Однако, чисто изменение состояния Документа, не отключает актуальность версии. Поэтому отправка его на подпись ставит состояние "На подписании" обоим! А подписание </w:t>
        </w:r>
        <w:r w:rsidRPr="00ED4B1E">
          <w:lastRenderedPageBreak/>
          <w:t>тоже будет отмечено и в Версии и в Документе, но объекты Подпись (или Утверждение) буд</w:t>
        </w:r>
      </w:ins>
      <w:ins w:id="193" w:author="Vladimir Panov" w:date="2015-08-27T16:33:00Z">
        <w:r w:rsidR="00E3440A">
          <w:t>у</w:t>
        </w:r>
      </w:ins>
      <w:ins w:id="194" w:author="Vladimir Panov" w:date="2015-08-27T14:39:00Z">
        <w:r w:rsidRPr="00ED4B1E">
          <w:t xml:space="preserve">т привязаны к Версиям, как и Визы. </w:t>
        </w:r>
      </w:ins>
    </w:p>
    <w:p w:rsidR="00ED4B1E" w:rsidRPr="00ED4B1E" w:rsidRDefault="00ED4B1E" w:rsidP="001046A0">
      <w:pPr>
        <w:pStyle w:val="a"/>
        <w:rPr>
          <w:ins w:id="195" w:author="Vladimir Panov" w:date="2015-08-27T14:39:00Z"/>
        </w:rPr>
        <w:pPrChange w:id="196" w:author="Vladimir Panov" w:date="2015-08-27T16:29:00Z">
          <w:pPr/>
        </w:pPrChange>
      </w:pPr>
      <w:ins w:id="197" w:author="Vladimir Panov" w:date="2015-08-27T14:39:00Z">
        <w:r w:rsidRPr="00ED4B1E">
          <w:t xml:space="preserve">Если вдруг решат, что подписали какую-то хрень, </w:t>
        </w:r>
      </w:ins>
      <w:ins w:id="198" w:author="Vladimir Panov" w:date="2015-08-27T16:33:00Z">
        <w:r w:rsidR="00E3440A">
          <w:t xml:space="preserve">но есть более ранняя </w:t>
        </w:r>
      </w:ins>
      <w:ins w:id="199" w:author="Vladimir Panov" w:date="2015-08-27T14:39:00Z">
        <w:r w:rsidRPr="00ED4B1E">
          <w:t xml:space="preserve">правильная </w:t>
        </w:r>
      </w:ins>
      <w:ins w:id="200" w:author="Vladimir Panov" w:date="2015-08-27T16:33:00Z">
        <w:r w:rsidR="00E3440A">
          <w:t>В</w:t>
        </w:r>
      </w:ins>
      <w:ins w:id="201" w:author="Vladimir Panov" w:date="2015-08-27T14:39:00Z">
        <w:r w:rsidRPr="00ED4B1E">
          <w:t>ерсия, можно вернуть</w:t>
        </w:r>
      </w:ins>
      <w:ins w:id="202" w:author="Vladimir Panov" w:date="2015-08-27T16:33:00Z">
        <w:r w:rsidR="00E3440A">
          <w:t xml:space="preserve"> в Документ</w:t>
        </w:r>
      </w:ins>
      <w:ins w:id="203" w:author="Vladimir Panov" w:date="2015-08-27T14:39:00Z">
        <w:r w:rsidRPr="00ED4B1E">
          <w:t xml:space="preserve"> Версию с любым состоянием в статусе Проект (как статус у Документа), например, "согласование завершено". </w:t>
        </w:r>
      </w:ins>
    </w:p>
    <w:p w:rsidR="00ED4B1E" w:rsidRPr="00ED4B1E" w:rsidRDefault="00ED4B1E" w:rsidP="001046A0">
      <w:pPr>
        <w:pStyle w:val="a"/>
        <w:rPr>
          <w:ins w:id="204" w:author="Vladimir Panov" w:date="2015-08-27T14:39:00Z"/>
        </w:rPr>
        <w:pPrChange w:id="205" w:author="Vladimir Panov" w:date="2015-08-27T16:29:00Z">
          <w:pPr/>
        </w:pPrChange>
      </w:pPr>
      <w:ins w:id="206" w:author="Vladimir Panov" w:date="2015-08-27T14:39:00Z">
        <w:r w:rsidRPr="00ED4B1E">
          <w:t xml:space="preserve">Допустим, Документ с актуальной Версией успешно подписан и отправлен на регистрацию. При отказе он останется Проектом, и можно вернуться на несколько шагов назад. Но при регистрации статус Документа меняется в Документ. </w:t>
        </w:r>
      </w:ins>
      <w:ins w:id="207" w:author="Vladimir Panov" w:date="2015-08-27T16:34:00Z">
        <w:r w:rsidR="00E3440A">
          <w:t>И</w:t>
        </w:r>
      </w:ins>
      <w:ins w:id="208" w:author="Vladimir Panov" w:date="2015-08-27T14:39:00Z">
        <w:r w:rsidRPr="00ED4B1E">
          <w:t xml:space="preserve"> статус его актуальной Версии (VersionDocStatus) - тоже. Ну и состояния - аналогично. </w:t>
        </w:r>
      </w:ins>
    </w:p>
    <w:p w:rsidR="00E927EE" w:rsidRDefault="00E927EE" w:rsidP="00B14536">
      <w:pPr>
        <w:pStyle w:val="2"/>
        <w:rPr>
          <w:ins w:id="209" w:author="Vladimir Panov" w:date="2015-08-27T17:24:00Z"/>
        </w:rPr>
        <w:pPrChange w:id="210" w:author="Vladimir Panov" w:date="2015-08-27T18:29:00Z">
          <w:pPr/>
        </w:pPrChange>
      </w:pPr>
      <w:ins w:id="211" w:author="Vladimir Panov" w:date="2015-08-27T17:24:00Z">
        <w:r>
          <w:t>При</w:t>
        </w:r>
      </w:ins>
      <w:ins w:id="212" w:author="Vladimir Panov" w:date="2015-08-27T17:25:00Z">
        <w:r>
          <w:t>кладные поля с особым режимом версионирования</w:t>
        </w:r>
      </w:ins>
    </w:p>
    <w:p w:rsidR="00057B43" w:rsidRDefault="00E927EE" w:rsidP="00E927EE">
      <w:pPr>
        <w:rPr>
          <w:ins w:id="213" w:author="Vladimir Panov" w:date="2015-08-27T17:37:00Z"/>
          <w:lang w:val="ru-RU"/>
        </w:rPr>
        <w:pPrChange w:id="214" w:author="Vladimir Panov" w:date="2015-08-27T17:24:00Z">
          <w:pPr/>
        </w:pPrChange>
      </w:pPr>
      <w:ins w:id="215" w:author="Vladimir Panov" w:date="2015-08-27T17:26:00Z">
        <w:r>
          <w:rPr>
            <w:lang w:val="ru-RU"/>
          </w:rPr>
          <w:t xml:space="preserve">Некоторые </w:t>
        </w:r>
      </w:ins>
      <w:ins w:id="216" w:author="Vladimir Panov" w:date="2015-08-27T17:35:00Z">
        <w:r w:rsidR="00057B43">
          <w:rPr>
            <w:lang w:val="ru-RU"/>
          </w:rPr>
          <w:t>реквизиты</w:t>
        </w:r>
      </w:ins>
      <w:ins w:id="217" w:author="Vladimir Panov" w:date="2015-08-27T17:26:00Z">
        <w:r>
          <w:rPr>
            <w:lang w:val="ru-RU"/>
          </w:rPr>
          <w:t xml:space="preserve"> Документа </w:t>
        </w:r>
      </w:ins>
      <w:ins w:id="218" w:author="Vladimir Panov" w:date="2015-08-27T17:28:00Z">
        <w:r>
          <w:rPr>
            <w:lang w:val="ru-RU"/>
          </w:rPr>
          <w:t xml:space="preserve">в его ЖЦ могут задаваться не сразу, а по мере необходимости для </w:t>
        </w:r>
      </w:ins>
      <w:ins w:id="219" w:author="Vladimir Panov" w:date="2015-08-27T17:29:00Z">
        <w:r>
          <w:rPr>
            <w:lang w:val="ru-RU"/>
          </w:rPr>
          <w:t>текущих операций. Например, предположим, что согласование можно провести, не указывая Подписанта</w:t>
        </w:r>
      </w:ins>
      <w:ins w:id="220" w:author="Vladimir Panov" w:date="2015-08-27T17:30:00Z">
        <w:r>
          <w:rPr>
            <w:lang w:val="ru-RU"/>
          </w:rPr>
          <w:t xml:space="preserve"> Документа, ведь список согласующих задается отдельно. </w:t>
        </w:r>
      </w:ins>
      <w:ins w:id="221" w:author="Vladimir Panov" w:date="2015-08-27T17:34:00Z">
        <w:r w:rsidR="00057B43">
          <w:rPr>
            <w:lang w:val="ru-RU"/>
          </w:rPr>
          <w:t xml:space="preserve">Но для подписания его придется указать. Еще конкретнее ситуация с рег.номером, </w:t>
        </w:r>
      </w:ins>
      <w:ins w:id="222" w:author="Vladimir Panov" w:date="2015-08-27T17:42:00Z">
        <w:r w:rsidR="00057B43">
          <w:rPr>
            <w:lang w:val="ru-RU"/>
          </w:rPr>
          <w:t xml:space="preserve">ведь </w:t>
        </w:r>
      </w:ins>
      <w:ins w:id="223" w:author="Vladimir Panov" w:date="2015-08-27T17:34:00Z">
        <w:r w:rsidR="00057B43">
          <w:rPr>
            <w:lang w:val="ru-RU"/>
          </w:rPr>
          <w:t xml:space="preserve">заранее его указать </w:t>
        </w:r>
      </w:ins>
      <w:ins w:id="224" w:author="Vladimir Panov" w:date="2015-08-27T17:42:00Z">
        <w:r w:rsidR="00057B43">
          <w:rPr>
            <w:lang w:val="ru-RU"/>
          </w:rPr>
          <w:t xml:space="preserve">вообще </w:t>
        </w:r>
      </w:ins>
      <w:ins w:id="225" w:author="Vladimir Panov" w:date="2015-08-27T17:34:00Z">
        <w:r w:rsidR="00057B43">
          <w:rPr>
            <w:lang w:val="ru-RU"/>
          </w:rPr>
          <w:t>нельзя</w:t>
        </w:r>
      </w:ins>
      <w:ins w:id="226" w:author="Vladimir Panov" w:date="2015-08-27T17:35:00Z">
        <w:r w:rsidR="00057B43">
          <w:rPr>
            <w:lang w:val="ru-RU"/>
          </w:rPr>
          <w:t xml:space="preserve">, он определится только в результате процедуры регистрации. </w:t>
        </w:r>
      </w:ins>
    </w:p>
    <w:p w:rsidR="00057B43" w:rsidRDefault="00057B43" w:rsidP="00E927EE">
      <w:pPr>
        <w:rPr>
          <w:ins w:id="227" w:author="Vladimir Panov" w:date="2015-08-27T17:43:00Z"/>
          <w:lang w:val="ru-RU"/>
        </w:rPr>
        <w:pPrChange w:id="228" w:author="Vladimir Panov" w:date="2015-08-27T17:24:00Z">
          <w:pPr/>
        </w:pPrChange>
      </w:pPr>
      <w:ins w:id="229" w:author="Vladimir Panov" w:date="2015-08-27T17:37:00Z">
        <w:r>
          <w:rPr>
            <w:lang w:val="ru-RU"/>
          </w:rPr>
          <w:t>Н</w:t>
        </w:r>
      </w:ins>
      <w:ins w:id="230" w:author="Vladimir Panov" w:date="2015-08-27T17:35:00Z">
        <w:r>
          <w:rPr>
            <w:lang w:val="ru-RU"/>
          </w:rPr>
          <w:t xml:space="preserve">о что делать, если такие поля </w:t>
        </w:r>
      </w:ins>
      <w:ins w:id="231" w:author="Vladimir Panov" w:date="2015-08-27T17:36:00Z">
        <w:r>
          <w:rPr>
            <w:lang w:val="ru-RU"/>
          </w:rPr>
          <w:t>являются важнейшими реквизитами Документа, а значит их надо считать «контрольными» (</w:t>
        </w:r>
        <w:r>
          <w:t>checked</w:t>
        </w:r>
        <w:r>
          <w:rPr>
            <w:lang w:val="ru-RU"/>
          </w:rPr>
          <w:t>)</w:t>
        </w:r>
      </w:ins>
      <w:ins w:id="232" w:author="Vladimir Panov" w:date="2015-08-27T17:37:00Z">
        <w:r>
          <w:t xml:space="preserve">, </w:t>
        </w:r>
        <w:r>
          <w:rPr>
            <w:lang w:val="ru-RU"/>
          </w:rPr>
          <w:t>и следовательно, ввод значения такого поля делает Документ</w:t>
        </w:r>
      </w:ins>
      <w:ins w:id="233" w:author="Vladimir Panov" w:date="2015-08-27T17:38:00Z">
        <w:r>
          <w:t>/</w:t>
        </w:r>
        <w:r>
          <w:rPr>
            <w:lang w:val="ru-RU"/>
          </w:rPr>
          <w:t>Версию неактуальными, что порождает новую актуальную версию на следующем этапе обработки</w:t>
        </w:r>
      </w:ins>
      <w:ins w:id="234" w:author="Vladimir Panov" w:date="2015-08-27T17:39:00Z">
        <w:r>
          <w:rPr>
            <w:lang w:val="ru-RU"/>
          </w:rPr>
          <w:t xml:space="preserve">. </w:t>
        </w:r>
      </w:ins>
    </w:p>
    <w:p w:rsidR="00057B43" w:rsidRDefault="00057B43" w:rsidP="00E927EE">
      <w:pPr>
        <w:rPr>
          <w:ins w:id="235" w:author="Vladimir Panov" w:date="2015-08-27T17:45:00Z"/>
          <w:lang w:val="ru-RU"/>
        </w:rPr>
        <w:pPrChange w:id="236" w:author="Vladimir Panov" w:date="2015-08-27T17:24:00Z">
          <w:pPr/>
        </w:pPrChange>
      </w:pPr>
      <w:ins w:id="237" w:author="Vladimir Panov" w:date="2015-08-27T17:41:00Z">
        <w:r>
          <w:rPr>
            <w:lang w:val="ru-RU"/>
          </w:rPr>
          <w:t xml:space="preserve">Для таких полей </w:t>
        </w:r>
      </w:ins>
      <w:ins w:id="238" w:author="Vladimir Panov" w:date="2015-08-27T17:42:00Z">
        <w:r>
          <w:rPr>
            <w:lang w:val="ru-RU"/>
          </w:rPr>
          <w:t xml:space="preserve">следует включать особый </w:t>
        </w:r>
      </w:ins>
      <w:ins w:id="239" w:author="Vladimir Panov" w:date="2015-08-27T17:43:00Z">
        <w:r>
          <w:rPr>
            <w:lang w:val="ru-RU"/>
          </w:rPr>
          <w:t xml:space="preserve">режим контроля, при котором </w:t>
        </w:r>
        <w:r w:rsidR="00F91ED8">
          <w:rPr>
            <w:lang w:val="ru-RU"/>
          </w:rPr>
          <w:t>первичное указание значения</w:t>
        </w:r>
      </w:ins>
      <w:ins w:id="240" w:author="Vladimir Panov" w:date="2015-08-27T17:44:00Z">
        <w:r w:rsidR="00F91ED8">
          <w:rPr>
            <w:lang w:val="ru-RU"/>
          </w:rPr>
          <w:t xml:space="preserve"> (вместо исходного пустого значения)</w:t>
        </w:r>
      </w:ins>
      <w:ins w:id="241" w:author="Vladimir Panov" w:date="2015-08-27T17:43:00Z">
        <w:r w:rsidR="00F91ED8">
          <w:rPr>
            <w:lang w:val="ru-RU"/>
          </w:rPr>
          <w:t xml:space="preserve"> с</w:t>
        </w:r>
      </w:ins>
      <w:ins w:id="242" w:author="Vladimir Panov" w:date="2015-08-27T17:44:00Z">
        <w:r w:rsidR="00F91ED8">
          <w:rPr>
            <w:lang w:val="ru-RU"/>
          </w:rPr>
          <w:t xml:space="preserve">читается не изменением, а как-бы созданием. </w:t>
        </w:r>
      </w:ins>
    </w:p>
    <w:p w:rsidR="00F91ED8" w:rsidRDefault="00F91ED8" w:rsidP="00E927EE">
      <w:pPr>
        <w:rPr>
          <w:ins w:id="243" w:author="Vladimir Panov" w:date="2015-08-27T17:49:00Z"/>
          <w:lang w:val="ru-RU"/>
        </w:rPr>
        <w:pPrChange w:id="244" w:author="Vladimir Panov" w:date="2015-08-27T17:24:00Z">
          <w:pPr/>
        </w:pPrChange>
      </w:pPr>
      <w:ins w:id="245" w:author="Vladimir Panov" w:date="2015-08-27T17:45:00Z">
        <w:r>
          <w:rPr>
            <w:lang w:val="ru-RU"/>
          </w:rPr>
          <w:t>Тогда ни впервые указанный подписант, ни при</w:t>
        </w:r>
      </w:ins>
      <w:ins w:id="246" w:author="Vladimir Panov" w:date="2015-08-27T17:46:00Z">
        <w:r>
          <w:rPr>
            <w:lang w:val="ru-RU"/>
          </w:rPr>
          <w:t>своенный рег.номер сами по себе не приведут к размножению Версий документа. Но если вдруг их прид</w:t>
        </w:r>
      </w:ins>
      <w:ins w:id="247" w:author="Vladimir Panov" w:date="2015-08-27T17:47:00Z">
        <w:r>
          <w:rPr>
            <w:lang w:val="ru-RU"/>
          </w:rPr>
          <w:t>ё</w:t>
        </w:r>
      </w:ins>
      <w:ins w:id="248" w:author="Vladimir Panov" w:date="2015-08-27T17:46:00Z">
        <w:r>
          <w:rPr>
            <w:lang w:val="ru-RU"/>
          </w:rPr>
          <w:t>тся изменять</w:t>
        </w:r>
      </w:ins>
      <w:ins w:id="249" w:author="Vladimir Panov" w:date="2015-08-27T17:47:00Z">
        <w:r>
          <w:rPr>
            <w:lang w:val="ru-RU"/>
          </w:rPr>
          <w:t xml:space="preserve">, тогда действительно нужны новые </w:t>
        </w:r>
      </w:ins>
      <w:ins w:id="250" w:author="Vladimir Panov" w:date="2015-08-27T17:48:00Z">
        <w:r>
          <w:rPr>
            <w:lang w:val="ru-RU"/>
          </w:rPr>
          <w:t>В</w:t>
        </w:r>
      </w:ins>
      <w:ins w:id="251" w:author="Vladimir Panov" w:date="2015-08-27T17:47:00Z">
        <w:r>
          <w:rPr>
            <w:lang w:val="ru-RU"/>
          </w:rPr>
          <w:t>ерсии</w:t>
        </w:r>
      </w:ins>
      <w:ins w:id="252" w:author="Vladimir Panov" w:date="2015-08-27T17:48:00Z">
        <w:r>
          <w:rPr>
            <w:lang w:val="ru-RU"/>
          </w:rPr>
          <w:t xml:space="preserve">. </w:t>
        </w:r>
      </w:ins>
    </w:p>
    <w:p w:rsidR="00E927EE" w:rsidRPr="00E927EE" w:rsidRDefault="00F91ED8" w:rsidP="00E927EE">
      <w:pPr>
        <w:rPr>
          <w:ins w:id="253" w:author="Vladimir Panov" w:date="2015-08-27T17:24:00Z"/>
          <w:lang w:val="ru-RU"/>
          <w:rPrChange w:id="254" w:author="Vladimir Panov" w:date="2015-08-27T17:24:00Z">
            <w:rPr>
              <w:ins w:id="255" w:author="Vladimir Panov" w:date="2015-08-27T17:24:00Z"/>
              <w:lang w:val="ru-RU"/>
            </w:rPr>
          </w:rPrChange>
        </w:rPr>
        <w:pPrChange w:id="256" w:author="Vladimir Panov" w:date="2015-08-27T17:24:00Z">
          <w:pPr/>
        </w:pPrChange>
      </w:pPr>
      <w:ins w:id="257" w:author="Vladimir Panov" w:date="2015-08-27T17:49:00Z">
        <w:r>
          <w:rPr>
            <w:lang w:val="ru-RU"/>
          </w:rPr>
          <w:t>Более того, когда такие поля впервые устанавливаются</w:t>
        </w:r>
      </w:ins>
      <w:ins w:id="258" w:author="Vladimir Panov" w:date="2015-08-27T17:50:00Z">
        <w:r>
          <w:rPr>
            <w:lang w:val="ru-RU"/>
          </w:rPr>
          <w:t xml:space="preserve"> в Документе, они должны также </w:t>
        </w:r>
      </w:ins>
      <w:ins w:id="259" w:author="Vladimir Panov" w:date="2015-08-27T17:51:00Z">
        <w:r>
          <w:rPr>
            <w:lang w:val="ru-RU"/>
          </w:rPr>
          <w:t>задаваться и в актуальной Версии Документа!</w:t>
        </w:r>
      </w:ins>
      <w:ins w:id="260" w:author="Vladimir Panov" w:date="2015-08-27T18:36:00Z">
        <w:r w:rsidR="00D331C9">
          <w:rPr>
            <w:lang w:val="ru-RU"/>
          </w:rPr>
          <w:t xml:space="preserve"> Тогда одну и ту же</w:t>
        </w:r>
      </w:ins>
      <w:ins w:id="261" w:author="Vladimir Panov" w:date="2015-08-27T18:37:00Z">
        <w:r w:rsidR="00D331C9">
          <w:rPr>
            <w:lang w:val="ru-RU"/>
          </w:rPr>
          <w:t xml:space="preserve"> актуальную Версию можно будет сначала согласовать, потом подписать, да ещё и зарегистрировать. Но всё это только по одному разу!</w:t>
        </w:r>
      </w:ins>
    </w:p>
    <w:p w:rsidR="00E8792D" w:rsidRPr="00E8792D" w:rsidRDefault="00E927EE" w:rsidP="00B14536">
      <w:pPr>
        <w:pStyle w:val="2"/>
        <w:rPr>
          <w:ins w:id="262" w:author="Vladimir Panov" w:date="2015-08-27T16:37:00Z"/>
        </w:rPr>
        <w:pPrChange w:id="263" w:author="Vladimir Panov" w:date="2015-08-27T18:29:00Z">
          <w:pPr/>
        </w:pPrChange>
      </w:pPr>
      <w:ins w:id="264" w:author="Vladimir Panov" w:date="2015-08-27T17:27:00Z">
        <w:r>
          <w:t>Примеры с</w:t>
        </w:r>
      </w:ins>
      <w:ins w:id="265" w:author="Vladimir Panov" w:date="2015-08-27T16:40:00Z">
        <w:r w:rsidR="00E8792D">
          <w:t>ценари</w:t>
        </w:r>
      </w:ins>
      <w:ins w:id="266" w:author="Vladimir Panov" w:date="2015-08-27T17:27:00Z">
        <w:r>
          <w:t>ев</w:t>
        </w:r>
      </w:ins>
      <w:ins w:id="267" w:author="Vladimir Panov" w:date="2015-08-27T16:40:00Z">
        <w:r w:rsidR="00E8792D">
          <w:t xml:space="preserve"> </w:t>
        </w:r>
      </w:ins>
      <w:ins w:id="268" w:author="Vladimir Panov" w:date="2015-08-27T16:37:00Z">
        <w:r w:rsidR="00E8792D" w:rsidRPr="00E8792D">
          <w:t>ЖЦ версионируемого Документа</w:t>
        </w:r>
      </w:ins>
    </w:p>
    <w:p w:rsidR="00E8792D" w:rsidRPr="00E8792D" w:rsidRDefault="00E8792D" w:rsidP="00E8792D">
      <w:pPr>
        <w:rPr>
          <w:ins w:id="269" w:author="Vladimir Panov" w:date="2015-08-27T16:37:00Z"/>
          <w:lang w:val="ru-RU"/>
        </w:rPr>
      </w:pPr>
      <w:ins w:id="270" w:author="Vladimir Panov" w:date="2015-08-27T16:38:00Z">
        <w:r>
          <w:rPr>
            <w:lang w:val="ru-RU"/>
          </w:rPr>
          <w:t xml:space="preserve">Самый </w:t>
        </w:r>
      </w:ins>
      <w:ins w:id="271" w:author="Vladimir Panov" w:date="2015-08-27T16:39:00Z">
        <w:r>
          <w:rPr>
            <w:lang w:val="ru-RU"/>
          </w:rPr>
          <w:t xml:space="preserve">лёгкий </w:t>
        </w:r>
      </w:ins>
      <w:ins w:id="272" w:author="Vladimir Panov" w:date="2015-08-27T16:37:00Z">
        <w:r w:rsidRPr="00E8792D">
          <w:rPr>
            <w:lang w:val="ru-RU"/>
          </w:rPr>
          <w:t>вариант</w:t>
        </w:r>
      </w:ins>
      <w:ins w:id="273" w:author="Vladimir Panov" w:date="2015-08-27T16:38:00Z">
        <w:r>
          <w:rPr>
            <w:lang w:val="ru-RU"/>
          </w:rPr>
          <w:t xml:space="preserve"> – </w:t>
        </w:r>
      </w:ins>
      <w:ins w:id="274" w:author="Vladimir Panov" w:date="2015-08-27T16:39:00Z">
        <w:r>
          <w:rPr>
            <w:lang w:val="ru-RU"/>
          </w:rPr>
          <w:t>с минимальным числом изменений, Версий, возвратов и т.п.</w:t>
        </w:r>
      </w:ins>
    </w:p>
    <w:p w:rsidR="00E8792D" w:rsidRPr="00E8792D" w:rsidRDefault="00E8792D" w:rsidP="00E8792D">
      <w:pPr>
        <w:rPr>
          <w:ins w:id="275" w:author="Vladimir Panov" w:date="2015-08-27T16:37:00Z"/>
          <w:lang w:val="ru-RU"/>
        </w:rPr>
      </w:pPr>
      <w:ins w:id="276" w:author="Vladimir Panov" w:date="2015-08-27T16:41:00Z">
        <w:r>
          <w:rPr>
            <w:lang w:val="ru-RU"/>
          </w:rPr>
          <w:t>На старте и</w:t>
        </w:r>
      </w:ins>
      <w:ins w:id="277" w:author="Vladimir Panov" w:date="2015-08-27T16:37:00Z">
        <w:r w:rsidRPr="00E8792D">
          <w:rPr>
            <w:lang w:val="ru-RU"/>
          </w:rPr>
          <w:t>меем Документ (статус=проект), Версий пока нет</w:t>
        </w:r>
      </w:ins>
      <w:ins w:id="278" w:author="Vladimir Panov" w:date="2015-08-27T16:41:00Z">
        <w:r>
          <w:rPr>
            <w:lang w:val="ru-RU"/>
          </w:rPr>
          <w:t>.</w:t>
        </w:r>
      </w:ins>
    </w:p>
    <w:p w:rsidR="00E8792D" w:rsidRPr="00E8792D" w:rsidRDefault="00E8792D" w:rsidP="00E8792D">
      <w:pPr>
        <w:pStyle w:val="a"/>
        <w:numPr>
          <w:ilvl w:val="0"/>
          <w:numId w:val="18"/>
        </w:numPr>
        <w:rPr>
          <w:ins w:id="279" w:author="Vladimir Panov" w:date="2015-08-27T16:37:00Z"/>
        </w:rPr>
        <w:pPrChange w:id="280" w:author="Vladimir Panov" w:date="2015-08-27T16:41:00Z">
          <w:pPr/>
        </w:pPrChange>
      </w:pPr>
      <w:ins w:id="281" w:author="Vladimir Panov" w:date="2015-08-27T16:37:00Z">
        <w:r w:rsidRPr="00E8792D">
          <w:t>Автор: создает для проекта Документа Лист согласования (ЛС)</w:t>
        </w:r>
      </w:ins>
      <w:ins w:id="282" w:author="Vladimir Panov" w:date="2015-08-27T16:41:00Z">
        <w:r>
          <w:br/>
        </w:r>
      </w:ins>
      <w:ins w:id="283" w:author="Vladimir Panov" w:date="2015-08-27T16:37:00Z">
        <w:r w:rsidRPr="00E8792D">
          <w:t>(и сохраняет, можно заранее?)</w:t>
        </w:r>
      </w:ins>
    </w:p>
    <w:p w:rsidR="00E8792D" w:rsidRPr="00E8792D" w:rsidRDefault="00E8792D" w:rsidP="00E8792D">
      <w:pPr>
        <w:pStyle w:val="a"/>
        <w:rPr>
          <w:ins w:id="284" w:author="Vladimir Panov" w:date="2015-08-27T16:37:00Z"/>
        </w:rPr>
        <w:pPrChange w:id="285" w:author="Vladimir Panov" w:date="2015-08-27T16:41:00Z">
          <w:pPr/>
        </w:pPrChange>
      </w:pPr>
      <w:ins w:id="286" w:author="Vladimir Panov" w:date="2015-08-27T16:37:00Z">
        <w:r w:rsidRPr="00E8792D">
          <w:t xml:space="preserve">Автор: </w:t>
        </w:r>
      </w:ins>
      <w:ins w:id="287" w:author="Vladimir Panov" w:date="2015-08-27T17:04:00Z">
        <w:r w:rsidR="00086E72">
          <w:t xml:space="preserve">инициирует </w:t>
        </w:r>
      </w:ins>
      <w:ins w:id="288" w:author="Vladimir Panov" w:date="2015-08-27T16:37:00Z">
        <w:r w:rsidRPr="00E8792D">
          <w:t>процесс Согласования</w:t>
        </w:r>
      </w:ins>
      <w:ins w:id="289" w:author="Vladimir Panov" w:date="2015-08-27T16:43:00Z">
        <w:r w:rsidR="002F74D3">
          <w:t>.</w:t>
        </w:r>
      </w:ins>
    </w:p>
    <w:p w:rsidR="002F74D3" w:rsidRPr="00E8792D" w:rsidRDefault="002F74D3" w:rsidP="002F74D3">
      <w:pPr>
        <w:pStyle w:val="a"/>
        <w:rPr>
          <w:ins w:id="290" w:author="Vladimir Panov" w:date="2015-08-27T16:42:00Z"/>
        </w:rPr>
      </w:pPr>
      <w:ins w:id="291" w:author="Vladimir Panov" w:date="2015-08-27T16:42:00Z">
        <w:r w:rsidRPr="00E8792D">
          <w:t>Система: фиксирует Документ созданием актуальной Версии №1, ...</w:t>
        </w:r>
      </w:ins>
    </w:p>
    <w:p w:rsidR="00E8792D" w:rsidRPr="00E8792D" w:rsidRDefault="00E8792D" w:rsidP="00E8792D">
      <w:pPr>
        <w:pStyle w:val="a"/>
        <w:rPr>
          <w:ins w:id="292" w:author="Vladimir Panov" w:date="2015-08-27T16:37:00Z"/>
        </w:rPr>
        <w:pPrChange w:id="293" w:author="Vladimir Panov" w:date="2015-08-27T16:41:00Z">
          <w:pPr/>
        </w:pPrChange>
      </w:pPr>
      <w:ins w:id="294" w:author="Vladimir Panov" w:date="2015-08-27T16:37:00Z">
        <w:r w:rsidRPr="00E8792D">
          <w:t xml:space="preserve">Система: меняет </w:t>
        </w:r>
      </w:ins>
      <w:ins w:id="295" w:author="Vladimir Panov" w:date="2015-08-27T16:42:00Z">
        <w:r w:rsidR="002F74D3">
          <w:t>«состояние»</w:t>
        </w:r>
      </w:ins>
      <w:ins w:id="296" w:author="Vladimir Panov" w:date="2015-08-27T16:37:00Z">
        <w:r w:rsidR="002F74D3">
          <w:t xml:space="preserve"> Документа </w:t>
        </w:r>
      </w:ins>
      <w:ins w:id="297" w:author="Vladimir Panov" w:date="2015-08-27T16:42:00Z">
        <w:r w:rsidR="002F74D3">
          <w:t xml:space="preserve">и Версии1 </w:t>
        </w:r>
      </w:ins>
      <w:ins w:id="298" w:author="Vladimir Panov" w:date="2015-08-27T16:37:00Z">
        <w:r w:rsidR="002F74D3">
          <w:t>в "На согласовании"</w:t>
        </w:r>
      </w:ins>
      <w:ins w:id="299" w:author="Vladimir Panov" w:date="2015-08-27T16:43:00Z">
        <w:r w:rsidR="002F74D3">
          <w:t>.</w:t>
        </w:r>
      </w:ins>
    </w:p>
    <w:p w:rsidR="00E8792D" w:rsidRPr="00E8792D" w:rsidRDefault="00E8792D" w:rsidP="00E8792D">
      <w:pPr>
        <w:pStyle w:val="a"/>
        <w:rPr>
          <w:ins w:id="300" w:author="Vladimir Panov" w:date="2015-08-27T16:37:00Z"/>
        </w:rPr>
        <w:pPrChange w:id="301" w:author="Vladimir Panov" w:date="2015-08-27T16:41:00Z">
          <w:pPr/>
        </w:pPrChange>
      </w:pPr>
      <w:ins w:id="302" w:author="Vladimir Panov" w:date="2015-08-27T16:37:00Z">
        <w:r w:rsidRPr="00E8792D">
          <w:t>Система: создает экземпляр процесса Согласования, Контекст=Версия1</w:t>
        </w:r>
      </w:ins>
      <w:ins w:id="303" w:author="Vladimir Panov" w:date="2015-08-27T16:43:00Z">
        <w:r w:rsidR="002F74D3">
          <w:t>.</w:t>
        </w:r>
      </w:ins>
    </w:p>
    <w:p w:rsidR="00E8792D" w:rsidRPr="00E8792D" w:rsidRDefault="00E8792D" w:rsidP="00E8792D">
      <w:pPr>
        <w:pStyle w:val="a"/>
        <w:rPr>
          <w:ins w:id="304" w:author="Vladimir Panov" w:date="2015-08-27T16:37:00Z"/>
        </w:rPr>
        <w:pPrChange w:id="305" w:author="Vladimir Panov" w:date="2015-08-27T16:41:00Z">
          <w:pPr/>
        </w:pPrChange>
      </w:pPr>
      <w:ins w:id="306" w:author="Vladimir Panov" w:date="2015-08-27T16:37:00Z">
        <w:r w:rsidRPr="00E8792D">
          <w:t>Система: управляет ходом процесса согласно BPMN-модели и данным ЛС</w:t>
        </w:r>
      </w:ins>
      <w:ins w:id="307" w:author="Vladimir Panov" w:date="2015-08-27T16:43:00Z">
        <w:r w:rsidR="002F74D3">
          <w:t>.</w:t>
        </w:r>
      </w:ins>
    </w:p>
    <w:p w:rsidR="00E8792D" w:rsidRPr="00E8792D" w:rsidRDefault="00E8792D" w:rsidP="00E8792D">
      <w:pPr>
        <w:pStyle w:val="a"/>
        <w:rPr>
          <w:ins w:id="308" w:author="Vladimir Panov" w:date="2015-08-27T16:37:00Z"/>
        </w:rPr>
        <w:pPrChange w:id="309" w:author="Vladimir Panov" w:date="2015-08-27T16:41:00Z">
          <w:pPr/>
        </w:pPrChange>
      </w:pPr>
      <w:ins w:id="310" w:author="Vladimir Panov" w:date="2015-08-27T16:37:00Z">
        <w:r w:rsidRPr="00E8792D">
          <w:t xml:space="preserve">Система: по завершению процесса, если Версия1 актуальна Документу, </w:t>
        </w:r>
      </w:ins>
      <w:ins w:id="311" w:author="Vladimir Panov" w:date="2015-08-27T16:43:00Z">
        <w:r w:rsidR="002F74D3">
          <w:t xml:space="preserve">опять </w:t>
        </w:r>
      </w:ins>
      <w:ins w:id="312" w:author="Vladimir Panov" w:date="2015-08-27T16:37:00Z">
        <w:r w:rsidRPr="00E8792D">
          <w:t xml:space="preserve">обновляет </w:t>
        </w:r>
      </w:ins>
      <w:ins w:id="313" w:author="Vladimir Panov" w:date="2015-08-27T16:43:00Z">
        <w:r w:rsidR="002F74D3">
          <w:t>«</w:t>
        </w:r>
      </w:ins>
      <w:ins w:id="314" w:author="Vladimir Panov" w:date="2015-08-27T16:37:00Z">
        <w:r w:rsidRPr="00E8792D">
          <w:t>состояние</w:t>
        </w:r>
      </w:ins>
      <w:ins w:id="315" w:author="Vladimir Panov" w:date="2015-08-27T16:43:00Z">
        <w:r w:rsidR="002F74D3">
          <w:t>»</w:t>
        </w:r>
      </w:ins>
      <w:ins w:id="316" w:author="Vladimir Panov" w:date="2015-08-27T16:37:00Z">
        <w:r w:rsidRPr="00E8792D">
          <w:t xml:space="preserve"> </w:t>
        </w:r>
      </w:ins>
      <w:ins w:id="317" w:author="Vladimir Panov" w:date="2015-08-27T16:43:00Z">
        <w:r w:rsidR="002F74D3">
          <w:t xml:space="preserve">обоих. </w:t>
        </w:r>
      </w:ins>
      <w:ins w:id="318" w:author="Vladimir Panov" w:date="2015-08-27T16:37:00Z">
        <w:r w:rsidRPr="00E8792D">
          <w:t>Иначе - только состояние Версии1 - контекстной для процесса.</w:t>
        </w:r>
      </w:ins>
    </w:p>
    <w:p w:rsidR="007A5D4D" w:rsidRDefault="007A5D4D" w:rsidP="00E8792D">
      <w:pPr>
        <w:pStyle w:val="a"/>
        <w:rPr>
          <w:ins w:id="319" w:author="Vladimir Panov" w:date="2015-08-27T19:06:00Z"/>
        </w:rPr>
        <w:pPrChange w:id="320" w:author="Vladimir Panov" w:date="2015-08-27T16:41:00Z">
          <w:pPr/>
        </w:pPrChange>
      </w:pPr>
      <w:ins w:id="321" w:author="Vladimir Panov" w:date="2015-08-27T19:06:00Z">
        <w:r w:rsidRPr="00E8792D">
          <w:lastRenderedPageBreak/>
          <w:t>Автор:</w:t>
        </w:r>
        <w:r>
          <w:t xml:space="preserve"> в Документе указывает Подписанта (поле было пустым), сохраняет. </w:t>
        </w:r>
      </w:ins>
    </w:p>
    <w:p w:rsidR="007A5D4D" w:rsidRDefault="007A5D4D" w:rsidP="00E8792D">
      <w:pPr>
        <w:pStyle w:val="a"/>
        <w:rPr>
          <w:ins w:id="322" w:author="Vladimir Panov" w:date="2015-08-27T19:06:00Z"/>
        </w:rPr>
        <w:pPrChange w:id="323" w:author="Vladimir Panov" w:date="2015-08-27T16:41:00Z">
          <w:pPr/>
        </w:pPrChange>
      </w:pPr>
      <w:ins w:id="324" w:author="Vladimir Panov" w:date="2015-08-27T19:06:00Z">
        <w:r>
          <w:t>Система: определяет, что Подписант</w:t>
        </w:r>
      </w:ins>
      <w:ins w:id="325" w:author="Vladimir Panov" w:date="2015-08-27T19:07:00Z">
        <w:r>
          <w:t>а можно задать, но нельзя изменить без потери актуальности версии,</w:t>
        </w:r>
      </w:ins>
      <w:ins w:id="326" w:author="Vladimir Panov" w:date="2015-08-27T19:08:00Z">
        <w:r>
          <w:t xml:space="preserve"> поэтому Документ</w:t>
        </w:r>
        <w:r>
          <w:rPr>
            <w:lang w:val="en-US"/>
          </w:rPr>
          <w:t>/</w:t>
        </w:r>
        <w:r>
          <w:t xml:space="preserve">Версия1 остаются актуальными. Но следует обновить это поле и в Версии1. </w:t>
        </w:r>
      </w:ins>
      <w:ins w:id="327" w:author="Vladimir Panov" w:date="2015-08-27T19:07:00Z">
        <w:r>
          <w:t xml:space="preserve"> </w:t>
        </w:r>
      </w:ins>
    </w:p>
    <w:p w:rsidR="00ED4B1E" w:rsidRDefault="00E8792D" w:rsidP="00E8792D">
      <w:pPr>
        <w:pStyle w:val="a"/>
        <w:rPr>
          <w:ins w:id="328" w:author="Vladimir Panov" w:date="2015-08-27T16:46:00Z"/>
        </w:rPr>
        <w:pPrChange w:id="329" w:author="Vladimir Panov" w:date="2015-08-27T16:41:00Z">
          <w:pPr/>
        </w:pPrChange>
      </w:pPr>
      <w:ins w:id="330" w:author="Vladimir Panov" w:date="2015-08-27T16:37:00Z">
        <w:r w:rsidRPr="00E8792D">
          <w:t xml:space="preserve">Автор: отправляет Документ на подписание/утверждение. </w:t>
        </w:r>
      </w:ins>
    </w:p>
    <w:p w:rsidR="00CE13C1" w:rsidRDefault="00CE13C1" w:rsidP="00E8792D">
      <w:pPr>
        <w:pStyle w:val="a"/>
        <w:rPr>
          <w:ins w:id="331" w:author="Vladimir Panov" w:date="2015-08-27T17:08:00Z"/>
        </w:rPr>
        <w:pPrChange w:id="332" w:author="Vladimir Panov" w:date="2015-08-27T16:41:00Z">
          <w:pPr/>
        </w:pPrChange>
      </w:pPr>
      <w:ins w:id="333" w:author="Vladimir Panov" w:date="2015-08-27T16:46:00Z">
        <w:r w:rsidRPr="00E8792D">
          <w:t>Система:</w:t>
        </w:r>
        <w:r>
          <w:t xml:space="preserve"> </w:t>
        </w:r>
      </w:ins>
      <w:ins w:id="334" w:author="Vladimir Panov" w:date="2015-08-27T17:04:00Z">
        <w:r w:rsidR="00086E72">
          <w:t xml:space="preserve"> </w:t>
        </w:r>
      </w:ins>
      <w:ins w:id="335" w:author="Vladimir Panov" w:date="2015-08-27T17:05:00Z">
        <w:r w:rsidR="00086E72" w:rsidRPr="00E8792D">
          <w:t xml:space="preserve">Поскольку </w:t>
        </w:r>
        <w:r w:rsidR="00086E72">
          <w:t xml:space="preserve">у </w:t>
        </w:r>
        <w:r w:rsidR="00086E72" w:rsidRPr="00E8792D">
          <w:t>Документ</w:t>
        </w:r>
        <w:r w:rsidR="00086E72">
          <w:t>а</w:t>
        </w:r>
        <w:r w:rsidR="00086E72" w:rsidRPr="00E8792D">
          <w:t xml:space="preserve"> </w:t>
        </w:r>
      </w:ins>
      <w:ins w:id="336" w:author="Vladimir Panov" w:date="2015-08-27T17:06:00Z">
        <w:r w:rsidR="00086E72">
          <w:t xml:space="preserve">пока </w:t>
        </w:r>
      </w:ins>
      <w:ins w:id="337" w:author="Vladimir Panov" w:date="2015-08-27T17:05:00Z">
        <w:r w:rsidR="00086E72" w:rsidRPr="00E8792D">
          <w:t>всё</w:t>
        </w:r>
        <w:r w:rsidR="00086E72">
          <w:t xml:space="preserve"> та же </w:t>
        </w:r>
        <w:r w:rsidR="00086E72" w:rsidRPr="00E8792D">
          <w:t>актуальн</w:t>
        </w:r>
        <w:r w:rsidR="00086E72">
          <w:t>ая В</w:t>
        </w:r>
        <w:r w:rsidR="00086E72" w:rsidRPr="00E8792D">
          <w:t>ерси</w:t>
        </w:r>
        <w:r w:rsidR="00086E72">
          <w:t>я</w:t>
        </w:r>
      </w:ins>
      <w:ins w:id="338" w:author="Vladimir Panov" w:date="2015-08-27T17:07:00Z">
        <w:r w:rsidR="00086E72">
          <w:t>1</w:t>
        </w:r>
      </w:ins>
      <w:ins w:id="339" w:author="Vladimir Panov" w:date="2015-08-27T17:05:00Z">
        <w:r w:rsidR="00086E72" w:rsidRPr="00E8792D">
          <w:t xml:space="preserve">, </w:t>
        </w:r>
        <w:r w:rsidR="00086E72">
          <w:t>подписанию подлежит именно она</w:t>
        </w:r>
      </w:ins>
      <w:ins w:id="340" w:author="Vladimir Panov" w:date="2015-08-27T17:06:00Z">
        <w:r w:rsidR="00086E72">
          <w:t>, поэтому система создает ДО «Подпись</w:t>
        </w:r>
        <w:r w:rsidR="00086E72">
          <w:rPr>
            <w:lang w:val="en-US"/>
          </w:rPr>
          <w:t>/</w:t>
        </w:r>
        <w:r w:rsidR="00086E72">
          <w:t>Утверждение» в контекс</w:t>
        </w:r>
      </w:ins>
      <w:ins w:id="341" w:author="Vladimir Panov" w:date="2015-08-27T17:07:00Z">
        <w:r w:rsidR="00086E72">
          <w:t>те Версии1, а состоян</w:t>
        </w:r>
      </w:ins>
      <w:ins w:id="342" w:author="Vladimir Panov" w:date="2015-08-27T17:08:00Z">
        <w:r w:rsidR="00086E72">
          <w:t>ие</w:t>
        </w:r>
      </w:ins>
      <w:ins w:id="343" w:author="Vladimir Panov" w:date="2015-08-27T17:07:00Z">
        <w:r w:rsidR="00086E72">
          <w:t xml:space="preserve"> «На подписи» ставит обоим. </w:t>
        </w:r>
      </w:ins>
    </w:p>
    <w:p w:rsidR="00086E72" w:rsidRDefault="00086E72" w:rsidP="00E8792D">
      <w:pPr>
        <w:pStyle w:val="a"/>
        <w:rPr>
          <w:ins w:id="344" w:author="Vladimir Panov" w:date="2015-08-27T17:09:00Z"/>
        </w:rPr>
        <w:pPrChange w:id="345" w:author="Vladimir Panov" w:date="2015-08-27T16:41:00Z">
          <w:pPr/>
        </w:pPrChange>
      </w:pPr>
      <w:ins w:id="346" w:author="Vladimir Panov" w:date="2015-08-27T17:08:00Z">
        <w:r>
          <w:t>Подписант: утверждает Документ</w:t>
        </w:r>
      </w:ins>
      <w:ins w:id="347" w:author="Vladimir Panov" w:date="2015-08-27T19:00:00Z">
        <w:r w:rsidR="00F903CD">
          <w:t>.</w:t>
        </w:r>
      </w:ins>
    </w:p>
    <w:p w:rsidR="00086E72" w:rsidRDefault="00086E72" w:rsidP="00E8792D">
      <w:pPr>
        <w:pStyle w:val="a"/>
        <w:rPr>
          <w:ins w:id="348" w:author="Vladimir Panov" w:date="2015-08-27T17:09:00Z"/>
        </w:rPr>
        <w:pPrChange w:id="349" w:author="Vladimir Panov" w:date="2015-08-27T16:41:00Z">
          <w:pPr/>
        </w:pPrChange>
      </w:pPr>
      <w:ins w:id="350" w:author="Vladimir Panov" w:date="2015-08-27T17:09:00Z">
        <w:r>
          <w:t xml:space="preserve">Система: ставит Документу и </w:t>
        </w:r>
      </w:ins>
      <w:ins w:id="351" w:author="Vladimir Panov" w:date="2015-08-27T17:08:00Z">
        <w:r>
          <w:t>Вер</w:t>
        </w:r>
      </w:ins>
      <w:ins w:id="352" w:author="Vladimir Panov" w:date="2015-08-27T17:09:00Z">
        <w:r>
          <w:t>сии1 состояние «Подписан».</w:t>
        </w:r>
      </w:ins>
    </w:p>
    <w:p w:rsidR="007A5D4D" w:rsidRPr="007A5D4D" w:rsidRDefault="00086E72" w:rsidP="00E8792D">
      <w:pPr>
        <w:pStyle w:val="a"/>
        <w:rPr>
          <w:ins w:id="353" w:author="Vladimir Panov" w:date="2015-08-27T14:37:00Z"/>
          <w:rPrChange w:id="354" w:author="Vladimir Panov" w:date="2015-08-27T19:09:00Z">
            <w:rPr>
              <w:ins w:id="355" w:author="Vladimir Panov" w:date="2015-08-27T14:37:00Z"/>
              <w:lang w:val="ru-RU"/>
            </w:rPr>
          </w:rPrChange>
        </w:rPr>
        <w:pPrChange w:id="356" w:author="Vladimir Panov" w:date="2015-08-27T19:09:00Z">
          <w:pPr/>
        </w:pPrChange>
      </w:pPr>
      <w:ins w:id="357" w:author="Vladimir Panov" w:date="2015-08-27T17:11:00Z">
        <w:r w:rsidRPr="00E8792D">
          <w:t xml:space="preserve">Автор: отправляет Документ на </w:t>
        </w:r>
        <w:r>
          <w:t xml:space="preserve">регистрацию. </w:t>
        </w:r>
      </w:ins>
      <w:ins w:id="358" w:author="Vladimir Panov" w:date="2015-08-27T17:14:00Z">
        <w:r w:rsidR="0066224C">
          <w:br/>
        </w:r>
      </w:ins>
      <w:ins w:id="359" w:author="Vladimir Panov" w:date="2015-08-27T17:11:00Z">
        <w:r>
          <w:t xml:space="preserve">Регистрация </w:t>
        </w:r>
      </w:ins>
      <w:ins w:id="360" w:author="Vladimir Panov" w:date="2015-08-27T17:12:00Z">
        <w:r>
          <w:t>аналогична подписанию</w:t>
        </w:r>
      </w:ins>
      <w:ins w:id="361" w:author="Vladimir Panov" w:date="2015-08-27T17:13:00Z">
        <w:r>
          <w:t>, но при успехе меняет не только «сост</w:t>
        </w:r>
        <w:r w:rsidR="0066224C">
          <w:t>ояние</w:t>
        </w:r>
        <w:r>
          <w:t>»</w:t>
        </w:r>
        <w:r w:rsidR="0066224C">
          <w:t xml:space="preserve">, но и «статус» Документа и </w:t>
        </w:r>
      </w:ins>
      <w:ins w:id="362" w:author="Vladimir Panov" w:date="2015-08-27T17:14:00Z">
        <w:r w:rsidR="0066224C">
          <w:t xml:space="preserve">актуальной </w:t>
        </w:r>
      </w:ins>
      <w:ins w:id="363" w:author="Vladimir Panov" w:date="2015-08-27T17:13:00Z">
        <w:r w:rsidR="0066224C">
          <w:t>Версии</w:t>
        </w:r>
      </w:ins>
      <w:ins w:id="364" w:author="Vladimir Panov" w:date="2015-08-27T17:14:00Z">
        <w:r w:rsidR="0066224C">
          <w:t xml:space="preserve">1. </w:t>
        </w:r>
      </w:ins>
      <w:ins w:id="365" w:author="Vladimir Panov" w:date="2015-08-27T19:09:00Z">
        <w:r w:rsidR="007A5D4D">
          <w:t xml:space="preserve">А также и рег.номер и дату </w:t>
        </w:r>
        <w:r w:rsidR="007A5D4D">
          <w:t>–</w:t>
        </w:r>
        <w:r w:rsidR="007A5D4D">
          <w:t xml:space="preserve"> и в Документе и в Версии1. </w:t>
        </w:r>
      </w:ins>
    </w:p>
    <w:p w:rsidR="00ED4B1E" w:rsidDel="00E07CB3" w:rsidRDefault="00ED4B1E" w:rsidP="00B14536">
      <w:pPr>
        <w:pStyle w:val="2"/>
        <w:rPr>
          <w:del w:id="366" w:author="Vladimir Panov" w:date="2015-08-27T16:41:00Z"/>
        </w:rPr>
        <w:pPrChange w:id="367" w:author="Vladimir Panov" w:date="2015-08-27T18:29:00Z">
          <w:pPr/>
        </w:pPrChange>
      </w:pPr>
    </w:p>
    <w:p w:rsidR="007F6C64" w:rsidRDefault="005C5C93" w:rsidP="00B14536">
      <w:pPr>
        <w:pStyle w:val="2"/>
        <w:pPrChange w:id="368" w:author="Vladimir Panov" w:date="2015-08-27T18:29:00Z">
          <w:pPr/>
        </w:pPrChange>
      </w:pPr>
      <w:r>
        <w:t>Дополнительные атрибуты для Версии и Документа</w:t>
      </w:r>
    </w:p>
    <w:p w:rsidR="004251C1" w:rsidRPr="007F6C64" w:rsidRDefault="007F6C64" w:rsidP="005E197C">
      <w:pPr>
        <w:pStyle w:val="a"/>
        <w:numPr>
          <w:ilvl w:val="0"/>
          <w:numId w:val="5"/>
        </w:numPr>
      </w:pPr>
      <w:r w:rsidRPr="007F6C64">
        <w:t>VersionParent</w:t>
      </w:r>
      <w:r w:rsidR="005C5C93">
        <w:rPr>
          <w:lang w:val="en-US"/>
        </w:rPr>
        <w:t>Doc</w:t>
      </w:r>
      <w:r w:rsidRPr="007F6C64">
        <w:t xml:space="preserve"> – ссылка в Версии на родительский Документ (а в Документе – на себя);</w:t>
      </w:r>
    </w:p>
    <w:p w:rsidR="007F6C64" w:rsidRDefault="007F6C64" w:rsidP="005E197C">
      <w:pPr>
        <w:pStyle w:val="a"/>
        <w:numPr>
          <w:ilvl w:val="0"/>
          <w:numId w:val="5"/>
        </w:numPr>
      </w:pPr>
      <w:r w:rsidRPr="00FB41AD">
        <w:t>Version</w:t>
      </w:r>
      <w:r>
        <w:t>Number – номер Версии;</w:t>
      </w:r>
    </w:p>
    <w:p w:rsidR="007F6C64" w:rsidRDefault="007F6C64" w:rsidP="005E197C">
      <w:pPr>
        <w:pStyle w:val="a"/>
        <w:numPr>
          <w:ilvl w:val="0"/>
          <w:numId w:val="5"/>
        </w:numPr>
      </w:pPr>
      <w:r w:rsidRPr="00FB41AD">
        <w:t>Version</w:t>
      </w:r>
      <w:r>
        <w:t xml:space="preserve">Source – ссылка на Версию-источник; </w:t>
      </w:r>
    </w:p>
    <w:p w:rsidR="007F6C64" w:rsidRDefault="007F6C64" w:rsidP="005E197C">
      <w:pPr>
        <w:pStyle w:val="a"/>
        <w:numPr>
          <w:ilvl w:val="0"/>
          <w:numId w:val="5"/>
        </w:numPr>
        <w:rPr>
          <w:ins w:id="369" w:author="Vladimir Panov" w:date="2015-08-26T18:53:00Z"/>
        </w:rPr>
      </w:pPr>
      <w:r w:rsidRPr="00FB41AD">
        <w:t>Version</w:t>
      </w:r>
      <w:r>
        <w:t xml:space="preserve">Actual – </w:t>
      </w:r>
      <w:r w:rsidR="005E4AEF">
        <w:t xml:space="preserve">в Версии - </w:t>
      </w:r>
      <w:r>
        <w:t xml:space="preserve">флаг </w:t>
      </w:r>
      <w:r w:rsidR="005E4AEF">
        <w:t xml:space="preserve">её </w:t>
      </w:r>
      <w:r>
        <w:t xml:space="preserve">актуальности, а в Документе – его </w:t>
      </w:r>
      <w:r w:rsidRPr="00FB41AD">
        <w:t>Version</w:t>
      </w:r>
      <w:r>
        <w:t>Source-Версии;</w:t>
      </w:r>
    </w:p>
    <w:p w:rsidR="00E54982" w:rsidRPr="007F6C64" w:rsidRDefault="00E54982" w:rsidP="005E197C">
      <w:pPr>
        <w:pStyle w:val="a"/>
        <w:numPr>
          <w:ilvl w:val="0"/>
          <w:numId w:val="5"/>
        </w:numPr>
      </w:pPr>
      <w:ins w:id="370" w:author="Vladimir Panov" w:date="2015-08-26T18:53:00Z">
        <w:r w:rsidRPr="00FB41AD">
          <w:t>Version</w:t>
        </w:r>
        <w:r w:rsidRPr="00E54982">
          <w:rPr>
            <w:lang w:val="en-US"/>
          </w:rPr>
          <w:t>Doc</w:t>
        </w:r>
        <w:r w:rsidR="003210CC">
          <w:rPr>
            <w:lang w:val="en-US"/>
          </w:rPr>
          <w:t xml:space="preserve">Status </w:t>
        </w:r>
      </w:ins>
      <w:ins w:id="371" w:author="Vladimir Panov" w:date="2015-08-26T18:54:00Z">
        <w:r>
          <w:t xml:space="preserve">(в Версии) </w:t>
        </w:r>
      </w:ins>
      <w:ins w:id="372" w:author="Vladimir Panov" w:date="2015-08-26T18:53:00Z">
        <w:r w:rsidRPr="00E54982">
          <w:rPr>
            <w:lang w:val="en-US"/>
          </w:rPr>
          <w:t>–</w:t>
        </w:r>
        <w:r>
          <w:rPr>
            <w:lang w:val="en-US"/>
          </w:rPr>
          <w:t xml:space="preserve"> </w:t>
        </w:r>
        <w:r>
          <w:t>статус Документа</w:t>
        </w:r>
      </w:ins>
      <w:ins w:id="373" w:author="Vladimir Panov" w:date="2015-08-26T18:54:00Z">
        <w:r>
          <w:t xml:space="preserve"> </w:t>
        </w:r>
      </w:ins>
      <w:ins w:id="374" w:author="Vladimir Panov" w:date="2015-08-27T11:44:00Z">
        <w:r w:rsidR="004915F0">
          <w:t>п</w:t>
        </w:r>
      </w:ins>
      <w:ins w:id="375" w:author="Vladimir Panov" w:date="2015-08-27T11:45:00Z">
        <w:r w:rsidR="004915F0">
          <w:t xml:space="preserve">ри </w:t>
        </w:r>
      </w:ins>
      <w:ins w:id="376" w:author="Vladimir Panov" w:date="2015-08-26T18:53:00Z">
        <w:r>
          <w:t xml:space="preserve">его фиксации </w:t>
        </w:r>
      </w:ins>
      <w:ins w:id="377" w:author="Vladimir Panov" w:date="2015-08-26T18:54:00Z">
        <w:r>
          <w:t xml:space="preserve">данной </w:t>
        </w:r>
      </w:ins>
      <w:ins w:id="378" w:author="Vladimir Panov" w:date="2015-08-26T18:53:00Z">
        <w:r>
          <w:t>вер</w:t>
        </w:r>
      </w:ins>
      <w:ins w:id="379" w:author="Vladimir Panov" w:date="2015-08-26T18:54:00Z">
        <w:r>
          <w:t>сией</w:t>
        </w:r>
      </w:ins>
      <w:ins w:id="380" w:author="Vladimir Panov" w:date="2015-08-26T19:03:00Z">
        <w:r w:rsidR="006434BA">
          <w:t xml:space="preserve"> (это не может быть просто </w:t>
        </w:r>
        <w:r w:rsidR="006434BA">
          <w:rPr>
            <w:lang w:val="en-US"/>
          </w:rPr>
          <w:t xml:space="preserve">status, </w:t>
        </w:r>
        <w:r w:rsidR="006434BA">
          <w:t>т.к. он управляет правами доступа, разными у Документа и Версии).</w:t>
        </w:r>
      </w:ins>
      <w:ins w:id="381" w:author="Vladimir Panov" w:date="2015-08-27T11:45:00Z">
        <w:r w:rsidR="004915F0">
          <w:t xml:space="preserve">  </w:t>
        </w:r>
        <w:r w:rsidR="004915F0">
          <w:br/>
        </w:r>
        <w:r w:rsidR="004915F0" w:rsidRPr="004915F0">
          <w:t xml:space="preserve">Не путать </w:t>
        </w:r>
      </w:ins>
      <w:ins w:id="382" w:author="Vladimir Panov" w:date="2015-08-27T14:35:00Z">
        <w:r w:rsidR="00F53ED3">
          <w:t xml:space="preserve">«статус» </w:t>
        </w:r>
      </w:ins>
      <w:ins w:id="383" w:author="Vladimir Panov" w:date="2015-08-27T11:45:00Z">
        <w:r w:rsidR="004915F0" w:rsidRPr="004915F0">
          <w:t xml:space="preserve">с полем </w:t>
        </w:r>
      </w:ins>
      <w:ins w:id="384" w:author="Vladimir Panov" w:date="2015-08-27T14:35:00Z">
        <w:r w:rsidR="00F53ED3">
          <w:t>«</w:t>
        </w:r>
      </w:ins>
      <w:ins w:id="385" w:author="Vladimir Panov" w:date="2015-08-27T11:45:00Z">
        <w:r w:rsidR="004915F0" w:rsidRPr="004915F0">
          <w:t>состояние</w:t>
        </w:r>
      </w:ins>
      <w:ins w:id="386" w:author="Vladimir Panov" w:date="2015-08-27T14:35:00Z">
        <w:r w:rsidR="00F53ED3">
          <w:t>»</w:t>
        </w:r>
      </w:ins>
      <w:ins w:id="387" w:author="Vladimir Panov" w:date="2015-08-27T11:45:00Z">
        <w:r w:rsidR="004915F0" w:rsidRPr="004915F0">
          <w:t>, одноименным в Документе и Версии.</w:t>
        </w:r>
      </w:ins>
      <w:ins w:id="388" w:author="Vladimir Panov" w:date="2015-08-27T14:35:00Z">
        <w:r w:rsidR="00F53ED3">
          <w:t xml:space="preserve"> </w:t>
        </w:r>
      </w:ins>
    </w:p>
    <w:p w:rsidR="007F6C64" w:rsidRDefault="007F6C64" w:rsidP="004251C1">
      <w:pPr>
        <w:rPr>
          <w:lang w:val="ru-RU"/>
        </w:rPr>
      </w:pPr>
    </w:p>
    <w:p w:rsidR="005C5C93" w:rsidRDefault="005C5C93" w:rsidP="00B14536">
      <w:pPr>
        <w:pStyle w:val="2"/>
        <w:pPrChange w:id="389" w:author="Vladimir Panov" w:date="2015-08-27T18:29:00Z">
          <w:pPr>
            <w:pStyle w:val="2"/>
          </w:pPr>
        </w:pPrChange>
      </w:pPr>
      <w:r>
        <w:t>Расширение конфигурации</w:t>
      </w:r>
    </w:p>
    <w:p w:rsidR="005C5C93" w:rsidRDefault="005C5C93" w:rsidP="004251C1">
      <w:pPr>
        <w:rPr>
          <w:ins w:id="390" w:author="Vladimir Panov" w:date="2015-08-27T13:58:00Z"/>
          <w:lang w:val="ru-RU"/>
        </w:rPr>
      </w:pPr>
      <w:r>
        <w:rPr>
          <w:lang w:val="ru-RU"/>
        </w:rPr>
        <w:t>Для применения сервисов подсистемы версионирования к различным типам Документов следует особенности их структуры данных с учетом иерархии ДО, составляющих «бизнес-объект» Документа или Версии</w:t>
      </w:r>
      <w:ins w:id="391" w:author="Vladimir Panov" w:date="2015-08-25T19:35:00Z">
        <w:r w:rsidR="00D82408">
          <w:t>,</w:t>
        </w:r>
      </w:ins>
      <w:r>
        <w:rPr>
          <w:lang w:val="ru-RU"/>
        </w:rPr>
        <w:t xml:space="preserve"> описать в расширенной конфигурации.</w:t>
      </w:r>
    </w:p>
    <w:p w:rsidR="00791C00" w:rsidRDefault="00791C00" w:rsidP="00131A86">
      <w:pPr>
        <w:pStyle w:val="3"/>
        <w:rPr>
          <w:ins w:id="392" w:author="Vladimir Panov" w:date="2015-08-27T13:57:00Z"/>
        </w:rPr>
        <w:pPrChange w:id="393" w:author="Vladimir Panov" w:date="2015-08-27T18:30:00Z">
          <w:pPr/>
        </w:pPrChange>
      </w:pPr>
      <w:ins w:id="394" w:author="Vladimir Panov" w:date="2015-08-27T13:58:00Z">
        <w:r>
          <w:t>Состав конфигурации версионирования</w:t>
        </w:r>
      </w:ins>
    </w:p>
    <w:p w:rsidR="00791C00" w:rsidRPr="00791C00" w:rsidRDefault="00791C00" w:rsidP="00791C00">
      <w:pPr>
        <w:pStyle w:val="a"/>
        <w:numPr>
          <w:ilvl w:val="0"/>
          <w:numId w:val="12"/>
        </w:numPr>
        <w:rPr>
          <w:ins w:id="395" w:author="Vladimir Panov" w:date="2015-08-27T13:57:00Z"/>
        </w:rPr>
        <w:pPrChange w:id="396" w:author="Vladimir Panov" w:date="2015-08-27T13:58:00Z">
          <w:pPr/>
        </w:pPrChange>
      </w:pPr>
      <w:ins w:id="397" w:author="Vladimir Panov" w:date="2015-08-27T13:57:00Z">
        <w:r w:rsidRPr="00791C00">
          <w:t>Тип версионируемого Документа (его корневого ДО)</w:t>
        </w:r>
      </w:ins>
    </w:p>
    <w:p w:rsidR="00791C00" w:rsidRPr="00791C00" w:rsidRDefault="00791C00" w:rsidP="00791C00">
      <w:pPr>
        <w:pStyle w:val="a"/>
        <w:numPr>
          <w:ilvl w:val="0"/>
          <w:numId w:val="12"/>
        </w:numPr>
        <w:rPr>
          <w:ins w:id="398" w:author="Vladimir Panov" w:date="2015-08-27T13:57:00Z"/>
        </w:rPr>
        <w:pPrChange w:id="399" w:author="Vladimir Panov" w:date="2015-08-27T13:58:00Z">
          <w:pPr/>
        </w:pPrChange>
      </w:pPr>
      <w:ins w:id="400" w:author="Vladimir Panov" w:date="2015-08-27T13:57:00Z">
        <w:r w:rsidRPr="00791C00">
          <w:t>Соответствующий тип ДО Версии</w:t>
        </w:r>
      </w:ins>
    </w:p>
    <w:p w:rsidR="00791C00" w:rsidRPr="00791C00" w:rsidRDefault="00791C00" w:rsidP="00791C00">
      <w:pPr>
        <w:pStyle w:val="a"/>
        <w:numPr>
          <w:ilvl w:val="0"/>
          <w:numId w:val="12"/>
        </w:numPr>
        <w:rPr>
          <w:ins w:id="401" w:author="Vladimir Panov" w:date="2015-08-27T13:57:00Z"/>
        </w:rPr>
        <w:pPrChange w:id="402" w:author="Vladimir Panov" w:date="2015-08-27T13:58:00Z">
          <w:pPr/>
        </w:pPrChange>
      </w:pPr>
      <w:ins w:id="403" w:author="Vladimir Panov" w:date="2015-08-27T13:57:00Z">
        <w:r w:rsidRPr="00791C00">
          <w:t xml:space="preserve">Правила обмена данными полей между ДО Документа и Версии </w:t>
        </w:r>
      </w:ins>
    </w:p>
    <w:p w:rsidR="00791C00" w:rsidRPr="00791C00" w:rsidRDefault="00791C00" w:rsidP="00791C00">
      <w:pPr>
        <w:pStyle w:val="a"/>
        <w:numPr>
          <w:ilvl w:val="0"/>
          <w:numId w:val="12"/>
        </w:numPr>
        <w:rPr>
          <w:ins w:id="404" w:author="Vladimir Panov" w:date="2015-08-27T13:57:00Z"/>
        </w:rPr>
        <w:pPrChange w:id="405" w:author="Vladimir Panov" w:date="2015-08-27T13:58:00Z">
          <w:pPr/>
        </w:pPrChange>
      </w:pPr>
      <w:ins w:id="406" w:author="Vladimir Panov" w:date="2015-08-27T13:57:00Z">
        <w:r w:rsidRPr="00791C00">
          <w:t>Дочерние ДО (типы + поля-ссылки)</w:t>
        </w:r>
      </w:ins>
      <w:ins w:id="407" w:author="Vladimir Panov" w:date="2015-08-27T13:59:00Z">
        <w:r>
          <w:br/>
        </w:r>
      </w:ins>
      <w:ins w:id="408" w:author="Vladimir Panov" w:date="2015-08-27T13:57:00Z">
        <w:r w:rsidRPr="00791C00">
          <w:t>+ правила обмена полями</w:t>
        </w:r>
      </w:ins>
      <w:ins w:id="409" w:author="Vladimir Panov" w:date="2015-08-27T13:59:00Z">
        <w:r>
          <w:t xml:space="preserve"> дочерних ДО</w:t>
        </w:r>
      </w:ins>
    </w:p>
    <w:p w:rsidR="00791C00" w:rsidRDefault="00791C00" w:rsidP="00791C00">
      <w:pPr>
        <w:pStyle w:val="a"/>
        <w:numPr>
          <w:ilvl w:val="0"/>
          <w:numId w:val="12"/>
        </w:numPr>
        <w:rPr>
          <w:ins w:id="410" w:author="Vladimir Panov" w:date="2015-08-27T18:50:00Z"/>
        </w:rPr>
        <w:pPrChange w:id="411" w:author="Vladimir Panov" w:date="2015-08-27T13:58:00Z">
          <w:pPr/>
        </w:pPrChange>
      </w:pPr>
      <w:ins w:id="412" w:author="Vladimir Panov" w:date="2015-08-27T13:57:00Z">
        <w:r w:rsidRPr="00791C00">
          <w:t xml:space="preserve">Контрольные </w:t>
        </w:r>
      </w:ins>
      <w:ins w:id="413" w:author="Vladimir Panov" w:date="2015-08-27T18:47:00Z">
        <w:r w:rsidR="00F16815">
          <w:t xml:space="preserve">реквизиты: </w:t>
        </w:r>
      </w:ins>
      <w:ins w:id="414" w:author="Vladimir Panov" w:date="2015-08-27T13:57:00Z">
        <w:r w:rsidRPr="00791C00">
          <w:t xml:space="preserve">атрибуты и дочерние ДО+их атрибуты, разница между которыми означает различие Версий </w:t>
        </w:r>
      </w:ins>
      <w:ins w:id="415" w:author="Vladimir Panov" w:date="2015-08-27T13:59:00Z">
        <w:r>
          <w:t>м</w:t>
        </w:r>
      </w:ins>
      <w:ins w:id="416" w:author="Vladimir Panov" w:date="2015-08-27T13:57:00Z">
        <w:r w:rsidRPr="00791C00">
          <w:t>ежду собой или с Документом.</w:t>
        </w:r>
      </w:ins>
    </w:p>
    <w:p w:rsidR="00F16815" w:rsidRPr="00791C00" w:rsidRDefault="00F16815" w:rsidP="00791C00">
      <w:pPr>
        <w:pStyle w:val="a"/>
        <w:numPr>
          <w:ilvl w:val="0"/>
          <w:numId w:val="12"/>
        </w:numPr>
        <w:rPr>
          <w:ins w:id="417" w:author="Vladimir Panov" w:date="2015-08-27T13:57:00Z"/>
        </w:rPr>
        <w:pPrChange w:id="418" w:author="Vladimir Panov" w:date="2015-08-27T13:58:00Z">
          <w:pPr/>
        </w:pPrChange>
      </w:pPr>
      <w:ins w:id="419" w:author="Vladimir Panov" w:date="2015-08-27T18:51:00Z">
        <w:r w:rsidRPr="00791C00">
          <w:t xml:space="preserve">Контрольные </w:t>
        </w:r>
        <w:r>
          <w:t>реквизиты</w:t>
        </w:r>
        <w:r>
          <w:t xml:space="preserve">, для которых первичная установка не </w:t>
        </w:r>
      </w:ins>
      <w:ins w:id="420" w:author="Vladimir Panov" w:date="2015-08-27T18:52:00Z">
        <w:r>
          <w:t xml:space="preserve">понимается как различие Версий. </w:t>
        </w:r>
      </w:ins>
      <w:ins w:id="421" w:author="Vladimir Panov" w:date="2015-08-27T18:53:00Z">
        <w:r>
          <w:t xml:space="preserve"> Как бы их покороче назвать? </w:t>
        </w:r>
      </w:ins>
      <w:ins w:id="422" w:author="Vladimir Panov" w:date="2015-08-27T18:54:00Z">
        <w:r>
          <w:t xml:space="preserve">Например, </w:t>
        </w:r>
        <w:r>
          <w:t>«</w:t>
        </w:r>
      </w:ins>
      <w:ins w:id="423" w:author="Vladimir Panov" w:date="2015-08-27T18:53:00Z">
        <w:r>
          <w:rPr>
            <w:lang w:val="en-US"/>
          </w:rPr>
          <w:t>checked-i</w:t>
        </w:r>
      </w:ins>
      <w:ins w:id="424" w:author="Vladimir Panov" w:date="2015-08-27T18:54:00Z">
        <w:r>
          <w:rPr>
            <w:lang w:val="en-US"/>
          </w:rPr>
          <w:t>gnore-1st-set</w:t>
        </w:r>
        <w:r>
          <w:t>»</w:t>
        </w:r>
        <w:r>
          <w:t>?</w:t>
        </w:r>
      </w:ins>
    </w:p>
    <w:p w:rsidR="00791C00" w:rsidRDefault="00791C00" w:rsidP="00791C00">
      <w:pPr>
        <w:rPr>
          <w:lang w:val="ru-RU"/>
        </w:rPr>
      </w:pPr>
      <w:ins w:id="425" w:author="Vladimir Panov" w:date="2015-08-27T13:57:00Z">
        <w:r w:rsidRPr="00791C00">
          <w:rPr>
            <w:lang w:val="ru-RU"/>
          </w:rPr>
          <w:lastRenderedPageBreak/>
          <w:t xml:space="preserve">Правила обмена данными полей: по-умолчанию - "один-в-один", </w:t>
        </w:r>
      </w:ins>
      <w:ins w:id="426" w:author="Vladimir Panov" w:date="2015-08-27T14:21:00Z">
        <w:r w:rsidR="00581EF9">
          <w:rPr>
            <w:lang w:val="ru-RU"/>
          </w:rPr>
          <w:t>но</w:t>
        </w:r>
      </w:ins>
      <w:ins w:id="427" w:author="Vladimir Panov" w:date="2015-08-27T14:22:00Z">
        <w:r w:rsidR="00581EF9">
          <w:rPr>
            <w:lang w:val="ru-RU"/>
          </w:rPr>
          <w:t xml:space="preserve"> возможно с разными именами (</w:t>
        </w:r>
      </w:ins>
      <w:ins w:id="428" w:author="Vladimir Panov" w:date="2015-08-27T13:57:00Z">
        <w:r w:rsidRPr="00791C00">
          <w:rPr>
            <w:lang w:val="ru-RU"/>
          </w:rPr>
          <w:t xml:space="preserve">как в </w:t>
        </w:r>
      </w:ins>
      <w:ins w:id="429" w:author="Vladimir Panov" w:date="2015-08-27T17:23:00Z">
        <w:r w:rsidR="00CC3258">
          <w:rPr>
            <w:lang w:val="ru-RU"/>
          </w:rPr>
          <w:t xml:space="preserve">конфигурации </w:t>
        </w:r>
      </w:ins>
      <w:ins w:id="430" w:author="Vladimir Panov" w:date="2015-08-27T17:22:00Z">
        <w:r w:rsidR="00CC3258">
          <w:rPr>
            <w:lang w:val="ru-RU"/>
          </w:rPr>
          <w:t>шаблон</w:t>
        </w:r>
      </w:ins>
      <w:ins w:id="431" w:author="Vladimir Panov" w:date="2015-08-27T17:23:00Z">
        <w:r w:rsidR="00CC3258">
          <w:rPr>
            <w:lang w:val="ru-RU"/>
          </w:rPr>
          <w:t>ов</w:t>
        </w:r>
      </w:ins>
      <w:ins w:id="432" w:author="Vladimir Panov" w:date="2015-08-27T14:22:00Z">
        <w:r w:rsidR="00581EF9">
          <w:rPr>
            <w:lang w:val="ru-RU"/>
          </w:rPr>
          <w:t>, но только самые простые возможности)</w:t>
        </w:r>
      </w:ins>
      <w:ins w:id="433" w:author="Vladimir Panov" w:date="2015-08-27T17:23:00Z">
        <w:r w:rsidR="00CC3258">
          <w:rPr>
            <w:lang w:val="ru-RU"/>
          </w:rPr>
          <w:t>.</w:t>
        </w:r>
      </w:ins>
    </w:p>
    <w:p w:rsidR="005C5C93" w:rsidRDefault="005C5C93" w:rsidP="00131A86">
      <w:pPr>
        <w:pStyle w:val="3"/>
        <w:rPr>
          <w:ins w:id="434" w:author="Vladimir Panov" w:date="2015-08-27T14:33:00Z"/>
        </w:rPr>
        <w:pPrChange w:id="435" w:author="Vladimir Panov" w:date="2015-08-27T18:30:00Z">
          <w:pPr/>
        </w:pPrChange>
      </w:pPr>
      <w:del w:id="436" w:author="Vladimir Panov" w:date="2015-08-27T14:33:00Z">
        <w:r w:rsidDel="007C2918">
          <w:delText>. . .</w:delText>
        </w:r>
      </w:del>
      <w:ins w:id="437" w:author="Vladimir Panov" w:date="2015-08-27T14:33:00Z">
        <w:r w:rsidR="007C2918">
          <w:t>Пример кон</w:t>
        </w:r>
      </w:ins>
      <w:ins w:id="438" w:author="Vladimir Panov" w:date="2015-08-27T14:34:00Z">
        <w:r w:rsidR="007C2918">
          <w:t>фигурации (по аналогии с шаблонами)</w:t>
        </w:r>
      </w:ins>
    </w:p>
    <w:p w:rsidR="007C2918" w:rsidRPr="007C2918" w:rsidRDefault="007C2918" w:rsidP="007C2918">
      <w:pPr>
        <w:pStyle w:val="aff2"/>
        <w:rPr>
          <w:ins w:id="439" w:author="Vladimir Panov" w:date="2015-08-27T14:33:00Z"/>
          <w:lang w:val="ru-RU"/>
        </w:rPr>
        <w:pPrChange w:id="440" w:author="Vladimir Panov" w:date="2015-08-27T14:34:00Z">
          <w:pPr/>
        </w:pPrChange>
      </w:pPr>
      <w:ins w:id="441" w:author="Vladimir Panov" w:date="2015-08-27T14:33:00Z">
        <w:r w:rsidRPr="007C2918">
          <w:rPr>
            <w:lang w:val="ru-RU"/>
          </w:rPr>
          <w:t>&lt;versioning-rule object-type="Document" version-type="Document_Version"&gt;</w:t>
        </w:r>
      </w:ins>
    </w:p>
    <w:p w:rsidR="007C2918" w:rsidRPr="007C2918" w:rsidRDefault="007C2918" w:rsidP="007C2918">
      <w:pPr>
        <w:pStyle w:val="aff2"/>
        <w:rPr>
          <w:ins w:id="442" w:author="Vladimir Panov" w:date="2015-08-27T14:33:00Z"/>
          <w:lang w:val="ru-RU"/>
        </w:rPr>
        <w:pPrChange w:id="443" w:author="Vladimir Panov" w:date="2015-08-27T14:34:00Z">
          <w:pPr/>
        </w:pPrChange>
      </w:pPr>
      <w:ins w:id="444" w:author="Vladimir Panov" w:date="2015-08-27T14:33:00Z">
        <w:r w:rsidRPr="007C2918">
          <w:rPr>
            <w:lang w:val="ru-RU"/>
          </w:rPr>
          <w:t xml:space="preserve">    &lt;fields copy-default="true" checked-default="false" &gt;</w:t>
        </w:r>
      </w:ins>
    </w:p>
    <w:p w:rsidR="007C2918" w:rsidRPr="007C2918" w:rsidRDefault="007C2918" w:rsidP="007C2918">
      <w:pPr>
        <w:pStyle w:val="aff2"/>
        <w:rPr>
          <w:ins w:id="445" w:author="Vladimir Panov" w:date="2015-08-27T14:33:00Z"/>
          <w:lang w:val="ru-RU"/>
        </w:rPr>
        <w:pPrChange w:id="446" w:author="Vladimir Panov" w:date="2015-08-27T14:34:00Z">
          <w:pPr/>
        </w:pPrChange>
      </w:pPr>
      <w:ins w:id="447" w:author="Vladimir Panov" w:date="2015-08-27T14:33:00Z">
        <w:r w:rsidRPr="007C2918">
          <w:rPr>
            <w:lang w:val="ru-RU"/>
          </w:rPr>
          <w:t xml:space="preserve">    &lt;!-- Все поля, которые не упомянуты в этой конфигурации, копируются один в один --&gt;</w:t>
        </w:r>
      </w:ins>
    </w:p>
    <w:p w:rsidR="007C2918" w:rsidRPr="007C2918" w:rsidRDefault="007C2918" w:rsidP="007C2918">
      <w:pPr>
        <w:pStyle w:val="aff2"/>
        <w:rPr>
          <w:ins w:id="448" w:author="Vladimir Panov" w:date="2015-08-27T14:33:00Z"/>
          <w:lang w:val="ru-RU"/>
        </w:rPr>
        <w:pPrChange w:id="449" w:author="Vladimir Panov" w:date="2015-08-27T14:34:00Z">
          <w:pPr/>
        </w:pPrChange>
      </w:pPr>
      <w:ins w:id="450" w:author="Vladimir Panov" w:date="2015-08-27T14:33:00Z">
        <w:r w:rsidRPr="007C2918">
          <w:rPr>
            <w:lang w:val="ru-RU"/>
          </w:rPr>
          <w:t xml:space="preserve">    &lt;!-- checked-default и checked - контрольные поля для версионирования --&gt;</w:t>
        </w:r>
      </w:ins>
    </w:p>
    <w:p w:rsidR="007C2918" w:rsidRPr="007C2918" w:rsidRDefault="007C2918" w:rsidP="007C2918">
      <w:pPr>
        <w:pStyle w:val="aff2"/>
        <w:rPr>
          <w:ins w:id="451" w:author="Vladimir Panov" w:date="2015-08-27T14:33:00Z"/>
          <w:lang w:val="ru-RU"/>
        </w:rPr>
        <w:pPrChange w:id="452" w:author="Vladimir Panov" w:date="2015-08-27T14:34:00Z">
          <w:pPr/>
        </w:pPrChange>
      </w:pPr>
      <w:ins w:id="453" w:author="Vladimir Panov" w:date="2015-08-27T14:33:00Z">
        <w:r w:rsidRPr="007C2918">
          <w:rPr>
            <w:lang w:val="ru-RU"/>
          </w:rPr>
          <w:t xml:space="preserve">        &lt;copy object-field="Creator" checked="true" version-field="Author"/&gt;</w:t>
        </w:r>
      </w:ins>
    </w:p>
    <w:p w:rsidR="007C2918" w:rsidRPr="007C2918" w:rsidRDefault="007C2918" w:rsidP="007C2918">
      <w:pPr>
        <w:pStyle w:val="aff2"/>
        <w:rPr>
          <w:ins w:id="454" w:author="Vladimir Panov" w:date="2015-08-27T14:33:00Z"/>
          <w:lang w:val="ru-RU"/>
        </w:rPr>
        <w:pPrChange w:id="455" w:author="Vladimir Panov" w:date="2015-08-27T14:34:00Z">
          <w:pPr/>
        </w:pPrChange>
      </w:pPr>
      <w:ins w:id="456" w:author="Vladimir Panov" w:date="2015-08-27T14:33:00Z">
        <w:r w:rsidRPr="007C2918">
          <w:rPr>
            <w:lang w:val="ru-RU"/>
          </w:rPr>
          <w:t xml:space="preserve">        &lt;!-- Если вдруг назовут по-разному поля в объекте и в версии --&gt;</w:t>
        </w:r>
      </w:ins>
    </w:p>
    <w:p w:rsidR="007C2918" w:rsidRPr="007C2918" w:rsidRDefault="007C2918" w:rsidP="007C2918">
      <w:pPr>
        <w:pStyle w:val="aff2"/>
        <w:rPr>
          <w:ins w:id="457" w:author="Vladimir Panov" w:date="2015-08-27T14:33:00Z"/>
          <w:lang w:val="ru-RU"/>
        </w:rPr>
        <w:pPrChange w:id="458" w:author="Vladimir Panov" w:date="2015-08-27T14:34:00Z">
          <w:pPr/>
        </w:pPrChange>
      </w:pPr>
      <w:ins w:id="459" w:author="Vladimir Panov" w:date="2015-08-27T14:33:00Z">
        <w:r w:rsidRPr="007C2918">
          <w:rPr>
            <w:lang w:val="ru-RU"/>
          </w:rPr>
          <w:t xml:space="preserve">        &lt;skip object-field="Comment"/&gt;&lt;!-- Вообще не копируется --&gt;</w:t>
        </w:r>
      </w:ins>
    </w:p>
    <w:p w:rsidR="007C2918" w:rsidRPr="007C2918" w:rsidRDefault="007C2918" w:rsidP="007C2918">
      <w:pPr>
        <w:pStyle w:val="aff2"/>
        <w:rPr>
          <w:ins w:id="460" w:author="Vladimir Panov" w:date="2015-08-27T14:33:00Z"/>
          <w:lang w:val="ru-RU"/>
        </w:rPr>
        <w:pPrChange w:id="461" w:author="Vladimir Panov" w:date="2015-08-27T14:34:00Z">
          <w:pPr/>
        </w:pPrChange>
      </w:pPr>
      <w:ins w:id="462" w:author="Vladimir Panov" w:date="2015-08-27T14:33:00Z">
        <w:r w:rsidRPr="007C2918">
          <w:rPr>
            <w:lang w:val="ru-RU"/>
          </w:rPr>
          <w:t xml:space="preserve">    &lt;/fields&gt;</w:t>
        </w:r>
      </w:ins>
    </w:p>
    <w:p w:rsidR="007C2918" w:rsidRPr="007C2918" w:rsidRDefault="007C2918" w:rsidP="007C2918">
      <w:pPr>
        <w:pStyle w:val="aff2"/>
        <w:rPr>
          <w:ins w:id="463" w:author="Vladimir Panov" w:date="2015-08-27T14:33:00Z"/>
          <w:lang w:val="ru-RU"/>
        </w:rPr>
        <w:pPrChange w:id="464" w:author="Vladimir Panov" w:date="2015-08-27T14:34:00Z">
          <w:pPr/>
        </w:pPrChange>
      </w:pPr>
      <w:ins w:id="465" w:author="Vladimir Panov" w:date="2015-08-27T14:33:00Z">
        <w:r w:rsidRPr="007C2918">
          <w:rPr>
            <w:lang w:val="ru-RU"/>
          </w:rPr>
          <w:t xml:space="preserve">    &lt;child-objects&gt;</w:t>
        </w:r>
      </w:ins>
    </w:p>
    <w:p w:rsidR="007C2918" w:rsidRPr="007C2918" w:rsidRDefault="007C2918" w:rsidP="007C2918">
      <w:pPr>
        <w:pStyle w:val="aff2"/>
        <w:rPr>
          <w:ins w:id="466" w:author="Vladimir Panov" w:date="2015-08-27T14:33:00Z"/>
          <w:lang w:val="ru-RU"/>
        </w:rPr>
        <w:pPrChange w:id="467" w:author="Vladimir Panov" w:date="2015-08-27T14:34:00Z">
          <w:pPr/>
        </w:pPrChange>
      </w:pPr>
      <w:ins w:id="468" w:author="Vladimir Panov" w:date="2015-08-27T14:33:00Z">
        <w:r w:rsidRPr="007C2918">
          <w:rPr>
            <w:lang w:val="ru-RU"/>
          </w:rPr>
          <w:t xml:space="preserve">        &lt;object type="Signature" parent-reference-field="Document" version-type="Document_Signer"&gt;</w:t>
        </w:r>
      </w:ins>
    </w:p>
    <w:p w:rsidR="007C2918" w:rsidRPr="007C2918" w:rsidRDefault="007C2918" w:rsidP="007C2918">
      <w:pPr>
        <w:pStyle w:val="aff2"/>
        <w:rPr>
          <w:ins w:id="469" w:author="Vladimir Panov" w:date="2015-08-27T14:33:00Z"/>
          <w:lang w:val="ru-RU"/>
        </w:rPr>
        <w:pPrChange w:id="470" w:author="Vladimir Panov" w:date="2015-08-27T14:34:00Z">
          <w:pPr/>
        </w:pPrChange>
      </w:pPr>
      <w:ins w:id="471" w:author="Vladimir Panov" w:date="2015-08-27T14:33:00Z">
        <w:r w:rsidRPr="007C2918">
          <w:rPr>
            <w:lang w:val="ru-RU"/>
          </w:rPr>
          <w:t xml:space="preserve">            &lt;!-- Такая же структура, как и у тега template-rule --&gt;</w:t>
        </w:r>
      </w:ins>
    </w:p>
    <w:p w:rsidR="007C2918" w:rsidRPr="007C2918" w:rsidRDefault="007C2918" w:rsidP="007C2918">
      <w:pPr>
        <w:pStyle w:val="aff2"/>
        <w:rPr>
          <w:ins w:id="472" w:author="Vladimir Panov" w:date="2015-08-27T14:33:00Z"/>
          <w:lang w:val="ru-RU"/>
        </w:rPr>
        <w:pPrChange w:id="473" w:author="Vladimir Panov" w:date="2015-08-27T14:34:00Z">
          <w:pPr/>
        </w:pPrChange>
      </w:pPr>
      <w:ins w:id="474" w:author="Vladimir Panov" w:date="2015-08-27T14:33:00Z">
        <w:r w:rsidRPr="007C2918">
          <w:rPr>
            <w:lang w:val="ru-RU"/>
          </w:rPr>
          <w:t xml:space="preserve">            &lt;fields copy-default="false" checked-default="true"&gt;</w:t>
        </w:r>
      </w:ins>
    </w:p>
    <w:p w:rsidR="007C2918" w:rsidRPr="007C2918" w:rsidRDefault="007C2918" w:rsidP="007C2918">
      <w:pPr>
        <w:pStyle w:val="aff2"/>
        <w:rPr>
          <w:ins w:id="475" w:author="Vladimir Panov" w:date="2015-08-27T14:33:00Z"/>
          <w:lang w:val="ru-RU"/>
        </w:rPr>
        <w:pPrChange w:id="476" w:author="Vladimir Panov" w:date="2015-08-27T14:34:00Z">
          <w:pPr/>
        </w:pPrChange>
      </w:pPr>
      <w:ins w:id="477" w:author="Vladimir Panov" w:date="2015-08-27T14:33:00Z">
        <w:r w:rsidRPr="007C2918">
          <w:rPr>
            <w:lang w:val="ru-RU"/>
          </w:rPr>
          <w:t xml:space="preserve">            &lt;!-- Не копировать по умолчанию - удобно, если объекты сильно отличаются --&gt;</w:t>
        </w:r>
      </w:ins>
    </w:p>
    <w:p w:rsidR="007C2918" w:rsidRPr="007C2918" w:rsidRDefault="007C2918" w:rsidP="007C2918">
      <w:pPr>
        <w:pStyle w:val="aff2"/>
        <w:rPr>
          <w:ins w:id="478" w:author="Vladimir Panov" w:date="2015-08-27T14:33:00Z"/>
          <w:lang w:val="ru-RU"/>
        </w:rPr>
        <w:pPrChange w:id="479" w:author="Vladimir Panov" w:date="2015-08-27T14:34:00Z">
          <w:pPr/>
        </w:pPrChange>
      </w:pPr>
      <w:ins w:id="480" w:author="Vladimir Panov" w:date="2015-08-27T14:33:00Z">
        <w:r w:rsidRPr="007C2918">
          <w:rPr>
            <w:lang w:val="ru-RU"/>
          </w:rPr>
          <w:t xml:space="preserve">                &lt;copy object-field="Person"/&gt;</w:t>
        </w:r>
      </w:ins>
    </w:p>
    <w:p w:rsidR="007C2918" w:rsidRPr="007C2918" w:rsidRDefault="007C2918" w:rsidP="007C2918">
      <w:pPr>
        <w:pStyle w:val="aff2"/>
        <w:rPr>
          <w:ins w:id="481" w:author="Vladimir Panov" w:date="2015-08-27T14:33:00Z"/>
          <w:lang w:val="ru-RU"/>
        </w:rPr>
        <w:pPrChange w:id="482" w:author="Vladimir Panov" w:date="2015-08-27T14:34:00Z">
          <w:pPr/>
        </w:pPrChange>
      </w:pPr>
      <w:ins w:id="483" w:author="Vladimir Panov" w:date="2015-08-27T14:33:00Z">
        <w:r w:rsidRPr="007C2918">
          <w:rPr>
            <w:lang w:val="ru-RU"/>
          </w:rPr>
          <w:t xml:space="preserve">                &lt;!-- version-field не нужен, если имя поля в объекте такое же, как в версии --&gt;</w:t>
        </w:r>
      </w:ins>
    </w:p>
    <w:p w:rsidR="007C2918" w:rsidRPr="007C2918" w:rsidRDefault="007C2918" w:rsidP="007C2918">
      <w:pPr>
        <w:pStyle w:val="aff2"/>
        <w:rPr>
          <w:ins w:id="484" w:author="Vladimir Panov" w:date="2015-08-27T14:33:00Z"/>
          <w:lang w:val="ru-RU"/>
        </w:rPr>
        <w:pPrChange w:id="485" w:author="Vladimir Panov" w:date="2015-08-27T14:34:00Z">
          <w:pPr/>
        </w:pPrChange>
      </w:pPr>
      <w:ins w:id="486" w:author="Vladimir Panov" w:date="2015-08-27T14:33:00Z">
        <w:r w:rsidRPr="007C2918">
          <w:rPr>
            <w:lang w:val="ru-RU"/>
          </w:rPr>
          <w:t xml:space="preserve">            &lt;/fields&gt;</w:t>
        </w:r>
      </w:ins>
    </w:p>
    <w:p w:rsidR="007C2918" w:rsidRPr="007C2918" w:rsidRDefault="007C2918" w:rsidP="007C2918">
      <w:pPr>
        <w:pStyle w:val="aff2"/>
        <w:rPr>
          <w:ins w:id="487" w:author="Vladimir Panov" w:date="2015-08-27T14:33:00Z"/>
          <w:lang w:val="ru-RU"/>
        </w:rPr>
        <w:pPrChange w:id="488" w:author="Vladimir Panov" w:date="2015-08-27T14:34:00Z">
          <w:pPr/>
        </w:pPrChange>
      </w:pPr>
      <w:ins w:id="489" w:author="Vladimir Panov" w:date="2015-08-27T14:33:00Z">
        <w:r w:rsidRPr="007C2918">
          <w:rPr>
            <w:lang w:val="ru-RU"/>
          </w:rPr>
          <w:t xml:space="preserve">            &lt;child-objects&gt;</w:t>
        </w:r>
      </w:ins>
    </w:p>
    <w:p w:rsidR="007C2918" w:rsidRPr="007C2918" w:rsidRDefault="007C2918" w:rsidP="007C2918">
      <w:pPr>
        <w:pStyle w:val="aff2"/>
        <w:rPr>
          <w:ins w:id="490" w:author="Vladimir Panov" w:date="2015-08-27T14:33:00Z"/>
          <w:lang w:val="ru-RU"/>
        </w:rPr>
        <w:pPrChange w:id="491" w:author="Vladimir Panov" w:date="2015-08-27T14:34:00Z">
          <w:pPr/>
        </w:pPrChange>
      </w:pPr>
      <w:ins w:id="492" w:author="Vladimir Panov" w:date="2015-08-27T14:33:00Z">
        <w:r w:rsidRPr="007C2918">
          <w:rPr>
            <w:lang w:val="ru-RU"/>
          </w:rPr>
          <w:t xml:space="preserve">                &lt;!-- Могут быть и свои вложенные объекты... --&gt;</w:t>
        </w:r>
      </w:ins>
    </w:p>
    <w:p w:rsidR="007C2918" w:rsidRPr="007C2918" w:rsidRDefault="007C2918" w:rsidP="007C2918">
      <w:pPr>
        <w:pStyle w:val="aff2"/>
        <w:rPr>
          <w:ins w:id="493" w:author="Vladimir Panov" w:date="2015-08-27T14:33:00Z"/>
          <w:lang w:val="ru-RU"/>
        </w:rPr>
        <w:pPrChange w:id="494" w:author="Vladimir Panov" w:date="2015-08-27T14:34:00Z">
          <w:pPr/>
        </w:pPrChange>
      </w:pPr>
      <w:ins w:id="495" w:author="Vladimir Panov" w:date="2015-08-27T14:33:00Z">
        <w:r w:rsidRPr="007C2918">
          <w:rPr>
            <w:lang w:val="ru-RU"/>
          </w:rPr>
          <w:t xml:space="preserve">            &lt;/child-objects&gt;</w:t>
        </w:r>
      </w:ins>
    </w:p>
    <w:p w:rsidR="007C2918" w:rsidRPr="007C2918" w:rsidRDefault="007C2918" w:rsidP="007C2918">
      <w:pPr>
        <w:pStyle w:val="aff2"/>
        <w:rPr>
          <w:ins w:id="496" w:author="Vladimir Panov" w:date="2015-08-27T14:33:00Z"/>
          <w:lang w:val="ru-RU"/>
        </w:rPr>
        <w:pPrChange w:id="497" w:author="Vladimir Panov" w:date="2015-08-27T14:34:00Z">
          <w:pPr/>
        </w:pPrChange>
      </w:pPr>
      <w:ins w:id="498" w:author="Vladimir Panov" w:date="2015-08-27T14:33:00Z">
        <w:r w:rsidRPr="007C2918">
          <w:rPr>
            <w:lang w:val="ru-RU"/>
          </w:rPr>
          <w:t xml:space="preserve">        &lt;/object&gt;</w:t>
        </w:r>
      </w:ins>
    </w:p>
    <w:p w:rsidR="007C2918" w:rsidRPr="007C2918" w:rsidRDefault="007C2918" w:rsidP="007C2918">
      <w:pPr>
        <w:pStyle w:val="aff2"/>
        <w:rPr>
          <w:ins w:id="499" w:author="Vladimir Panov" w:date="2015-08-27T14:33:00Z"/>
          <w:lang w:val="ru-RU"/>
        </w:rPr>
        <w:pPrChange w:id="500" w:author="Vladimir Panov" w:date="2015-08-27T14:34:00Z">
          <w:pPr/>
        </w:pPrChange>
      </w:pPr>
      <w:ins w:id="501" w:author="Vladimir Panov" w:date="2015-08-27T14:33:00Z">
        <w:r w:rsidRPr="007C2918">
          <w:rPr>
            <w:lang w:val="ru-RU"/>
          </w:rPr>
          <w:t xml:space="preserve">    &lt;/child-objects&gt;</w:t>
        </w:r>
      </w:ins>
    </w:p>
    <w:p w:rsidR="007C2918" w:rsidRDefault="007C2918" w:rsidP="007C2918">
      <w:pPr>
        <w:pStyle w:val="aff2"/>
        <w:rPr>
          <w:lang w:val="ru-RU"/>
        </w:rPr>
        <w:pPrChange w:id="502" w:author="Vladimir Panov" w:date="2015-08-27T14:34:00Z">
          <w:pPr/>
        </w:pPrChange>
      </w:pPr>
      <w:ins w:id="503" w:author="Vladimir Panov" w:date="2015-08-27T14:33:00Z">
        <w:r w:rsidRPr="007C2918">
          <w:rPr>
            <w:lang w:val="ru-RU"/>
          </w:rPr>
          <w:t>&lt;/versioning-rule&gt;</w:t>
        </w:r>
      </w:ins>
    </w:p>
    <w:p w:rsidR="005C5C93" w:rsidRPr="007F6C64" w:rsidRDefault="005C5C93" w:rsidP="004251C1">
      <w:pPr>
        <w:rPr>
          <w:lang w:val="ru-RU"/>
        </w:rPr>
      </w:pPr>
    </w:p>
    <w:p w:rsidR="005E4AEF" w:rsidRPr="005C5C93" w:rsidRDefault="005C5C93" w:rsidP="00B14536">
      <w:pPr>
        <w:pStyle w:val="2"/>
        <w:pPrChange w:id="504" w:author="Vladimir Panov" w:date="2015-08-27T18:29:00Z">
          <w:pPr>
            <w:pStyle w:val="aff2"/>
          </w:pPr>
        </w:pPrChange>
      </w:pPr>
      <w:r>
        <w:t>Алгоритмы о</w:t>
      </w:r>
      <w:r w:rsidR="005E4AEF">
        <w:t>сновны</w:t>
      </w:r>
      <w:r>
        <w:t>х</w:t>
      </w:r>
      <w:r w:rsidR="005E4AEF">
        <w:t xml:space="preserve"> </w:t>
      </w:r>
      <w:r>
        <w:t>операций</w:t>
      </w:r>
    </w:p>
    <w:p w:rsidR="005E4AEF" w:rsidRDefault="005C5C93" w:rsidP="00131A86">
      <w:pPr>
        <w:pStyle w:val="3"/>
        <w:pPrChange w:id="505" w:author="Vladimir Panov" w:date="2015-08-27T18:30:00Z">
          <w:pPr>
            <w:pStyle w:val="2"/>
          </w:pPr>
        </w:pPrChange>
      </w:pPr>
      <w:r>
        <w:t>Ф</w:t>
      </w:r>
      <w:r w:rsidR="005E4AEF">
        <w:t>иксаци</w:t>
      </w:r>
      <w:r>
        <w:t>я</w:t>
      </w:r>
      <w:r w:rsidR="005E4AEF">
        <w:t xml:space="preserve"> Документа</w:t>
      </w:r>
      <w:r>
        <w:t xml:space="preserve"> созданием Версии</w:t>
      </w:r>
      <w:r w:rsidR="005E4AEF">
        <w:t xml:space="preserve">: </w:t>
      </w:r>
    </w:p>
    <w:p w:rsidR="005E4AEF" w:rsidRDefault="005E4AEF" w:rsidP="005E197C">
      <w:pPr>
        <w:pStyle w:val="a"/>
        <w:numPr>
          <w:ilvl w:val="0"/>
          <w:numId w:val="6"/>
        </w:numPr>
      </w:pPr>
      <w:r>
        <w:t>Создает для Документа новый объект Версия</w:t>
      </w:r>
    </w:p>
    <w:p w:rsidR="005E4AEF" w:rsidRDefault="005E4AEF" w:rsidP="005C5C93">
      <w:pPr>
        <w:pStyle w:val="a"/>
      </w:pPr>
      <w:r>
        <w:t xml:space="preserve">Копирует в Версию: </w:t>
      </w:r>
      <w:r w:rsidR="005C5C93">
        <w:br/>
      </w:r>
      <w:r>
        <w:t>- прикладные поля ДО Документа</w:t>
      </w:r>
      <w:r w:rsidR="005C5C93">
        <w:br/>
      </w:r>
      <w:r>
        <w:t>- ссылку на Документ</w:t>
      </w:r>
    </w:p>
    <w:p w:rsidR="005E4AEF" w:rsidRDefault="005E4AEF" w:rsidP="005C5C93">
      <w:pPr>
        <w:pStyle w:val="a"/>
      </w:pPr>
      <w:r>
        <w:t>Сохраняет Версию (промежуточное сохранение со статусом "VersionDraft", чтобы далее создавать дочерние ДО)</w:t>
      </w:r>
      <w:ins w:id="506" w:author="Vladimir Panov" w:date="2015-08-26T18:19:00Z">
        <w:r w:rsidR="00EB2A43">
          <w:rPr>
            <w:lang w:val="en-US"/>
          </w:rPr>
          <w:t xml:space="preserve">. </w:t>
        </w:r>
        <w:r w:rsidR="00EB2A43">
          <w:t xml:space="preserve">Если </w:t>
        </w:r>
      </w:ins>
      <w:ins w:id="507" w:author="Vladimir Panov" w:date="2015-08-26T18:20:00Z">
        <w:r w:rsidR="00EB2A43">
          <w:t>всё это выполнять под правами системы, то можно сразу ставить конечный статус "VersionFixed".</w:t>
        </w:r>
      </w:ins>
    </w:p>
    <w:p w:rsidR="005E4AEF" w:rsidRDefault="005E4AEF" w:rsidP="005C5C93">
      <w:pPr>
        <w:pStyle w:val="a"/>
      </w:pPr>
      <w:r>
        <w:t xml:space="preserve">Записывает в Версию: </w:t>
      </w:r>
      <w:r w:rsidR="005C5C93">
        <w:br/>
      </w:r>
      <w:r>
        <w:t>- копию всей иерархии "дочерних" ДО Документа</w:t>
      </w:r>
      <w:r w:rsidR="005C5C93">
        <w:br/>
      </w:r>
      <w:r>
        <w:t>- копию ссылки VersionSource из Документа (она пуста для 1-й Версии)</w:t>
      </w:r>
      <w:r w:rsidR="005C5C93">
        <w:br/>
      </w:r>
      <w:r>
        <w:t>- номер, увеличенный на 1 относительно максимального из имеющихся Версий Документа</w:t>
      </w:r>
      <w:r w:rsidR="005C5C93">
        <w:br/>
      </w:r>
      <w:r>
        <w:t>- флаг актуальности версии = true</w:t>
      </w:r>
    </w:p>
    <w:p w:rsidR="005E4AEF" w:rsidRDefault="005E4AEF" w:rsidP="005C5C93">
      <w:pPr>
        <w:pStyle w:val="a"/>
      </w:pPr>
      <w:r>
        <w:t>Сохраняет версию в фиксированном статусе "VersionFixed".</w:t>
      </w:r>
    </w:p>
    <w:p w:rsidR="005E4AEF" w:rsidRDefault="005E4AEF" w:rsidP="005C5C93">
      <w:pPr>
        <w:pStyle w:val="a"/>
      </w:pPr>
      <w:r>
        <w:t>Прописывает в Документ:</w:t>
      </w:r>
      <w:r w:rsidR="005C5C93">
        <w:br/>
      </w:r>
      <w:r>
        <w:t>- в VersionSource Документа ссылку на созданную Версию</w:t>
      </w:r>
      <w:r w:rsidR="005C5C93">
        <w:br/>
      </w:r>
      <w:r>
        <w:t>- флаг актуальности версии = true</w:t>
      </w:r>
    </w:p>
    <w:p w:rsidR="00EB2A43" w:rsidRPr="00EB2A43" w:rsidRDefault="005E4AEF" w:rsidP="00EB2A43">
      <w:pPr>
        <w:pStyle w:val="a"/>
      </w:pPr>
      <w:r>
        <w:t>Сохраняет документ</w:t>
      </w:r>
    </w:p>
    <w:p w:rsidR="007F6C64" w:rsidRDefault="00304799" w:rsidP="004251C1">
      <w:pPr>
        <w:rPr>
          <w:ins w:id="508" w:author="Vladimir Panov" w:date="2015-08-26T20:27:00Z"/>
          <w:lang w:val="ru-RU"/>
        </w:rPr>
      </w:pPr>
      <w:ins w:id="509" w:author="Vladimir Panov" w:date="2015-08-26T20:27:00Z">
        <w:r>
          <w:rPr>
            <w:lang w:val="ru-RU"/>
          </w:rPr>
          <w:lastRenderedPageBreak/>
          <w:t xml:space="preserve">Примечание насчет автоматической нумерации версий: </w:t>
        </w:r>
      </w:ins>
      <w:ins w:id="510" w:author="Vladimir Panov" w:date="2015-08-26T20:28:00Z">
        <w:r>
          <w:rPr>
            <w:lang w:val="ru-RU"/>
          </w:rPr>
          <w:t>во избежание конфликто</w:t>
        </w:r>
      </w:ins>
      <w:ins w:id="511" w:author="Vladimir Panov" w:date="2015-08-26T20:29:00Z">
        <w:r>
          <w:rPr>
            <w:lang w:val="ru-RU"/>
          </w:rPr>
          <w:t xml:space="preserve">в при параллельных транзакциях, возможно следует на время вычисления очередного уникального номера блокировать </w:t>
        </w:r>
      </w:ins>
      <w:ins w:id="512" w:author="Vladimir Panov" w:date="2015-08-26T20:30:00Z">
        <w:r>
          <w:rPr>
            <w:lang w:val="ru-RU"/>
          </w:rPr>
          <w:t xml:space="preserve"> ДО Документа. </w:t>
        </w:r>
      </w:ins>
    </w:p>
    <w:p w:rsidR="00304799" w:rsidRDefault="00304799" w:rsidP="004251C1">
      <w:pPr>
        <w:rPr>
          <w:lang w:val="ru-RU"/>
        </w:rPr>
      </w:pPr>
    </w:p>
    <w:p w:rsidR="00D81BEC" w:rsidRDefault="005C5C93" w:rsidP="00131A86">
      <w:pPr>
        <w:pStyle w:val="3"/>
        <w:pPrChange w:id="513" w:author="Vladimir Panov" w:date="2015-08-27T18:30:00Z">
          <w:pPr>
            <w:pStyle w:val="3"/>
          </w:pPr>
        </w:pPrChange>
      </w:pPr>
      <w:r w:rsidRPr="00FB41AD">
        <w:t>Возврат Документа к состоянию одной из имеющихся Версий</w:t>
      </w:r>
    </w:p>
    <w:p w:rsidR="00D81BEC" w:rsidRDefault="00D81BEC" w:rsidP="004251C1">
      <w:pPr>
        <w:rPr>
          <w:ins w:id="514" w:author="Vladimir Panov" w:date="2015-08-26T18:38:00Z"/>
          <w:lang w:val="ru-RU"/>
        </w:rPr>
      </w:pPr>
      <w:r>
        <w:rPr>
          <w:lang w:val="ru-RU"/>
        </w:rPr>
        <w:t>Вызывается по желанию пользователя, имеющего право на редактирование Документа, если он хочет «вернуться» к одной из ранее зафиксированных его Версий.</w:t>
      </w:r>
      <w:ins w:id="515" w:author="Vladimir Panov" w:date="2015-08-26T18:38:00Z">
        <w:r w:rsidR="001F2C22">
          <w:rPr>
            <w:lang w:val="ru-RU"/>
          </w:rPr>
          <w:t xml:space="preserve"> </w:t>
        </w:r>
      </w:ins>
    </w:p>
    <w:p w:rsidR="00AD4F1A" w:rsidRDefault="001F2C22">
      <w:pPr>
        <w:pStyle w:val="a"/>
        <w:numPr>
          <w:ilvl w:val="0"/>
          <w:numId w:val="10"/>
        </w:numPr>
        <w:rPr>
          <w:ins w:id="516" w:author="Vladimir Panov" w:date="2015-08-27T17:20:00Z"/>
        </w:rPr>
        <w:pPrChange w:id="517" w:author="Vladimir Panov" w:date="2015-08-26T19:00:00Z">
          <w:pPr/>
        </w:pPrChange>
      </w:pPr>
      <w:ins w:id="518" w:author="Vladimir Panov" w:date="2015-08-26T18:38:00Z">
        <w:r>
          <w:t>Пользователь в</w:t>
        </w:r>
      </w:ins>
      <w:ins w:id="519" w:author="Vladimir Panov" w:date="2015-08-26T18:39:00Z">
        <w:r>
          <w:t>ыбирает другую Версию-источник для Документа.</w:t>
        </w:r>
      </w:ins>
    </w:p>
    <w:p w:rsidR="0066224C" w:rsidRDefault="0066224C">
      <w:pPr>
        <w:pStyle w:val="a"/>
        <w:numPr>
          <w:ilvl w:val="0"/>
          <w:numId w:val="10"/>
        </w:numPr>
        <w:rPr>
          <w:ins w:id="520" w:author="Vladimir Panov" w:date="2015-08-26T18:39:00Z"/>
        </w:rPr>
        <w:pPrChange w:id="521" w:author="Vladimir Panov" w:date="2015-08-26T19:00:00Z">
          <w:pPr/>
        </w:pPrChange>
      </w:pPr>
      <w:ins w:id="522" w:author="Vladimir Panov" w:date="2015-08-27T17:21:00Z">
        <w:r>
          <w:t xml:space="preserve">Контролируется </w:t>
        </w:r>
        <w:r w:rsidRPr="00FB41AD">
          <w:t>Version</w:t>
        </w:r>
        <w:r w:rsidRPr="00E54982">
          <w:t>DocStatus</w:t>
        </w:r>
        <w:r>
          <w:t xml:space="preserve"> Версии, можно брать только Версию </w:t>
        </w:r>
      </w:ins>
      <w:ins w:id="523" w:author="Vladimir Panov" w:date="2015-08-27T17:22:00Z">
        <w:r>
          <w:t>со значением</w:t>
        </w:r>
      </w:ins>
      <w:ins w:id="524" w:author="Vladimir Panov" w:date="2015-08-27T17:21:00Z">
        <w:r>
          <w:t xml:space="preserve">, </w:t>
        </w:r>
      </w:ins>
      <w:ins w:id="525" w:author="Vladimir Panov" w:date="2015-08-27T17:22:00Z">
        <w:r>
          <w:t xml:space="preserve">равным </w:t>
        </w:r>
      </w:ins>
      <w:ins w:id="526" w:author="Vladimir Panov" w:date="2015-08-27T17:21:00Z">
        <w:r>
          <w:t>статус</w:t>
        </w:r>
      </w:ins>
      <w:ins w:id="527" w:author="Vladimir Panov" w:date="2015-08-27T17:22:00Z">
        <w:r>
          <w:t xml:space="preserve">у Документа. </w:t>
        </w:r>
      </w:ins>
      <w:ins w:id="528" w:author="Vladimir Panov" w:date="2015-08-27T17:21:00Z">
        <w:r>
          <w:t xml:space="preserve"> </w:t>
        </w:r>
      </w:ins>
    </w:p>
    <w:p w:rsidR="00AD4F1A" w:rsidRDefault="001F2C22">
      <w:pPr>
        <w:pStyle w:val="a"/>
        <w:rPr>
          <w:ins w:id="529" w:author="Vladimir Panov" w:date="2015-08-26T18:45:00Z"/>
        </w:rPr>
        <w:pPrChange w:id="530" w:author="Vladimir Panov" w:date="2015-08-26T18:38:00Z">
          <w:pPr/>
        </w:pPrChange>
      </w:pPr>
      <w:ins w:id="531" w:author="Vladimir Panov" w:date="2015-08-26T18:40:00Z">
        <w:r>
          <w:t xml:space="preserve">Если у Документа была другая актуальная Версия, </w:t>
        </w:r>
      </w:ins>
      <w:ins w:id="532" w:author="Vladimir Panov" w:date="2015-08-26T18:41:00Z">
        <w:r>
          <w:t>то у неё снимается флаг актуальности версии (</w:t>
        </w:r>
        <w:r w:rsidRPr="00FB41AD">
          <w:t>Version</w:t>
        </w:r>
        <w:r>
          <w:t xml:space="preserve">Actual = </w:t>
        </w:r>
        <w:r>
          <w:rPr>
            <w:lang w:val="en-US"/>
          </w:rPr>
          <w:t>false</w:t>
        </w:r>
        <w:r>
          <w:t>).</w:t>
        </w:r>
      </w:ins>
    </w:p>
    <w:p w:rsidR="00AD4F1A" w:rsidRDefault="001F2C22">
      <w:pPr>
        <w:pStyle w:val="a"/>
        <w:rPr>
          <w:ins w:id="533" w:author="Vladimir Panov" w:date="2015-08-26T18:50:00Z"/>
        </w:rPr>
        <w:pPrChange w:id="534" w:author="Vladimir Panov" w:date="2015-08-26T18:38:00Z">
          <w:pPr/>
        </w:pPrChange>
      </w:pPr>
      <w:ins w:id="535" w:author="Vladimir Panov" w:date="2015-08-26T18:45:00Z">
        <w:r>
          <w:t>Если нет, т.е. Документ отличался от своей</w:t>
        </w:r>
      </w:ins>
      <w:ins w:id="536" w:author="Vladimir Panov" w:date="2015-08-26T18:46:00Z">
        <w:r>
          <w:t xml:space="preserve"> Версии-источника, то </w:t>
        </w:r>
        <w:r>
          <w:rPr>
            <w:lang w:val="en-US"/>
          </w:rPr>
          <w:t xml:space="preserve">GUI </w:t>
        </w:r>
        <w:r>
          <w:t>предупреждает пользователя, что изменения в текущей ре</w:t>
        </w:r>
      </w:ins>
      <w:ins w:id="537" w:author="Vladimir Panov" w:date="2015-08-26T18:47:00Z">
        <w:r>
          <w:t xml:space="preserve">дакции Документа будут потеряны. </w:t>
        </w:r>
      </w:ins>
      <w:ins w:id="538" w:author="Vladimir Panov" w:date="2015-08-26T18:46:00Z">
        <w:r>
          <w:rPr>
            <w:lang w:val="en-US"/>
          </w:rPr>
          <w:t xml:space="preserve"> </w:t>
        </w:r>
      </w:ins>
    </w:p>
    <w:p w:rsidR="00AD4F1A" w:rsidRDefault="00E54982">
      <w:pPr>
        <w:pStyle w:val="a"/>
        <w:rPr>
          <w:ins w:id="539" w:author="Vladimir Panov" w:date="2015-08-26T18:50:00Z"/>
        </w:rPr>
        <w:pPrChange w:id="540" w:author="Vladimir Panov" w:date="2015-08-26T19:00:00Z">
          <w:pPr/>
        </w:pPrChange>
      </w:pPr>
      <w:ins w:id="541" w:author="Vladimir Panov" w:date="2015-08-26T18:50:00Z">
        <w:r>
          <w:t>Ставится флаг актуальности версии (</w:t>
        </w:r>
        <w:r w:rsidRPr="00FB41AD">
          <w:t>Version</w:t>
        </w:r>
        <w:r>
          <w:t xml:space="preserve">Actual = </w:t>
        </w:r>
      </w:ins>
      <w:ins w:id="542" w:author="Vladimir Panov" w:date="2015-08-26T18:51:00Z">
        <w:r>
          <w:rPr>
            <w:lang w:val="en-US"/>
          </w:rPr>
          <w:t>true</w:t>
        </w:r>
      </w:ins>
      <w:ins w:id="543" w:author="Vladimir Panov" w:date="2015-08-26T18:50:00Z">
        <w:r>
          <w:t>)</w:t>
        </w:r>
        <w:r>
          <w:br/>
          <w:t>- в Документ</w:t>
        </w:r>
      </w:ins>
      <w:ins w:id="544" w:author="Vladimir Panov" w:date="2015-08-26T18:51:00Z">
        <w:r>
          <w:t>е</w:t>
        </w:r>
      </w:ins>
      <w:ins w:id="545" w:author="Vladimir Panov" w:date="2015-08-26T18:50:00Z">
        <w:r>
          <w:t>;</w:t>
        </w:r>
        <w:r>
          <w:br/>
        </w:r>
      </w:ins>
      <w:ins w:id="546" w:author="Vladimir Panov" w:date="2015-08-26T19:04:00Z">
        <w:r w:rsidR="006434BA">
          <w:t>-</w:t>
        </w:r>
      </w:ins>
      <w:ins w:id="547" w:author="Vladimir Panov" w:date="2015-08-26T18:50:00Z">
        <w:r>
          <w:t xml:space="preserve"> в </w:t>
        </w:r>
      </w:ins>
      <w:ins w:id="548" w:author="Vladimir Panov" w:date="2015-08-26T18:41:00Z">
        <w:r w:rsidR="001F2C22">
          <w:t>выбранной Версии</w:t>
        </w:r>
      </w:ins>
      <w:ins w:id="549" w:author="Vladimir Panov" w:date="2015-08-26T18:42:00Z">
        <w:r w:rsidR="001F2C22">
          <w:t>.</w:t>
        </w:r>
      </w:ins>
    </w:p>
    <w:p w:rsidR="00AD4F1A" w:rsidRDefault="00E54982">
      <w:pPr>
        <w:pStyle w:val="a"/>
        <w:rPr>
          <w:ins w:id="550" w:author="Vladimir Panov" w:date="2015-08-26T19:00:00Z"/>
        </w:rPr>
        <w:pPrChange w:id="551" w:author="Vladimir Panov" w:date="2015-08-26T18:38:00Z">
          <w:pPr/>
        </w:pPrChange>
      </w:pPr>
      <w:ins w:id="552" w:author="Vladimir Panov" w:date="2015-08-26T18:51:00Z">
        <w:r>
          <w:t xml:space="preserve">Из выбранной Версии в Документ копируются: </w:t>
        </w:r>
      </w:ins>
      <w:ins w:id="553" w:author="Vladimir Panov" w:date="2015-08-26T18:49:00Z">
        <w:r>
          <w:br/>
          <w:t xml:space="preserve">- прикладные поля </w:t>
        </w:r>
      </w:ins>
      <w:ins w:id="554" w:author="Vladimir Panov" w:date="2015-08-26T18:52:00Z">
        <w:r>
          <w:t>корневого ДО</w:t>
        </w:r>
      </w:ins>
      <w:ins w:id="555" w:author="Vladimir Panov" w:date="2015-08-26T18:49:00Z">
        <w:r>
          <w:t>;</w:t>
        </w:r>
        <w:r>
          <w:br/>
          <w:t>- копи</w:t>
        </w:r>
      </w:ins>
      <w:ins w:id="556" w:author="Vladimir Panov" w:date="2015-08-26T18:52:00Z">
        <w:r>
          <w:t>я</w:t>
        </w:r>
      </w:ins>
      <w:ins w:id="557" w:author="Vladimir Panov" w:date="2015-08-26T18:49:00Z">
        <w:r>
          <w:t xml:space="preserve"> всей иерархии "дочерних" ДО</w:t>
        </w:r>
      </w:ins>
      <w:ins w:id="558" w:author="Vladimir Panov" w:date="2015-08-26T18:50:00Z">
        <w:r>
          <w:t>.</w:t>
        </w:r>
      </w:ins>
    </w:p>
    <w:p w:rsidR="00AD4F1A" w:rsidDel="0066224C" w:rsidRDefault="00AD4F1A" w:rsidP="00ED4B1E">
      <w:pPr>
        <w:rPr>
          <w:del w:id="559" w:author="Vladimir Panov" w:date="2015-08-27T17:22:00Z"/>
        </w:rPr>
        <w:pPrChange w:id="560" w:author="Vladimir Panov" w:date="2015-08-27T14:36:00Z">
          <w:pPr/>
        </w:pPrChange>
      </w:pPr>
    </w:p>
    <w:p w:rsidR="00D81BEC" w:rsidRDefault="00D81BEC" w:rsidP="004251C1">
      <w:pPr>
        <w:rPr>
          <w:lang w:val="ru-RU"/>
        </w:rPr>
      </w:pPr>
      <w:r>
        <w:rPr>
          <w:lang w:val="ru-RU"/>
        </w:rPr>
        <w:t>. . .</w:t>
      </w:r>
    </w:p>
    <w:p w:rsidR="00D81BEC" w:rsidRDefault="005C5C93" w:rsidP="00131A86">
      <w:pPr>
        <w:pStyle w:val="3"/>
        <w:pPrChange w:id="561" w:author="Vladimir Panov" w:date="2015-08-27T18:30:00Z">
          <w:pPr/>
        </w:pPrChange>
      </w:pPr>
      <w:r w:rsidRPr="00FB41AD">
        <w:t xml:space="preserve">Создание новой "альтернативной" Версии </w:t>
      </w:r>
    </w:p>
    <w:p w:rsidR="00D81BEC" w:rsidRPr="00D81BEC" w:rsidRDefault="00D81BEC" w:rsidP="00D81BEC">
      <w:pPr>
        <w:rPr>
          <w:lang w:val="ru-RU"/>
        </w:rPr>
      </w:pPr>
      <w:r>
        <w:rPr>
          <w:lang w:val="ru-RU"/>
        </w:rPr>
        <w:t xml:space="preserve">Новая «черновая» версия создается </w:t>
      </w:r>
      <w:r w:rsidRPr="00D81BEC">
        <w:rPr>
          <w:lang w:val="ru-RU"/>
        </w:rPr>
        <w:t>"с нуля" или на основе одной из имеющихся</w:t>
      </w:r>
    </w:p>
    <w:p w:rsidR="00D81BEC" w:rsidRDefault="00D81BEC" w:rsidP="004251C1">
      <w:pPr>
        <w:rPr>
          <w:lang w:val="ru-RU"/>
        </w:rPr>
      </w:pPr>
      <w:r>
        <w:rPr>
          <w:lang w:val="ru-RU"/>
        </w:rPr>
        <w:t>. . .</w:t>
      </w:r>
    </w:p>
    <w:p w:rsidR="00D81BEC" w:rsidRDefault="005C5C93" w:rsidP="00131A86">
      <w:pPr>
        <w:pStyle w:val="3"/>
        <w:pPrChange w:id="562" w:author="Vladimir Panov" w:date="2015-08-27T18:30:00Z">
          <w:pPr>
            <w:pStyle w:val="3"/>
          </w:pPr>
        </w:pPrChange>
      </w:pPr>
      <w:r w:rsidRPr="00FB41AD">
        <w:t xml:space="preserve">Сброс актуальности </w:t>
      </w:r>
      <w:ins w:id="563" w:author="Vladimir Panov" w:date="2015-08-26T18:21:00Z">
        <w:r w:rsidR="00EB2A43">
          <w:t>В</w:t>
        </w:r>
      </w:ins>
      <w:del w:id="564" w:author="Vladimir Panov" w:date="2015-08-26T18:21:00Z">
        <w:r w:rsidRPr="00FB41AD" w:rsidDel="00EB2A43">
          <w:delText>в</w:delText>
        </w:r>
      </w:del>
      <w:r w:rsidRPr="00FB41AD">
        <w:t xml:space="preserve">ерсии-источника </w:t>
      </w:r>
    </w:p>
    <w:p w:rsidR="00EB2A43" w:rsidRDefault="00D81BEC" w:rsidP="004251C1">
      <w:pPr>
        <w:rPr>
          <w:ins w:id="565" w:author="Vladimir Panov" w:date="2015-08-26T18:24:00Z"/>
          <w:lang w:val="ru-RU"/>
        </w:rPr>
      </w:pPr>
      <w:r>
        <w:rPr>
          <w:lang w:val="ru-RU"/>
        </w:rPr>
        <w:t xml:space="preserve">Выполняется </w:t>
      </w:r>
      <w:r w:rsidR="005C5C93" w:rsidRPr="00FB41AD">
        <w:t xml:space="preserve">при </w:t>
      </w:r>
      <w:del w:id="566" w:author="Vladimir Panov" w:date="2015-08-26T18:24:00Z">
        <w:r w:rsidR="005C5C93" w:rsidRPr="00FB41AD" w:rsidDel="00EB2A43">
          <w:delText>редакти</w:delText>
        </w:r>
        <w:r w:rsidDel="00EB2A43">
          <w:delText xml:space="preserve">ровании и </w:delText>
        </w:r>
      </w:del>
      <w:r>
        <w:t>сохранении Документа</w:t>
      </w:r>
      <w:ins w:id="567" w:author="Vladimir Panov" w:date="2015-08-26T18:28:00Z">
        <w:r w:rsidR="00EB2A43">
          <w:rPr>
            <w:lang w:val="ru-RU"/>
          </w:rPr>
          <w:t xml:space="preserve">, имеющего флаг </w:t>
        </w:r>
      </w:ins>
      <w:ins w:id="568" w:author="Vladimir Panov" w:date="2015-08-26T18:29:00Z">
        <w:r w:rsidR="00EB2A43">
          <w:rPr>
            <w:lang w:val="ru-RU"/>
          </w:rPr>
          <w:t>актуальности версии</w:t>
        </w:r>
      </w:ins>
      <w:ins w:id="569" w:author="Vladimir Panov" w:date="2015-08-26T18:32:00Z">
        <w:r w:rsidR="00EB2A43">
          <w:rPr>
            <w:lang w:val="ru-RU"/>
          </w:rPr>
          <w:t>-источника</w:t>
        </w:r>
      </w:ins>
      <w:ins w:id="570" w:author="Vladimir Panov" w:date="2015-08-26T18:29:00Z">
        <w:r w:rsidR="00EB2A43">
          <w:rPr>
            <w:lang w:val="ru-RU"/>
          </w:rPr>
          <w:t>,</w:t>
        </w:r>
      </w:ins>
      <w:ins w:id="571" w:author="Vladimir Panov" w:date="2015-08-26T18:24:00Z">
        <w:r w:rsidR="00EB2A43">
          <w:rPr>
            <w:lang w:val="ru-RU"/>
          </w:rPr>
          <w:t xml:space="preserve"> после модификации (</w:t>
        </w:r>
        <w:r w:rsidR="00EB2A43" w:rsidRPr="00FB41AD">
          <w:t>редакти</w:t>
        </w:r>
        <w:r w:rsidR="00EB2A43">
          <w:t>ровании</w:t>
        </w:r>
        <w:r w:rsidR="00EB2A43">
          <w:rPr>
            <w:lang w:val="ru-RU"/>
          </w:rPr>
          <w:t>я)</w:t>
        </w:r>
      </w:ins>
      <w:ins w:id="572" w:author="Vladimir Panov" w:date="2015-08-26T18:29:00Z">
        <w:r w:rsidR="00EB2A43">
          <w:rPr>
            <w:lang w:val="ru-RU"/>
          </w:rPr>
          <w:t xml:space="preserve"> его самого или </w:t>
        </w:r>
      </w:ins>
      <w:ins w:id="573" w:author="Vladimir Panov" w:date="2015-08-26T18:25:00Z">
        <w:r w:rsidR="00EB2A43">
          <w:rPr>
            <w:lang w:val="ru-RU"/>
          </w:rPr>
          <w:t>его «дочерни</w:t>
        </w:r>
      </w:ins>
      <w:ins w:id="574" w:author="Vladimir Panov" w:date="2015-08-26T18:29:00Z">
        <w:r w:rsidR="00EB2A43">
          <w:rPr>
            <w:lang w:val="ru-RU"/>
          </w:rPr>
          <w:t>х</w:t>
        </w:r>
      </w:ins>
      <w:ins w:id="575" w:author="Vladimir Panov" w:date="2015-08-26T18:25:00Z">
        <w:r w:rsidR="00EB2A43">
          <w:rPr>
            <w:lang w:val="ru-RU"/>
          </w:rPr>
          <w:t xml:space="preserve">» ДО. </w:t>
        </w:r>
      </w:ins>
    </w:p>
    <w:p w:rsidR="00AD4F1A" w:rsidRDefault="00EB2A43">
      <w:pPr>
        <w:pStyle w:val="a"/>
        <w:numPr>
          <w:ilvl w:val="0"/>
          <w:numId w:val="11"/>
        </w:numPr>
        <w:rPr>
          <w:ins w:id="576" w:author="Vladimir Panov" w:date="2015-08-26T18:33:00Z"/>
        </w:rPr>
        <w:pPrChange w:id="577" w:author="Vladimir Panov" w:date="2015-08-26T19:00:00Z">
          <w:pPr/>
        </w:pPrChange>
      </w:pPr>
      <w:ins w:id="578" w:author="Vladimir Panov" w:date="2015-08-26T18:33:00Z">
        <w:r>
          <w:t>Выполняется п</w:t>
        </w:r>
      </w:ins>
      <w:ins w:id="579" w:author="Vladimir Panov" w:date="2015-08-26T18:31:00Z">
        <w:r>
          <w:t xml:space="preserve">роверка </w:t>
        </w:r>
      </w:ins>
      <w:ins w:id="580" w:author="Vladimir Panov" w:date="2015-08-26T18:26:00Z">
        <w:r>
          <w:t>состава измененных реквизитов Документа (</w:t>
        </w:r>
      </w:ins>
      <w:ins w:id="581" w:author="Vladimir Panov" w:date="2015-08-26T18:27:00Z">
        <w:r>
          <w:t>его собственных полей, а также состава и полей его «дочерних» ДО</w:t>
        </w:r>
      </w:ins>
      <w:ins w:id="582" w:author="Vladimir Panov" w:date="2015-08-26T18:26:00Z">
        <w:r>
          <w:t>)</w:t>
        </w:r>
      </w:ins>
      <w:ins w:id="583" w:author="Vladimir Panov" w:date="2015-08-26T18:31:00Z">
        <w:r>
          <w:t xml:space="preserve">. </w:t>
        </w:r>
      </w:ins>
    </w:p>
    <w:p w:rsidR="00AD4F1A" w:rsidRDefault="00EB2A43">
      <w:pPr>
        <w:pStyle w:val="a"/>
        <w:rPr>
          <w:ins w:id="584" w:author="Vladimir Panov" w:date="2015-08-26T18:35:00Z"/>
        </w:rPr>
        <w:pPrChange w:id="585" w:author="Vladimir Panov" w:date="2015-08-26T19:00:00Z">
          <w:pPr>
            <w:pStyle w:val="a"/>
            <w:numPr>
              <w:numId w:val="8"/>
            </w:numPr>
          </w:pPr>
        </w:pPrChange>
      </w:pPr>
      <w:ins w:id="586" w:author="Vladimir Panov" w:date="2015-08-26T18:31:00Z">
        <w:r>
          <w:t>Если изменилось хоть что-то</w:t>
        </w:r>
      </w:ins>
      <w:ins w:id="587" w:author="Vladimir Panov" w:date="2015-08-26T18:27:00Z">
        <w:r>
          <w:t xml:space="preserve">, </w:t>
        </w:r>
      </w:ins>
      <w:ins w:id="588" w:author="Vladimir Panov" w:date="2015-08-26T18:32:00Z">
        <w:r>
          <w:t xml:space="preserve">включенное в список «контрольных» </w:t>
        </w:r>
      </w:ins>
      <w:ins w:id="589" w:author="Vladimir Panov" w:date="2015-08-26T18:27:00Z">
        <w:r>
          <w:t xml:space="preserve">согласно </w:t>
        </w:r>
      </w:ins>
      <w:ins w:id="590" w:author="Vladimir Panov" w:date="2015-08-26T18:28:00Z">
        <w:r>
          <w:t xml:space="preserve">правилам версионирования, заданным в конфигурации, </w:t>
        </w:r>
      </w:ins>
      <w:del w:id="591" w:author="Vladimir Panov" w:date="2015-08-26T18:23:00Z">
        <w:r w:rsidR="00D81BEC" w:rsidDel="00EB2A43">
          <w:delText xml:space="preserve"> </w:delText>
        </w:r>
      </w:del>
      <w:ins w:id="592" w:author="Vladimir Panov" w:date="2015-08-26T18:33:00Z">
        <w:r>
          <w:t>то</w:t>
        </w:r>
      </w:ins>
      <w:ins w:id="593" w:author="Vladimir Panov" w:date="2015-08-26T18:40:00Z">
        <w:r w:rsidR="001F2C22">
          <w:t xml:space="preserve">, </w:t>
        </w:r>
      </w:ins>
      <w:ins w:id="594" w:author="Vladimir Panov" w:date="2015-08-26T18:35:00Z">
        <w:r>
          <w:t xml:space="preserve">снимается </w:t>
        </w:r>
      </w:ins>
      <w:ins w:id="595" w:author="Vladimir Panov" w:date="2015-08-26T18:34:00Z">
        <w:r>
          <w:t>флаг актуальности версии</w:t>
        </w:r>
      </w:ins>
      <w:ins w:id="596" w:author="Vladimir Panov" w:date="2015-08-26T18:37:00Z">
        <w:r>
          <w:t xml:space="preserve"> (</w:t>
        </w:r>
      </w:ins>
      <w:ins w:id="597" w:author="Vladimir Panov" w:date="2015-08-26T18:36:00Z">
        <w:r w:rsidRPr="00FB41AD">
          <w:t>Version</w:t>
        </w:r>
        <w:r>
          <w:t xml:space="preserve">Actual = </w:t>
        </w:r>
        <w:r>
          <w:rPr>
            <w:lang w:val="en-US"/>
          </w:rPr>
          <w:t>false</w:t>
        </w:r>
      </w:ins>
      <w:ins w:id="598" w:author="Vladimir Panov" w:date="2015-08-26T18:37:00Z">
        <w:r>
          <w:t>)</w:t>
        </w:r>
        <w:r>
          <w:br/>
          <w:t>- в сохраняемом Документе;</w:t>
        </w:r>
      </w:ins>
      <w:ins w:id="599" w:author="Vladimir Panov" w:date="2015-08-26T18:36:00Z">
        <w:r>
          <w:br/>
        </w:r>
      </w:ins>
      <w:ins w:id="600" w:author="Vladimir Panov" w:date="2015-08-26T20:32:00Z">
        <w:r w:rsidR="00304799">
          <w:t>-</w:t>
        </w:r>
      </w:ins>
      <w:ins w:id="601" w:author="Vladimir Panov" w:date="2015-08-26T18:36:00Z">
        <w:r>
          <w:t xml:space="preserve"> в актуальной Версии (по ссылке </w:t>
        </w:r>
        <w:r w:rsidRPr="00FB41AD">
          <w:t>Version</w:t>
        </w:r>
        <w:r>
          <w:t>Source</w:t>
        </w:r>
      </w:ins>
      <w:ins w:id="602" w:author="Vladimir Panov" w:date="2015-08-26T18:37:00Z">
        <w:r>
          <w:t xml:space="preserve"> из Документа).</w:t>
        </w:r>
        <w:r>
          <w:rPr>
            <w:lang w:val="en-US"/>
          </w:rPr>
          <w:t xml:space="preserve"> </w:t>
        </w:r>
      </w:ins>
    </w:p>
    <w:p w:rsidR="00AD4F1A" w:rsidRDefault="00304799">
      <w:pPr>
        <w:pStyle w:val="a"/>
        <w:numPr>
          <w:ilvl w:val="0"/>
          <w:numId w:val="8"/>
        </w:numPr>
        <w:ind w:left="0"/>
        <w:rPr>
          <w:del w:id="603" w:author="Vladimir Panov" w:date="2015-08-26T18:38:00Z"/>
          <w:rPrChange w:id="604" w:author="Vladimir Panov" w:date="2015-08-26T20:30:00Z">
            <w:rPr>
              <w:del w:id="605" w:author="Vladimir Panov" w:date="2015-08-26T18:38:00Z"/>
            </w:rPr>
          </w:rPrChange>
        </w:rPr>
        <w:pPrChange w:id="606" w:author="Vladimir Panov" w:date="2015-08-26T20:31:00Z">
          <w:pPr/>
        </w:pPrChange>
      </w:pPr>
      <w:ins w:id="607" w:author="Vladimir Panov" w:date="2015-08-26T20:30:00Z">
        <w:r>
          <w:t>Примечание</w:t>
        </w:r>
      </w:ins>
      <w:ins w:id="608" w:author="Vladimir Panov" w:date="2015-08-26T20:32:00Z">
        <w:r>
          <w:t xml:space="preserve"> по реализации</w:t>
        </w:r>
      </w:ins>
      <w:ins w:id="609" w:author="Vladimir Panov" w:date="2015-08-26T20:31:00Z">
        <w:r>
          <w:t xml:space="preserve">: </w:t>
        </w:r>
      </w:ins>
      <w:ins w:id="610" w:author="Vladimir Panov" w:date="2015-08-26T20:32:00Z">
        <w:r>
          <w:t xml:space="preserve">надо специально позаботиться, чтобы </w:t>
        </w:r>
      </w:ins>
    </w:p>
    <w:p w:rsidR="00AD4F1A" w:rsidDel="00953C54" w:rsidRDefault="00D81BEC">
      <w:pPr>
        <w:rPr>
          <w:del w:id="611" w:author="Vladimir Panov" w:date="2015-08-27T18:57:00Z"/>
          <w:lang w:val="ru-RU"/>
        </w:rPr>
      </w:pPr>
      <w:del w:id="612" w:author="Vladimir Panov" w:date="2015-08-26T18:38:00Z">
        <w:r w:rsidDel="00EB2A43">
          <w:rPr>
            <w:lang w:val="ru-RU"/>
          </w:rPr>
          <w:delText>. . .</w:delText>
        </w:r>
      </w:del>
      <w:ins w:id="613" w:author="Vladimir Panov" w:date="2015-08-26T20:33:00Z">
        <w:r w:rsidR="00304799">
          <w:rPr>
            <w:lang w:val="ru-RU"/>
          </w:rPr>
          <w:t>снятие флага актуальности и прочие (прикладные</w:t>
        </w:r>
        <w:r w:rsidR="00304799">
          <w:t>/</w:t>
        </w:r>
        <w:r w:rsidR="00304799">
          <w:rPr>
            <w:lang w:val="ru-RU"/>
          </w:rPr>
          <w:t>пользовательск</w:t>
        </w:r>
      </w:ins>
      <w:ins w:id="614" w:author="Vladimir Panov" w:date="2015-08-26T20:34:00Z">
        <w:r w:rsidR="00304799">
          <w:rPr>
            <w:lang w:val="ru-RU"/>
          </w:rPr>
          <w:t xml:space="preserve">ие) изменения в Документе сохранились в одной транзакции, и чтобы при этом не нарваться на оптимистическую блокировку. </w:t>
        </w:r>
      </w:ins>
    </w:p>
    <w:p w:rsidR="006E1008" w:rsidRDefault="006E1008" w:rsidP="00953C54">
      <w:pPr>
        <w:rPr>
          <w:ins w:id="615" w:author="Vladimir Panov" w:date="2015-08-27T18:57:00Z"/>
          <w:lang w:val="ru-RU"/>
        </w:rPr>
        <w:pPrChange w:id="616" w:author="Vladimir Panov" w:date="2015-08-27T18:57:00Z">
          <w:pPr>
            <w:pStyle w:val="10"/>
            <w:numPr>
              <w:numId w:val="0"/>
            </w:numPr>
            <w:ind w:left="0" w:firstLine="0"/>
          </w:pPr>
        </w:pPrChange>
      </w:pPr>
    </w:p>
    <w:p w:rsidR="00953C54" w:rsidRPr="006E1008" w:rsidRDefault="00953C54" w:rsidP="00953C54">
      <w:pPr>
        <w:pPrChange w:id="617" w:author="Vladimir Panov" w:date="2015-08-27T18:58:00Z">
          <w:pPr>
            <w:pStyle w:val="10"/>
            <w:numPr>
              <w:numId w:val="0"/>
            </w:numPr>
            <w:ind w:left="0" w:firstLine="0"/>
          </w:pPr>
        </w:pPrChange>
      </w:pPr>
    </w:p>
    <w:sectPr w:rsidR="00953C54" w:rsidRPr="006E1008" w:rsidSect="008A4D33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8E1" w:rsidRDefault="000218E1" w:rsidP="008A4D33">
      <w:pPr>
        <w:spacing w:after="0"/>
      </w:pPr>
      <w:r>
        <w:separator/>
      </w:r>
    </w:p>
  </w:endnote>
  <w:endnote w:type="continuationSeparator" w:id="0">
    <w:p w:rsidR="000218E1" w:rsidRDefault="000218E1" w:rsidP="008A4D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763641"/>
      <w:docPartObj>
        <w:docPartGallery w:val="Page Numbers (Bottom of Page)"/>
        <w:docPartUnique/>
      </w:docPartObj>
    </w:sdtPr>
    <w:sdtContent>
      <w:p w:rsidR="00F91ED8" w:rsidRDefault="00F91ED8">
        <w:pPr>
          <w:pStyle w:val="affd"/>
          <w:jc w:val="right"/>
        </w:pPr>
        <w:fldSimple w:instr=" PAGE   \* MERGEFORMAT ">
          <w:r w:rsidR="00913340">
            <w:rPr>
              <w:noProof/>
            </w:rPr>
            <w:t>4</w:t>
          </w:r>
        </w:fldSimple>
      </w:p>
    </w:sdtContent>
  </w:sdt>
  <w:p w:rsidR="00F91ED8" w:rsidRDefault="00F91ED8">
    <w:pPr>
      <w:pStyle w:val="af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8E1" w:rsidRDefault="000218E1" w:rsidP="008A4D33">
      <w:pPr>
        <w:spacing w:after="0"/>
      </w:pPr>
      <w:r>
        <w:separator/>
      </w:r>
    </w:p>
  </w:footnote>
  <w:footnote w:type="continuationSeparator" w:id="0">
    <w:p w:rsidR="000218E1" w:rsidRDefault="000218E1" w:rsidP="008A4D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4A4FBC"/>
    <w:multiLevelType w:val="hybridMultilevel"/>
    <w:tmpl w:val="79B2039A"/>
    <w:lvl w:ilvl="0" w:tplc="E48C615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90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212943"/>
    <w:multiLevelType w:val="multilevel"/>
    <w:tmpl w:val="21FAC0BE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C8015A3"/>
    <w:multiLevelType w:val="hybridMultilevel"/>
    <w:tmpl w:val="9D96ED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2405C8"/>
    <w:multiLevelType w:val="hybridMultilevel"/>
    <w:tmpl w:val="EA00969E"/>
    <w:lvl w:ilvl="0" w:tplc="257A2B68">
      <w:start w:val="1"/>
      <w:numFmt w:val="decimal"/>
      <w:pStyle w:val="a"/>
      <w:lvlText w:val="%1."/>
      <w:lvlJc w:val="left"/>
      <w:pPr>
        <w:ind w:left="360" w:hanging="360"/>
      </w:p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17409C"/>
    <w:multiLevelType w:val="multilevel"/>
    <w:tmpl w:val="A4DC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EB72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BE5797"/>
    <w:multiLevelType w:val="hybridMultilevel"/>
    <w:tmpl w:val="2CF40D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356DC4"/>
    <w:multiLevelType w:val="hybridMultilevel"/>
    <w:tmpl w:val="7E0025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007127"/>
    <w:multiLevelType w:val="hybridMultilevel"/>
    <w:tmpl w:val="766C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CD212D"/>
    <w:multiLevelType w:val="hybridMultilevel"/>
    <w:tmpl w:val="E98E6A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9314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E074A2"/>
    <w:multiLevelType w:val="hybridMultilevel"/>
    <w:tmpl w:val="6A36F5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CE1FA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</w:num>
  <w:num w:numId="5">
    <w:abstractNumId w:val="12"/>
  </w:num>
  <w:num w:numId="6">
    <w:abstractNumId w:val="7"/>
    <w:lvlOverride w:ilvl="0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5"/>
  </w:num>
  <w:num w:numId="13">
    <w:abstractNumId w:val="11"/>
  </w:num>
  <w:num w:numId="14">
    <w:abstractNumId w:val="10"/>
  </w:num>
  <w:num w:numId="15">
    <w:abstractNumId w:val="6"/>
  </w:num>
  <w:num w:numId="16">
    <w:abstractNumId w:val="13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14"/>
  </w:num>
  <w:num w:numId="20">
    <w:abstractNumId w:val="9"/>
  </w:num>
  <w:num w:numId="21">
    <w:abstractNumId w:val="1"/>
  </w:num>
  <w:num w:numId="22">
    <w:abstractNumId w:val="8"/>
  </w:num>
  <w:num w:numId="23">
    <w:abstractNumId w:val="5"/>
  </w:num>
  <w:num w:numId="24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3C76"/>
    <w:rsid w:val="00014DAA"/>
    <w:rsid w:val="000218E1"/>
    <w:rsid w:val="00057B43"/>
    <w:rsid w:val="00062221"/>
    <w:rsid w:val="0006421A"/>
    <w:rsid w:val="00086E72"/>
    <w:rsid w:val="000B237E"/>
    <w:rsid w:val="000B3E9F"/>
    <w:rsid w:val="000B5F6A"/>
    <w:rsid w:val="00102599"/>
    <w:rsid w:val="001046A0"/>
    <w:rsid w:val="001224EB"/>
    <w:rsid w:val="00131A86"/>
    <w:rsid w:val="00182D56"/>
    <w:rsid w:val="001D4EE6"/>
    <w:rsid w:val="001E36BE"/>
    <w:rsid w:val="001F2C22"/>
    <w:rsid w:val="001F7B2F"/>
    <w:rsid w:val="00255DB6"/>
    <w:rsid w:val="00280407"/>
    <w:rsid w:val="002B3703"/>
    <w:rsid w:val="002B524F"/>
    <w:rsid w:val="002F74D3"/>
    <w:rsid w:val="00304799"/>
    <w:rsid w:val="00320E6F"/>
    <w:rsid w:val="003210CC"/>
    <w:rsid w:val="003A5B93"/>
    <w:rsid w:val="003E435C"/>
    <w:rsid w:val="00407B0D"/>
    <w:rsid w:val="00421503"/>
    <w:rsid w:val="004251C1"/>
    <w:rsid w:val="00442098"/>
    <w:rsid w:val="004915F0"/>
    <w:rsid w:val="004A3893"/>
    <w:rsid w:val="004E6556"/>
    <w:rsid w:val="0052097D"/>
    <w:rsid w:val="005224CA"/>
    <w:rsid w:val="005350E8"/>
    <w:rsid w:val="00565DBB"/>
    <w:rsid w:val="00581EF9"/>
    <w:rsid w:val="005C5C93"/>
    <w:rsid w:val="005E045A"/>
    <w:rsid w:val="005E197C"/>
    <w:rsid w:val="005E4AEF"/>
    <w:rsid w:val="005F2D0F"/>
    <w:rsid w:val="0060561E"/>
    <w:rsid w:val="006434BA"/>
    <w:rsid w:val="0066224C"/>
    <w:rsid w:val="006709D1"/>
    <w:rsid w:val="006743A1"/>
    <w:rsid w:val="006A1286"/>
    <w:rsid w:val="006D1947"/>
    <w:rsid w:val="006E1008"/>
    <w:rsid w:val="00735E5B"/>
    <w:rsid w:val="00757A44"/>
    <w:rsid w:val="00791C00"/>
    <w:rsid w:val="007A5D4D"/>
    <w:rsid w:val="007C2918"/>
    <w:rsid w:val="007F6C64"/>
    <w:rsid w:val="008A4D33"/>
    <w:rsid w:val="0090097D"/>
    <w:rsid w:val="00913340"/>
    <w:rsid w:val="009258F7"/>
    <w:rsid w:val="00953C54"/>
    <w:rsid w:val="009961EB"/>
    <w:rsid w:val="00A22C1D"/>
    <w:rsid w:val="00A43DE7"/>
    <w:rsid w:val="00AD3C76"/>
    <w:rsid w:val="00AD4F1A"/>
    <w:rsid w:val="00B14536"/>
    <w:rsid w:val="00B16FA0"/>
    <w:rsid w:val="00B475F9"/>
    <w:rsid w:val="00C058C0"/>
    <w:rsid w:val="00C30E37"/>
    <w:rsid w:val="00CA138C"/>
    <w:rsid w:val="00CC3258"/>
    <w:rsid w:val="00CD106F"/>
    <w:rsid w:val="00CE13C1"/>
    <w:rsid w:val="00CF22B3"/>
    <w:rsid w:val="00D06563"/>
    <w:rsid w:val="00D331C9"/>
    <w:rsid w:val="00D81BEC"/>
    <w:rsid w:val="00D82408"/>
    <w:rsid w:val="00D96409"/>
    <w:rsid w:val="00DA7640"/>
    <w:rsid w:val="00DB59B3"/>
    <w:rsid w:val="00E07CB3"/>
    <w:rsid w:val="00E3440A"/>
    <w:rsid w:val="00E54982"/>
    <w:rsid w:val="00E8792D"/>
    <w:rsid w:val="00E927EE"/>
    <w:rsid w:val="00EA44E8"/>
    <w:rsid w:val="00EB2A43"/>
    <w:rsid w:val="00EB3BF7"/>
    <w:rsid w:val="00ED4B1E"/>
    <w:rsid w:val="00F16815"/>
    <w:rsid w:val="00F53ED3"/>
    <w:rsid w:val="00F903CD"/>
    <w:rsid w:val="00F91ED8"/>
    <w:rsid w:val="00FB41AD"/>
    <w:rsid w:val="00FB54E4"/>
    <w:rsid w:val="00FE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 w:unhideWhenUsed="1"/>
    <w:lsdException w:name="footer" w:uiPriority="99"/>
    <w:lsdException w:name="caption" w:semiHidden="1" w:uiPriority="35" w:unhideWhenUsed="1" w:qFormat="1"/>
    <w:lsdException w:name="annotation reference" w:semiHidden="1" w:unhideWhenUsed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E1AE0"/>
    <w:pPr>
      <w:spacing w:after="120" w:line="240" w:lineRule="auto"/>
    </w:pPr>
    <w:rPr>
      <w:sz w:val="24"/>
    </w:rPr>
  </w:style>
  <w:style w:type="paragraph" w:styleId="10">
    <w:name w:val="heading 1"/>
    <w:basedOn w:val="a0"/>
    <w:next w:val="a0"/>
    <w:link w:val="11"/>
    <w:uiPriority w:val="9"/>
    <w:qFormat/>
    <w:rsid w:val="006E1008"/>
    <w:pPr>
      <w:keepNext/>
      <w:keepLines/>
      <w:numPr>
        <w:numId w:val="2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13340"/>
    <w:pPr>
      <w:keepNext/>
      <w:keepLines/>
      <w:numPr>
        <w:ilvl w:val="1"/>
        <w:numId w:val="23"/>
      </w:numPr>
      <w:spacing w:before="120"/>
      <w:ind w:left="425" w:hanging="431"/>
      <w:outlineLvl w:val="1"/>
      <w:pPrChange w:id="0" w:author="Vladimir Panov" w:date="2015-08-27T19:10:00Z">
        <w:pPr>
          <w:keepNext/>
          <w:keepLines/>
          <w:numPr>
            <w:ilvl w:val="1"/>
            <w:numId w:val="23"/>
          </w:numPr>
          <w:spacing w:after="120"/>
          <w:ind w:left="426" w:hanging="432"/>
          <w:outlineLvl w:val="1"/>
        </w:pPr>
      </w:pPrChange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  <w:rPrChange w:id="0" w:author="Vladimir Panov" w:date="2015-08-27T19:10:00Z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 w:bidi="en-US"/>
        </w:rPr>
      </w:rPrChange>
    </w:rPr>
  </w:style>
  <w:style w:type="paragraph" w:styleId="3">
    <w:name w:val="heading 3"/>
    <w:basedOn w:val="a0"/>
    <w:next w:val="a0"/>
    <w:link w:val="30"/>
    <w:uiPriority w:val="9"/>
    <w:unhideWhenUsed/>
    <w:qFormat/>
    <w:rsid w:val="00913340"/>
    <w:pPr>
      <w:keepNext/>
      <w:keepLines/>
      <w:numPr>
        <w:ilvl w:val="2"/>
        <w:numId w:val="23"/>
      </w:numPr>
      <w:spacing w:before="120"/>
      <w:ind w:left="709" w:hanging="709"/>
      <w:outlineLvl w:val="2"/>
      <w:pPrChange w:id="1" w:author="Vladimir Panov" w:date="2015-08-27T19:10:00Z">
        <w:pPr>
          <w:keepNext/>
          <w:keepLines/>
          <w:numPr>
            <w:ilvl w:val="2"/>
            <w:numId w:val="23"/>
          </w:numPr>
          <w:spacing w:after="120"/>
          <w:ind w:left="709" w:hanging="709"/>
          <w:outlineLvl w:val="2"/>
        </w:pPr>
      </w:pPrChange>
    </w:pPr>
    <w:rPr>
      <w:rFonts w:asciiTheme="majorHAnsi" w:eastAsiaTheme="majorEastAsia" w:hAnsiTheme="majorHAnsi" w:cstheme="majorBidi"/>
      <w:b/>
      <w:bCs/>
      <w:color w:val="4F81BD" w:themeColor="accent1"/>
      <w:lang w:val="ru-RU"/>
      <w:rPrChange w:id="1" w:author="Vladimir Panov" w:date="2015-08-27T19:10:00Z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2"/>
          <w:lang w:val="ru-RU" w:eastAsia="en-US" w:bidi="en-US"/>
        </w:rPr>
      </w:rPrChange>
    </w:rPr>
  </w:style>
  <w:style w:type="paragraph" w:styleId="4">
    <w:name w:val="heading 4"/>
    <w:basedOn w:val="a0"/>
    <w:next w:val="a0"/>
    <w:link w:val="40"/>
    <w:uiPriority w:val="9"/>
    <w:unhideWhenUsed/>
    <w:qFormat/>
    <w:rsid w:val="00953C54"/>
    <w:pPr>
      <w:keepNext/>
      <w:keepLines/>
      <w:numPr>
        <w:ilvl w:val="3"/>
        <w:numId w:val="23"/>
      </w:numPr>
      <w:spacing w:before="200" w:after="0"/>
      <w:ind w:left="851" w:hanging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FE1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1A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1A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1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1A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E10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913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913340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customStyle="1" w:styleId="40">
    <w:name w:val="Заголовок 4 Знак"/>
    <w:basedOn w:val="a1"/>
    <w:link w:val="4"/>
    <w:uiPriority w:val="9"/>
    <w:rsid w:val="00953C5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ru-RU"/>
    </w:rPr>
  </w:style>
  <w:style w:type="character" w:customStyle="1" w:styleId="50">
    <w:name w:val="Заголовок 5 Знак"/>
    <w:basedOn w:val="a1"/>
    <w:link w:val="5"/>
    <w:uiPriority w:val="9"/>
    <w:rsid w:val="00FE1A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FE1A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FE1A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2">
    <w:name w:val="toc 1"/>
    <w:basedOn w:val="a0"/>
    <w:next w:val="a0"/>
    <w:autoRedefine/>
    <w:uiPriority w:val="39"/>
    <w:rsid w:val="00565DBB"/>
    <w:pPr>
      <w:tabs>
        <w:tab w:val="right" w:pos="9061"/>
      </w:tabs>
      <w:ind w:left="284" w:hanging="170"/>
    </w:pPr>
    <w:rPr>
      <w:rFonts w:eastAsia="Times New Roman"/>
      <w:noProof/>
    </w:rPr>
  </w:style>
  <w:style w:type="paragraph" w:styleId="22">
    <w:name w:val="toc 2"/>
    <w:basedOn w:val="a0"/>
    <w:next w:val="a0"/>
    <w:autoRedefine/>
    <w:uiPriority w:val="39"/>
    <w:rsid w:val="00565DBB"/>
    <w:pPr>
      <w:tabs>
        <w:tab w:val="right" w:pos="9061"/>
      </w:tabs>
      <w:ind w:left="567" w:hanging="283"/>
    </w:pPr>
    <w:rPr>
      <w:rFonts w:eastAsia="Times New Roman"/>
      <w:noProof/>
    </w:rPr>
  </w:style>
  <w:style w:type="paragraph" w:styleId="32">
    <w:name w:val="toc 3"/>
    <w:basedOn w:val="a0"/>
    <w:next w:val="a0"/>
    <w:autoRedefine/>
    <w:uiPriority w:val="39"/>
    <w:rsid w:val="00565DBB"/>
    <w:pPr>
      <w:tabs>
        <w:tab w:val="right" w:pos="9061"/>
      </w:tabs>
      <w:ind w:left="1276" w:hanging="567"/>
    </w:pPr>
    <w:rPr>
      <w:rFonts w:eastAsia="Times New Roman"/>
      <w:noProof/>
    </w:rPr>
  </w:style>
  <w:style w:type="paragraph" w:styleId="41">
    <w:name w:val="toc 4"/>
    <w:basedOn w:val="a0"/>
    <w:next w:val="a0"/>
    <w:autoRedefine/>
    <w:uiPriority w:val="39"/>
    <w:semiHidden/>
    <w:rsid w:val="00565DBB"/>
    <w:pPr>
      <w:ind w:left="851"/>
    </w:pPr>
    <w:rPr>
      <w:rFonts w:eastAsia="Times New Roman"/>
    </w:rPr>
  </w:style>
  <w:style w:type="paragraph" w:styleId="a4">
    <w:name w:val="annotation text"/>
    <w:basedOn w:val="a0"/>
    <w:link w:val="a5"/>
    <w:semiHidden/>
    <w:rsid w:val="00565DBB"/>
    <w:rPr>
      <w:rFonts w:eastAsia="Times New Roman"/>
      <w:sz w:val="20"/>
      <w:szCs w:val="20"/>
    </w:rPr>
  </w:style>
  <w:style w:type="character" w:customStyle="1" w:styleId="a5">
    <w:name w:val="Текст примечания Знак"/>
    <w:basedOn w:val="a1"/>
    <w:link w:val="a4"/>
    <w:semiHidden/>
    <w:rsid w:val="00565DBB"/>
    <w:rPr>
      <w:rFonts w:eastAsia="Times New Roman"/>
      <w:sz w:val="20"/>
      <w:szCs w:val="20"/>
      <w:lang w:eastAsia="ru-RU"/>
    </w:rPr>
  </w:style>
  <w:style w:type="character" w:styleId="a6">
    <w:name w:val="annotation reference"/>
    <w:basedOn w:val="a1"/>
    <w:semiHidden/>
    <w:rsid w:val="00565DBB"/>
    <w:rPr>
      <w:sz w:val="16"/>
      <w:szCs w:val="16"/>
    </w:rPr>
  </w:style>
  <w:style w:type="character" w:styleId="a7">
    <w:name w:val="page number"/>
    <w:basedOn w:val="a1"/>
    <w:rsid w:val="00565DBB"/>
  </w:style>
  <w:style w:type="character" w:styleId="a8">
    <w:name w:val="Hyperlink"/>
    <w:basedOn w:val="a1"/>
    <w:uiPriority w:val="99"/>
    <w:rsid w:val="00565DBB"/>
    <w:rPr>
      <w:rFonts w:ascii="Times New Roman" w:hAnsi="Times New Roman"/>
      <w:color w:val="0000FF"/>
      <w:sz w:val="24"/>
      <w:u w:val="single"/>
    </w:rPr>
  </w:style>
  <w:style w:type="paragraph" w:styleId="a9">
    <w:name w:val="Document Map"/>
    <w:basedOn w:val="a0"/>
    <w:link w:val="aa"/>
    <w:semiHidden/>
    <w:rsid w:val="00565DBB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aa">
    <w:name w:val="Схема документа Знак"/>
    <w:basedOn w:val="a1"/>
    <w:link w:val="a9"/>
    <w:semiHidden/>
    <w:rsid w:val="00565DBB"/>
    <w:rPr>
      <w:rFonts w:ascii="Tahoma" w:eastAsia="Times New Roman" w:hAnsi="Tahoma" w:cs="Tahoma"/>
      <w:szCs w:val="24"/>
      <w:shd w:val="clear" w:color="auto" w:fill="000080"/>
      <w:lang w:eastAsia="ru-RU"/>
    </w:rPr>
  </w:style>
  <w:style w:type="paragraph" w:styleId="ab">
    <w:name w:val="annotation subject"/>
    <w:basedOn w:val="a4"/>
    <w:next w:val="a4"/>
    <w:link w:val="ac"/>
    <w:semiHidden/>
    <w:rsid w:val="00565DBB"/>
    <w:rPr>
      <w:b/>
      <w:bCs/>
    </w:rPr>
  </w:style>
  <w:style w:type="character" w:customStyle="1" w:styleId="ac">
    <w:name w:val="Тема примечания Знак"/>
    <w:basedOn w:val="a5"/>
    <w:link w:val="ab"/>
    <w:semiHidden/>
    <w:rsid w:val="00565DBB"/>
    <w:rPr>
      <w:b/>
      <w:bCs/>
    </w:rPr>
  </w:style>
  <w:style w:type="paragraph" w:styleId="ad">
    <w:name w:val="Balloon Text"/>
    <w:basedOn w:val="a0"/>
    <w:link w:val="ae"/>
    <w:semiHidden/>
    <w:rsid w:val="00565DBB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semiHidden/>
    <w:rsid w:val="00565DBB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2"/>
    <w:rsid w:val="00565DBB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бычный1"/>
    <w:basedOn w:val="a0"/>
    <w:rsid w:val="00565DBB"/>
    <w:pPr>
      <w:jc w:val="both"/>
    </w:pPr>
    <w:rPr>
      <w:rFonts w:eastAsia="Times New Roman"/>
    </w:rPr>
  </w:style>
  <w:style w:type="paragraph" w:customStyle="1" w:styleId="af0">
    <w:name w:val="ЗАГОЛОВОК (титульная)"/>
    <w:basedOn w:val="13"/>
    <w:next w:val="13"/>
    <w:rsid w:val="00565DBB"/>
    <w:pPr>
      <w:jc w:val="center"/>
      <w:outlineLvl w:val="0"/>
    </w:pPr>
    <w:rPr>
      <w:b/>
      <w:bCs/>
      <w:caps/>
      <w:szCs w:val="28"/>
    </w:rPr>
  </w:style>
  <w:style w:type="paragraph" w:customStyle="1" w:styleId="af1">
    <w:name w:val="Подзаголовок (титульная)"/>
    <w:basedOn w:val="13"/>
    <w:next w:val="13"/>
    <w:autoRedefine/>
    <w:rsid w:val="00565DBB"/>
    <w:pPr>
      <w:jc w:val="center"/>
    </w:pPr>
    <w:rPr>
      <w:b/>
    </w:rPr>
  </w:style>
  <w:style w:type="paragraph" w:customStyle="1" w:styleId="af2">
    <w:name w:val="Комментарии"/>
    <w:basedOn w:val="13"/>
    <w:semiHidden/>
    <w:rsid w:val="00565DBB"/>
    <w:rPr>
      <w:color w:val="FF9900"/>
    </w:rPr>
  </w:style>
  <w:style w:type="paragraph" w:customStyle="1" w:styleId="af3">
    <w:name w:val="Рисунок"/>
    <w:basedOn w:val="13"/>
    <w:next w:val="13"/>
    <w:rsid w:val="00565DBB"/>
    <w:pPr>
      <w:keepNext/>
      <w:jc w:val="center"/>
    </w:pPr>
  </w:style>
  <w:style w:type="paragraph" w:customStyle="1" w:styleId="af4">
    <w:name w:val="Рисунок подпись"/>
    <w:basedOn w:val="13"/>
    <w:next w:val="13"/>
    <w:rsid w:val="00565DBB"/>
    <w:pPr>
      <w:jc w:val="center"/>
    </w:pPr>
  </w:style>
  <w:style w:type="paragraph" w:customStyle="1" w:styleId="af5">
    <w:name w:val="Таблица название таблицы"/>
    <w:basedOn w:val="13"/>
    <w:next w:val="13"/>
    <w:rsid w:val="00565DBB"/>
    <w:pPr>
      <w:keepNext/>
    </w:pPr>
  </w:style>
  <w:style w:type="paragraph" w:customStyle="1" w:styleId="af6">
    <w:name w:val="Таблица название столбцов"/>
    <w:basedOn w:val="af5"/>
    <w:next w:val="13"/>
    <w:autoRedefine/>
    <w:rsid w:val="00565DBB"/>
    <w:pPr>
      <w:jc w:val="center"/>
    </w:pPr>
    <w:rPr>
      <w:b/>
    </w:rPr>
  </w:style>
  <w:style w:type="paragraph" w:customStyle="1" w:styleId="af7">
    <w:name w:val="Таблица текст"/>
    <w:basedOn w:val="13"/>
    <w:autoRedefine/>
    <w:rsid w:val="00565DBB"/>
    <w:pPr>
      <w:jc w:val="left"/>
    </w:pPr>
  </w:style>
  <w:style w:type="paragraph" w:customStyle="1" w:styleId="21">
    <w:name w:val="Список 21"/>
    <w:basedOn w:val="13"/>
    <w:rsid w:val="00565DBB"/>
    <w:pPr>
      <w:numPr>
        <w:numId w:val="2"/>
      </w:numPr>
    </w:pPr>
  </w:style>
  <w:style w:type="paragraph" w:customStyle="1" w:styleId="31">
    <w:name w:val="Список 31"/>
    <w:basedOn w:val="13"/>
    <w:rsid w:val="00565DBB"/>
    <w:pPr>
      <w:numPr>
        <w:numId w:val="1"/>
      </w:numPr>
    </w:pPr>
  </w:style>
  <w:style w:type="paragraph" w:customStyle="1" w:styleId="af8">
    <w:name w:val="ЗАГОЛОВОК ПРИЛОЖЕНИЯ"/>
    <w:basedOn w:val="10"/>
    <w:next w:val="a0"/>
    <w:autoRedefine/>
    <w:rsid w:val="00565DBB"/>
    <w:pPr>
      <w:jc w:val="center"/>
    </w:pPr>
  </w:style>
  <w:style w:type="paragraph" w:customStyle="1" w:styleId="af9">
    <w:name w:val="Подзаголовок приложения"/>
    <w:basedOn w:val="13"/>
    <w:next w:val="13"/>
    <w:rsid w:val="00565DBB"/>
    <w:pPr>
      <w:jc w:val="center"/>
    </w:pPr>
    <w:rPr>
      <w:b/>
      <w:szCs w:val="28"/>
    </w:rPr>
  </w:style>
  <w:style w:type="paragraph" w:customStyle="1" w:styleId="14">
    <w:name w:val="Дата1"/>
    <w:basedOn w:val="13"/>
    <w:next w:val="13"/>
    <w:autoRedefine/>
    <w:rsid w:val="00565DBB"/>
    <w:pPr>
      <w:jc w:val="center"/>
    </w:pPr>
  </w:style>
  <w:style w:type="paragraph" w:customStyle="1" w:styleId="-">
    <w:name w:val="Комментарии - список"/>
    <w:basedOn w:val="21"/>
    <w:semiHidden/>
    <w:rsid w:val="00565DBB"/>
    <w:pPr>
      <w:numPr>
        <w:numId w:val="0"/>
      </w:numPr>
    </w:pPr>
    <w:rPr>
      <w:color w:val="FF9900"/>
    </w:rPr>
  </w:style>
  <w:style w:type="paragraph" w:customStyle="1" w:styleId="1">
    <w:name w:val="Список1"/>
    <w:basedOn w:val="13"/>
    <w:rsid w:val="00565DBB"/>
    <w:pPr>
      <w:numPr>
        <w:numId w:val="3"/>
      </w:numPr>
    </w:pPr>
  </w:style>
  <w:style w:type="paragraph" w:customStyle="1" w:styleId="afa">
    <w:name w:val="Таблица текст в ячейках"/>
    <w:basedOn w:val="af7"/>
    <w:rsid w:val="001F7B2F"/>
    <w:pPr>
      <w:spacing w:before="120" w:line="360" w:lineRule="auto"/>
    </w:pPr>
  </w:style>
  <w:style w:type="paragraph" w:styleId="a">
    <w:name w:val="List Paragraph"/>
    <w:basedOn w:val="a0"/>
    <w:uiPriority w:val="34"/>
    <w:qFormat/>
    <w:rsid w:val="007F6C64"/>
    <w:pPr>
      <w:numPr>
        <w:numId w:val="9"/>
      </w:numPr>
    </w:pPr>
    <w:rPr>
      <w:lang w:val="ru-RU"/>
    </w:rPr>
  </w:style>
  <w:style w:type="paragraph" w:styleId="afb">
    <w:name w:val="caption"/>
    <w:basedOn w:val="a0"/>
    <w:next w:val="a0"/>
    <w:uiPriority w:val="35"/>
    <w:semiHidden/>
    <w:unhideWhenUsed/>
    <w:qFormat/>
    <w:rsid w:val="00FE1AE0"/>
    <w:rPr>
      <w:b/>
      <w:bCs/>
      <w:color w:val="4F81BD" w:themeColor="accent1"/>
      <w:sz w:val="18"/>
      <w:szCs w:val="18"/>
    </w:rPr>
  </w:style>
  <w:style w:type="paragraph" w:styleId="afc">
    <w:name w:val="Title"/>
    <w:basedOn w:val="a0"/>
    <w:next w:val="a0"/>
    <w:link w:val="afd"/>
    <w:uiPriority w:val="10"/>
    <w:qFormat/>
    <w:rsid w:val="00FE1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1"/>
    <w:link w:val="afc"/>
    <w:uiPriority w:val="10"/>
    <w:rsid w:val="00FE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Subtitle"/>
    <w:basedOn w:val="a0"/>
    <w:next w:val="a0"/>
    <w:link w:val="aff"/>
    <w:uiPriority w:val="11"/>
    <w:qFormat/>
    <w:rsid w:val="00FE1A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">
    <w:name w:val="Подзаголовок Знак"/>
    <w:basedOn w:val="a1"/>
    <w:link w:val="afe"/>
    <w:uiPriority w:val="11"/>
    <w:rsid w:val="00FE1A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0">
    <w:name w:val="Strong"/>
    <w:basedOn w:val="a1"/>
    <w:uiPriority w:val="22"/>
    <w:qFormat/>
    <w:rsid w:val="00FE1AE0"/>
    <w:rPr>
      <w:b/>
      <w:bCs/>
    </w:rPr>
  </w:style>
  <w:style w:type="character" w:styleId="aff1">
    <w:name w:val="Emphasis"/>
    <w:basedOn w:val="a1"/>
    <w:uiPriority w:val="20"/>
    <w:qFormat/>
    <w:rsid w:val="00FE1AE0"/>
    <w:rPr>
      <w:i/>
      <w:iCs/>
    </w:rPr>
  </w:style>
  <w:style w:type="paragraph" w:styleId="aff2">
    <w:name w:val="No Spacing"/>
    <w:uiPriority w:val="1"/>
    <w:qFormat/>
    <w:rsid w:val="00FE1AE0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FE1AE0"/>
    <w:rPr>
      <w:i/>
      <w:iCs/>
      <w:color w:val="000000" w:themeColor="text1"/>
    </w:rPr>
  </w:style>
  <w:style w:type="character" w:customStyle="1" w:styleId="24">
    <w:name w:val="Цитата 2 Знак"/>
    <w:basedOn w:val="a1"/>
    <w:link w:val="23"/>
    <w:uiPriority w:val="29"/>
    <w:rsid w:val="00FE1AE0"/>
    <w:rPr>
      <w:i/>
      <w:iCs/>
      <w:color w:val="000000" w:themeColor="text1"/>
    </w:rPr>
  </w:style>
  <w:style w:type="paragraph" w:styleId="aff3">
    <w:name w:val="Intense Quote"/>
    <w:basedOn w:val="a0"/>
    <w:next w:val="a0"/>
    <w:link w:val="aff4"/>
    <w:uiPriority w:val="30"/>
    <w:qFormat/>
    <w:rsid w:val="00FE1A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4">
    <w:name w:val="Выделенная цитата Знак"/>
    <w:basedOn w:val="a1"/>
    <w:link w:val="aff3"/>
    <w:uiPriority w:val="30"/>
    <w:rsid w:val="00FE1AE0"/>
    <w:rPr>
      <w:b/>
      <w:bCs/>
      <w:i/>
      <w:iCs/>
      <w:color w:val="4F81BD" w:themeColor="accent1"/>
    </w:rPr>
  </w:style>
  <w:style w:type="character" w:styleId="aff5">
    <w:name w:val="Subtle Emphasis"/>
    <w:basedOn w:val="a1"/>
    <w:uiPriority w:val="19"/>
    <w:qFormat/>
    <w:rsid w:val="00FE1AE0"/>
    <w:rPr>
      <w:i/>
      <w:iCs/>
      <w:color w:val="808080" w:themeColor="text1" w:themeTint="7F"/>
    </w:rPr>
  </w:style>
  <w:style w:type="character" w:styleId="aff6">
    <w:name w:val="Intense Emphasis"/>
    <w:basedOn w:val="a1"/>
    <w:uiPriority w:val="21"/>
    <w:qFormat/>
    <w:rsid w:val="00FE1AE0"/>
    <w:rPr>
      <w:b/>
      <w:bCs/>
      <w:i/>
      <w:iCs/>
      <w:color w:val="4F81BD" w:themeColor="accent1"/>
    </w:rPr>
  </w:style>
  <w:style w:type="character" w:styleId="aff7">
    <w:name w:val="Subtle Reference"/>
    <w:basedOn w:val="a1"/>
    <w:uiPriority w:val="31"/>
    <w:qFormat/>
    <w:rsid w:val="00FE1AE0"/>
    <w:rPr>
      <w:smallCaps/>
      <w:color w:val="C0504D" w:themeColor="accent2"/>
      <w:u w:val="single"/>
    </w:rPr>
  </w:style>
  <w:style w:type="character" w:styleId="aff8">
    <w:name w:val="Intense Reference"/>
    <w:basedOn w:val="a1"/>
    <w:uiPriority w:val="32"/>
    <w:qFormat/>
    <w:rsid w:val="00FE1AE0"/>
    <w:rPr>
      <w:b/>
      <w:bCs/>
      <w:smallCaps/>
      <w:color w:val="C0504D" w:themeColor="accent2"/>
      <w:spacing w:val="5"/>
      <w:u w:val="single"/>
    </w:rPr>
  </w:style>
  <w:style w:type="character" w:styleId="aff9">
    <w:name w:val="Book Title"/>
    <w:basedOn w:val="a1"/>
    <w:uiPriority w:val="33"/>
    <w:qFormat/>
    <w:rsid w:val="00FE1AE0"/>
    <w:rPr>
      <w:b/>
      <w:bCs/>
      <w:smallCaps/>
      <w:spacing w:val="5"/>
    </w:rPr>
  </w:style>
  <w:style w:type="paragraph" w:styleId="affa">
    <w:name w:val="TOC Heading"/>
    <w:basedOn w:val="10"/>
    <w:next w:val="a0"/>
    <w:uiPriority w:val="39"/>
    <w:semiHidden/>
    <w:unhideWhenUsed/>
    <w:qFormat/>
    <w:rsid w:val="00FE1AE0"/>
    <w:pPr>
      <w:outlineLvl w:val="9"/>
    </w:pPr>
  </w:style>
  <w:style w:type="paragraph" w:styleId="affb">
    <w:name w:val="header"/>
    <w:basedOn w:val="a0"/>
    <w:link w:val="affc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c">
    <w:name w:val="Верхний колонтитул Знак"/>
    <w:basedOn w:val="a1"/>
    <w:link w:val="affb"/>
    <w:rsid w:val="008A4D33"/>
    <w:rPr>
      <w:sz w:val="24"/>
    </w:rPr>
  </w:style>
  <w:style w:type="paragraph" w:styleId="affd">
    <w:name w:val="footer"/>
    <w:basedOn w:val="a0"/>
    <w:link w:val="affe"/>
    <w:uiPriority w:val="99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e">
    <w:name w:val="Нижний колонтитул Знак"/>
    <w:basedOn w:val="a1"/>
    <w:link w:val="affd"/>
    <w:uiPriority w:val="99"/>
    <w:rsid w:val="008A4D3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93161-843E-4BBB-854A-73E1E1EF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8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InterTrust Co.</Company>
  <LinksUpToDate>false</LinksUpToDate>
  <CharactersWithSpaces>20593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Panov</dc:creator>
  <cp:keywords/>
  <dc:description/>
  <cp:lastModifiedBy>Vladimir Panov</cp:lastModifiedBy>
  <cp:revision>32</cp:revision>
  <cp:lastPrinted>2015-08-25T17:15:00Z</cp:lastPrinted>
  <dcterms:created xsi:type="dcterms:W3CDTF">2015-08-24T08:51:00Z</dcterms:created>
  <dcterms:modified xsi:type="dcterms:W3CDTF">2015-08-27T16:11:00Z</dcterms:modified>
</cp:coreProperties>
</file>