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f4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248"/>
        <w:gridCol w:w="5580"/>
      </w:tblGrid>
      <w:tr w:rsidR="00985F5E" w:rsidRPr="00344F55">
        <w:trPr>
          <w:trHeight w:val="718"/>
        </w:trPr>
        <w:tc>
          <w:tcPr>
            <w:tcW w:w="4248" w:type="dxa"/>
            <w:vMerge w:val="restart"/>
          </w:tcPr>
          <w:p w:rsidR="00985F5E" w:rsidRPr="00344F55" w:rsidRDefault="00DF7E6D" w:rsidP="00C42072">
            <w:r>
              <w:rPr>
                <w:noProof/>
              </w:rPr>
              <w:drawing>
                <wp:inline distT="0" distB="0" distL="0" distR="0">
                  <wp:extent cx="2619375" cy="1295400"/>
                  <wp:effectExtent l="19050" t="0" r="9525" b="0"/>
                  <wp:docPr id="1" name="Рисунок 1" descr="Логотип_Глобус_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оготип_Глобус_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:rsidR="00985F5E" w:rsidRDefault="000C72E2" w:rsidP="00E67081">
            <w:pPr>
              <w:pStyle w:val="aff7"/>
              <w:jc w:val="right"/>
            </w:pPr>
            <w:r>
              <w:rPr>
                <w:lang w:val="en-US"/>
              </w:rPr>
              <w:t>CM-Sochi</w:t>
            </w:r>
          </w:p>
          <w:p w:rsidR="000575B4" w:rsidRPr="000575B4" w:rsidRDefault="000575B4" w:rsidP="000575B4">
            <w:pPr>
              <w:pStyle w:val="12"/>
              <w:jc w:val="right"/>
              <w:rPr>
                <w:b/>
              </w:rPr>
            </w:pPr>
          </w:p>
        </w:tc>
      </w:tr>
      <w:tr w:rsidR="00985F5E" w:rsidRPr="00344F55">
        <w:trPr>
          <w:trHeight w:val="355"/>
        </w:trPr>
        <w:tc>
          <w:tcPr>
            <w:tcW w:w="4248" w:type="dxa"/>
            <w:vMerge/>
          </w:tcPr>
          <w:p w:rsidR="00985F5E" w:rsidRPr="00344F55" w:rsidRDefault="00985F5E" w:rsidP="00C42072">
            <w:pPr>
              <w:rPr>
                <w:rFonts w:cs="Arial"/>
              </w:rPr>
            </w:pPr>
          </w:p>
        </w:tc>
        <w:tc>
          <w:tcPr>
            <w:tcW w:w="5580" w:type="dxa"/>
          </w:tcPr>
          <w:p w:rsidR="00985F5E" w:rsidRPr="008E1F4B" w:rsidRDefault="00985F5E" w:rsidP="00985F5E">
            <w:pPr>
              <w:jc w:val="right"/>
              <w:rPr>
                <w:rStyle w:val="a7"/>
              </w:rPr>
            </w:pPr>
          </w:p>
        </w:tc>
      </w:tr>
      <w:tr w:rsidR="00080D97" w:rsidRPr="00344F55">
        <w:trPr>
          <w:trHeight w:val="707"/>
        </w:trPr>
        <w:tc>
          <w:tcPr>
            <w:tcW w:w="4248" w:type="dxa"/>
            <w:vMerge/>
          </w:tcPr>
          <w:p w:rsidR="00080D97" w:rsidRPr="00344F55" w:rsidRDefault="00080D97" w:rsidP="00C42072">
            <w:pPr>
              <w:rPr>
                <w:rFonts w:cs="Arial"/>
              </w:rPr>
            </w:pPr>
          </w:p>
        </w:tc>
        <w:tc>
          <w:tcPr>
            <w:tcW w:w="5580" w:type="dxa"/>
          </w:tcPr>
          <w:p w:rsidR="00080D97" w:rsidRDefault="00080D97" w:rsidP="00EE57ED">
            <w:pPr>
              <w:jc w:val="right"/>
              <w:rPr>
                <w:rStyle w:val="a7"/>
                <w:lang w:val="ru-RU"/>
              </w:rPr>
            </w:pPr>
            <w:proofErr w:type="spellStart"/>
            <w:r w:rsidRPr="008E1F4B">
              <w:rPr>
                <w:rStyle w:val="a7"/>
              </w:rPr>
              <w:t>версия</w:t>
            </w:r>
            <w:proofErr w:type="spellEnd"/>
            <w:r w:rsidRPr="008E1F4B">
              <w:rPr>
                <w:rStyle w:val="a7"/>
              </w:rPr>
              <w:t xml:space="preserve"> </w:t>
            </w:r>
            <w:r w:rsidR="00B83E75">
              <w:rPr>
                <w:rStyle w:val="a7"/>
                <w:lang w:val="ru-RU"/>
              </w:rPr>
              <w:t xml:space="preserve">документа </w:t>
            </w:r>
            <w:r w:rsidRPr="008E1F4B">
              <w:rPr>
                <w:rStyle w:val="a7"/>
              </w:rPr>
              <w:t>1.0</w:t>
            </w:r>
          </w:p>
          <w:p w:rsidR="005C4DB9" w:rsidRPr="005C4DB9" w:rsidRDefault="005C4DB9" w:rsidP="005C4DB9">
            <w:pPr>
              <w:pStyle w:val="12"/>
              <w:ind w:firstLine="0"/>
              <w:jc w:val="right"/>
              <w:rPr>
                <w:rStyle w:val="a7"/>
              </w:rPr>
            </w:pPr>
            <w:proofErr w:type="spellStart"/>
            <w:r w:rsidRPr="005C4DB9">
              <w:rPr>
                <w:rStyle w:val="a7"/>
              </w:rPr>
              <w:t>редакция</w:t>
            </w:r>
            <w:proofErr w:type="spellEnd"/>
            <w:r w:rsidRPr="005C4DB9">
              <w:rPr>
                <w:rStyle w:val="a7"/>
              </w:rPr>
              <w:t xml:space="preserve"> №</w:t>
            </w:r>
            <w:fldSimple w:instr=" DOCPROPERTY  RevisionNumber  \* MERGEFORMAT ">
              <w:ins w:id="0" w:author="Тугушев И.А." w:date="2013-08-30T17:30:00Z">
                <w:r w:rsidR="00071720" w:rsidRPr="00071720">
                  <w:rPr>
                    <w:rStyle w:val="a7"/>
                    <w:rPrChange w:id="1" w:author="Тугушев И.А." w:date="2013-08-30T17:30:00Z">
                      <w:rPr/>
                    </w:rPrChange>
                  </w:rPr>
                  <w:t>112</w:t>
                </w:r>
              </w:ins>
              <w:del w:id="2" w:author="Тугушев И.А." w:date="2013-08-30T17:30:00Z">
                <w:r w:rsidR="00C3205C" w:rsidRPr="00C3205C" w:rsidDel="00071720">
                  <w:rPr>
                    <w:rStyle w:val="a7"/>
                  </w:rPr>
                  <w:delText>76</w:delText>
                </w:r>
              </w:del>
            </w:fldSimple>
            <w:r w:rsidRPr="005C4DB9">
              <w:rPr>
                <w:rStyle w:val="a7"/>
              </w:rPr>
              <w:t xml:space="preserve"> </w:t>
            </w:r>
            <w:proofErr w:type="spellStart"/>
            <w:r w:rsidRPr="005C4DB9">
              <w:rPr>
                <w:rStyle w:val="a7"/>
              </w:rPr>
              <w:t>от</w:t>
            </w:r>
            <w:proofErr w:type="spellEnd"/>
            <w:r w:rsidRPr="005C4DB9">
              <w:rPr>
                <w:rStyle w:val="a7"/>
              </w:rPr>
              <w:t xml:space="preserve"> </w:t>
            </w:r>
            <w:r w:rsidR="00D20E80" w:rsidRPr="005C4DB9">
              <w:rPr>
                <w:rStyle w:val="a7"/>
              </w:rPr>
              <w:fldChar w:fldCharType="begin"/>
            </w:r>
            <w:r w:rsidRPr="005C4DB9">
              <w:rPr>
                <w:rStyle w:val="a7"/>
              </w:rPr>
              <w:instrText xml:space="preserve"> SAVEDATE  \@ "dd.MM.yyyy"  \* MERGEFORMAT </w:instrText>
            </w:r>
            <w:r w:rsidR="00D20E80" w:rsidRPr="005C4DB9">
              <w:rPr>
                <w:rStyle w:val="a7"/>
              </w:rPr>
              <w:fldChar w:fldCharType="separate"/>
            </w:r>
            <w:ins w:id="3" w:author="Тугушев И.А." w:date="2013-08-30T17:30:00Z">
              <w:r w:rsidR="00071720">
                <w:rPr>
                  <w:rStyle w:val="a7"/>
                  <w:noProof/>
                </w:rPr>
                <w:t>30.08.2013</w:t>
              </w:r>
            </w:ins>
            <w:del w:id="4" w:author="Тугушев И.А." w:date="2013-08-30T17:30:00Z">
              <w:r w:rsidR="00DF4277" w:rsidDel="00071720">
                <w:rPr>
                  <w:rStyle w:val="a7"/>
                  <w:noProof/>
                </w:rPr>
                <w:delText>28.08.2013</w:delText>
              </w:r>
            </w:del>
            <w:r w:rsidR="00D20E80" w:rsidRPr="005C4DB9">
              <w:rPr>
                <w:rStyle w:val="a7"/>
              </w:rPr>
              <w:fldChar w:fldCharType="end"/>
            </w:r>
          </w:p>
          <w:p w:rsidR="005C4DB9" w:rsidRPr="005C4DB9" w:rsidRDefault="005C4DB9" w:rsidP="00EE57ED">
            <w:pPr>
              <w:jc w:val="right"/>
              <w:rPr>
                <w:rFonts w:ascii="Arial" w:hAnsi="Arial" w:cs="Arial"/>
                <w:b/>
              </w:rPr>
            </w:pPr>
          </w:p>
        </w:tc>
      </w:tr>
    </w:tbl>
    <w:p w:rsidR="008D7D11" w:rsidRDefault="008D7D11" w:rsidP="00C42072">
      <w:pPr>
        <w:rPr>
          <w:lang w:val="en-US"/>
        </w:rPr>
      </w:pPr>
    </w:p>
    <w:p w:rsidR="000279C9" w:rsidRDefault="000279C9" w:rsidP="00C42072"/>
    <w:p w:rsidR="00353524" w:rsidRDefault="00353524" w:rsidP="00C42072"/>
    <w:p w:rsidR="00353524" w:rsidRDefault="00353524" w:rsidP="00C42072"/>
    <w:p w:rsidR="00E67081" w:rsidRDefault="00E67081" w:rsidP="00C42072"/>
    <w:p w:rsidR="00E67081" w:rsidRDefault="00E67081" w:rsidP="00C42072"/>
    <w:p w:rsidR="00E67081" w:rsidRDefault="00E67081" w:rsidP="00C42072"/>
    <w:p w:rsidR="00353524" w:rsidRDefault="00353524" w:rsidP="00C42072"/>
    <w:p w:rsidR="00353524" w:rsidRDefault="00353524" w:rsidP="00C42072"/>
    <w:p w:rsidR="00353524" w:rsidRDefault="00353524" w:rsidP="00C42072"/>
    <w:p w:rsidR="00353524" w:rsidRPr="00353524" w:rsidRDefault="00353524" w:rsidP="00C42072"/>
    <w:p w:rsidR="000279C9" w:rsidRPr="008D7D11" w:rsidRDefault="000279C9" w:rsidP="00C42072">
      <w:pPr>
        <w:rPr>
          <w:lang w:val="en-US"/>
        </w:rPr>
      </w:pPr>
    </w:p>
    <w:p w:rsidR="002F4BA2" w:rsidRDefault="00330704" w:rsidP="00E67081">
      <w:pPr>
        <w:pStyle w:val="aff7"/>
      </w:pPr>
      <w:r>
        <w:t>Эскизн</w:t>
      </w:r>
      <w:r w:rsidR="00EC6DB4">
        <w:t>ый</w:t>
      </w:r>
      <w:r>
        <w:t xml:space="preserve"> проект</w:t>
      </w:r>
    </w:p>
    <w:p w:rsidR="00353524" w:rsidRPr="005C4DB9" w:rsidRDefault="009E45DF" w:rsidP="00E67081">
      <w:pPr>
        <w:pStyle w:val="aff7"/>
      </w:pPr>
      <w:r w:rsidRPr="002F4BA2">
        <w:rPr>
          <w:sz w:val="28"/>
        </w:rPr>
        <w:t>по и</w:t>
      </w:r>
      <w:r w:rsidR="000C72E2" w:rsidRPr="002F4BA2">
        <w:rPr>
          <w:sz w:val="28"/>
        </w:rPr>
        <w:t>нтеграци</w:t>
      </w:r>
      <w:r w:rsidR="007579B1" w:rsidRPr="002F4BA2">
        <w:rPr>
          <w:sz w:val="28"/>
        </w:rPr>
        <w:t>и</w:t>
      </w:r>
      <w:r w:rsidR="000C72E2" w:rsidRPr="002F4BA2">
        <w:rPr>
          <w:sz w:val="28"/>
        </w:rPr>
        <w:t xml:space="preserve"> компонент </w:t>
      </w:r>
      <w:r w:rsidR="0002677E" w:rsidRPr="002F4BA2">
        <w:rPr>
          <w:sz w:val="28"/>
        </w:rPr>
        <w:t>CM</w:t>
      </w:r>
      <w:r w:rsidR="0002677E" w:rsidRPr="002F4BA2">
        <w:rPr>
          <w:sz w:val="28"/>
          <w:lang w:val="en-US"/>
        </w:rPr>
        <w:t>J</w:t>
      </w:r>
      <w:r w:rsidR="0002677E" w:rsidRPr="002F4BA2">
        <w:rPr>
          <w:sz w:val="28"/>
        </w:rPr>
        <w:t xml:space="preserve"> (</w:t>
      </w:r>
      <w:r w:rsidR="0002677E" w:rsidRPr="002F4BA2">
        <w:rPr>
          <w:sz w:val="28"/>
          <w:lang w:val="en-US"/>
        </w:rPr>
        <w:t>CM</w:t>
      </w:r>
      <w:r w:rsidR="0002677E" w:rsidRPr="002F4BA2">
        <w:rPr>
          <w:sz w:val="28"/>
        </w:rPr>
        <w:t>4)</w:t>
      </w:r>
      <w:r w:rsidR="000C72E2" w:rsidRPr="002F4BA2">
        <w:rPr>
          <w:sz w:val="28"/>
        </w:rPr>
        <w:t xml:space="preserve"> с </w:t>
      </w:r>
      <w:proofErr w:type="spellStart"/>
      <w:r w:rsidR="000C72E2" w:rsidRPr="002F4BA2">
        <w:rPr>
          <w:sz w:val="28"/>
        </w:rPr>
        <w:t>платормой</w:t>
      </w:r>
      <w:proofErr w:type="spellEnd"/>
      <w:r w:rsidR="000C72E2" w:rsidRPr="002F4BA2">
        <w:rPr>
          <w:sz w:val="28"/>
        </w:rPr>
        <w:t xml:space="preserve"> </w:t>
      </w:r>
      <w:proofErr w:type="spellStart"/>
      <w:r w:rsidR="000C72E2" w:rsidRPr="002F4BA2">
        <w:rPr>
          <w:sz w:val="28"/>
        </w:rPr>
        <w:t>CM-Sochi</w:t>
      </w:r>
      <w:proofErr w:type="spellEnd"/>
      <w:r w:rsidR="000C72E2" w:rsidRPr="002F4BA2">
        <w:rPr>
          <w:sz w:val="28"/>
        </w:rPr>
        <w:t xml:space="preserve"> (</w:t>
      </w:r>
      <w:r w:rsidR="000C72E2" w:rsidRPr="002F4BA2">
        <w:rPr>
          <w:sz w:val="28"/>
          <w:lang w:val="en-US"/>
        </w:rPr>
        <w:t>CM</w:t>
      </w:r>
      <w:r w:rsidR="000C72E2" w:rsidRPr="002F4BA2">
        <w:rPr>
          <w:sz w:val="28"/>
        </w:rPr>
        <w:t>4/5)</w:t>
      </w:r>
      <w:r w:rsidR="00E67081">
        <w:br/>
      </w:r>
    </w:p>
    <w:p w:rsidR="00353524" w:rsidRPr="00344F55" w:rsidRDefault="00950114" w:rsidP="006E07A6">
      <w:pPr>
        <w:pStyle w:val="12"/>
        <w:ind w:firstLine="0"/>
        <w:jc w:val="center"/>
      </w:pPr>
      <w:r w:rsidRPr="00344F55">
        <w:br w:type="page"/>
      </w:r>
      <w:r w:rsidR="00353524" w:rsidRPr="00344F55">
        <w:lastRenderedPageBreak/>
        <w:t>История изменений</w:t>
      </w:r>
    </w:p>
    <w:p w:rsidR="00353524" w:rsidRPr="004D5FDC" w:rsidRDefault="00353524" w:rsidP="00353524">
      <w:pPr>
        <w:pStyle w:val="12"/>
      </w:pPr>
    </w:p>
    <w:tbl>
      <w:tblPr>
        <w:tblStyle w:val="1a"/>
        <w:tblW w:w="9778" w:type="dxa"/>
        <w:tblLook w:val="01E0"/>
      </w:tblPr>
      <w:tblGrid>
        <w:gridCol w:w="1368"/>
        <w:gridCol w:w="900"/>
        <w:gridCol w:w="4860"/>
        <w:gridCol w:w="2650"/>
      </w:tblGrid>
      <w:tr w:rsidR="00353524" w:rsidRPr="00344F55">
        <w:trPr>
          <w:cnfStyle w:val="100000000000"/>
        </w:trPr>
        <w:tc>
          <w:tcPr>
            <w:tcW w:w="1368" w:type="dxa"/>
          </w:tcPr>
          <w:p w:rsidR="00353524" w:rsidRPr="00344F55" w:rsidRDefault="00353524" w:rsidP="00EE57ED">
            <w:r w:rsidRPr="00344F55">
              <w:t>Дата</w:t>
            </w:r>
          </w:p>
        </w:tc>
        <w:tc>
          <w:tcPr>
            <w:tcW w:w="900" w:type="dxa"/>
          </w:tcPr>
          <w:p w:rsidR="00353524" w:rsidRPr="00344F55" w:rsidRDefault="00353524" w:rsidP="00EE57ED">
            <w:r w:rsidRPr="00344F55">
              <w:t>Версия</w:t>
            </w:r>
          </w:p>
        </w:tc>
        <w:tc>
          <w:tcPr>
            <w:tcW w:w="4860" w:type="dxa"/>
          </w:tcPr>
          <w:p w:rsidR="00353524" w:rsidRPr="00344F55" w:rsidRDefault="00353524" w:rsidP="00EE57ED">
            <w:r w:rsidRPr="00344F55">
              <w:t>Описание</w:t>
            </w:r>
          </w:p>
        </w:tc>
        <w:tc>
          <w:tcPr>
            <w:tcW w:w="2650" w:type="dxa"/>
          </w:tcPr>
          <w:p w:rsidR="00353524" w:rsidRPr="00344F55" w:rsidRDefault="00353524" w:rsidP="00EE57ED">
            <w:r w:rsidRPr="00344F55">
              <w:t>Автор</w:t>
            </w:r>
          </w:p>
        </w:tc>
      </w:tr>
      <w:tr w:rsidR="00353524" w:rsidRPr="00344F55">
        <w:tc>
          <w:tcPr>
            <w:tcW w:w="1368" w:type="dxa"/>
          </w:tcPr>
          <w:p w:rsidR="00353524" w:rsidRPr="00344F55" w:rsidRDefault="00D20E80" w:rsidP="00EE57ED">
            <w:fldSimple w:instr=" CREATEDATE  \@ &quot;dd.MM.yyyy&quot;  \* MERGEFORMAT ">
              <w:r w:rsidR="00071720">
                <w:rPr>
                  <w:noProof/>
                </w:rPr>
                <w:t>07.08.2013</w:t>
              </w:r>
            </w:fldSimple>
          </w:p>
        </w:tc>
        <w:tc>
          <w:tcPr>
            <w:tcW w:w="900" w:type="dxa"/>
          </w:tcPr>
          <w:p w:rsidR="00353524" w:rsidRPr="00344F55" w:rsidRDefault="00353524" w:rsidP="00EE57ED">
            <w:r w:rsidRPr="00344F55">
              <w:t>1</w:t>
            </w:r>
          </w:p>
        </w:tc>
        <w:tc>
          <w:tcPr>
            <w:tcW w:w="4860" w:type="dxa"/>
          </w:tcPr>
          <w:p w:rsidR="00353524" w:rsidRPr="00344F55" w:rsidRDefault="00353524" w:rsidP="00EE57ED"/>
        </w:tc>
        <w:tc>
          <w:tcPr>
            <w:tcW w:w="2650" w:type="dxa"/>
          </w:tcPr>
          <w:p w:rsidR="00353524" w:rsidRPr="00344F55" w:rsidRDefault="00D20E80" w:rsidP="00EE57ED">
            <w:fldSimple w:instr=" AUTHOR  \* Caps  \* MERGEFORMAT ">
              <w:r w:rsidR="00071720">
                <w:rPr>
                  <w:noProof/>
                </w:rPr>
                <w:t>Тугушев И.А.</w:t>
              </w:r>
            </w:fldSimple>
          </w:p>
        </w:tc>
      </w:tr>
      <w:tr w:rsidR="00353524" w:rsidRPr="00344F55">
        <w:tc>
          <w:tcPr>
            <w:tcW w:w="1368" w:type="dxa"/>
          </w:tcPr>
          <w:p w:rsidR="00353524" w:rsidRPr="008E7F71" w:rsidRDefault="008E7F71" w:rsidP="00EE57ED">
            <w:pPr>
              <w:rPr>
                <w:lang w:val="en-US"/>
                <w:rPrChange w:id="5" w:author="Тугушев И.А." w:date="2013-08-30T13:32:00Z">
                  <w:rPr/>
                </w:rPrChange>
              </w:rPr>
            </w:pPr>
            <w:ins w:id="6" w:author="Тугушев И.А." w:date="2013-08-30T13:32:00Z">
              <w:r>
                <w:rPr>
                  <w:lang w:val="en-US"/>
                </w:rPr>
                <w:t>30.08.2013</w:t>
              </w:r>
            </w:ins>
          </w:p>
        </w:tc>
        <w:tc>
          <w:tcPr>
            <w:tcW w:w="900" w:type="dxa"/>
          </w:tcPr>
          <w:p w:rsidR="00353524" w:rsidRPr="008E7F71" w:rsidRDefault="008E7F71" w:rsidP="00EE57ED">
            <w:pPr>
              <w:rPr>
                <w:lang w:val="en-US"/>
                <w:rPrChange w:id="7" w:author="Тугушев И.А." w:date="2013-08-30T13:32:00Z">
                  <w:rPr/>
                </w:rPrChange>
              </w:rPr>
            </w:pPr>
            <w:ins w:id="8" w:author="Тугушев И.А." w:date="2013-08-30T13:32:00Z">
              <w:r>
                <w:rPr>
                  <w:lang w:val="en-US"/>
                </w:rPr>
                <w:t>2</w:t>
              </w:r>
            </w:ins>
          </w:p>
        </w:tc>
        <w:tc>
          <w:tcPr>
            <w:tcW w:w="4860" w:type="dxa"/>
          </w:tcPr>
          <w:p w:rsidR="008E7F71" w:rsidRDefault="008E7F71" w:rsidP="00EE57ED">
            <w:pPr>
              <w:rPr>
                <w:ins w:id="9" w:author="Тугушев И.А." w:date="2013-08-30T13:33:00Z"/>
              </w:rPr>
            </w:pPr>
            <w:ins w:id="10" w:author="Тугушев И.А." w:date="2013-08-30T13:33:00Z">
              <w:r>
                <w:t>Уточнения по результат</w:t>
              </w:r>
            </w:ins>
            <w:ins w:id="11" w:author="Тугушев И.А." w:date="2013-08-30T13:34:00Z">
              <w:r>
                <w:t>ам</w:t>
              </w:r>
            </w:ins>
            <w:ins w:id="12" w:author="Тугушев И.А." w:date="2013-08-30T13:33:00Z">
              <w:r>
                <w:t xml:space="preserve"> соглас</w:t>
              </w:r>
            </w:ins>
            <w:ins w:id="13" w:author="Тугушев И.А." w:date="2013-08-30T13:34:00Z">
              <w:r>
                <w:t>ования.</w:t>
              </w:r>
            </w:ins>
          </w:p>
          <w:p w:rsidR="00353524" w:rsidRPr="00071720" w:rsidRDefault="008E7F71" w:rsidP="00EE57ED">
            <w:pPr>
              <w:rPr>
                <w:ins w:id="14" w:author="Тугушев И.А." w:date="2013-08-30T13:52:00Z"/>
                <w:rPrChange w:id="15" w:author="Тугушев И.А." w:date="2013-08-30T17:30:00Z">
                  <w:rPr>
                    <w:ins w:id="16" w:author="Тугушев И.А." w:date="2013-08-30T13:52:00Z"/>
                    <w:lang w:val="en-US"/>
                  </w:rPr>
                </w:rPrChange>
              </w:rPr>
            </w:pPr>
            <w:ins w:id="17" w:author="Тугушев И.А." w:date="2013-08-30T13:33:00Z">
              <w:r>
                <w:t>Уточнена работа с комплектами БД</w:t>
              </w:r>
            </w:ins>
          </w:p>
          <w:p w:rsidR="006B0E06" w:rsidRPr="006B0E06" w:rsidRDefault="006B0E06" w:rsidP="006B0E06">
            <w:pPr>
              <w:rPr>
                <w:lang w:val="en-US"/>
                <w:rPrChange w:id="18" w:author="Тугушев И.А." w:date="2013-08-30T13:52:00Z">
                  <w:rPr/>
                </w:rPrChange>
              </w:rPr>
            </w:pPr>
            <w:ins w:id="19" w:author="Тугушев И.А." w:date="2013-08-30T13:53:00Z">
              <w:r>
                <w:t>Раздел про отключение</w:t>
              </w:r>
            </w:ins>
            <w:ins w:id="20" w:author="Тугушев И.А." w:date="2013-08-30T13:52:00Z">
              <w:r>
                <w:rPr>
                  <w:lang w:val="en-US"/>
                </w:rPr>
                <w:t xml:space="preserve"> </w:t>
              </w:r>
              <w:proofErr w:type="spellStart"/>
              <w:r>
                <w:t>AFSaveDocUtils</w:t>
              </w:r>
            </w:ins>
            <w:proofErr w:type="spellEnd"/>
          </w:p>
        </w:tc>
        <w:tc>
          <w:tcPr>
            <w:tcW w:w="2650" w:type="dxa"/>
          </w:tcPr>
          <w:p w:rsidR="00353524" w:rsidRPr="00344F55" w:rsidRDefault="00353524" w:rsidP="00EE57ED"/>
        </w:tc>
      </w:tr>
      <w:tr w:rsidR="00353524" w:rsidRPr="00344F55">
        <w:trPr>
          <w:cnfStyle w:val="010000000000"/>
        </w:trPr>
        <w:tc>
          <w:tcPr>
            <w:tcW w:w="1368" w:type="dxa"/>
          </w:tcPr>
          <w:p w:rsidR="00353524" w:rsidRPr="00344F55" w:rsidRDefault="00353524" w:rsidP="00EE57ED"/>
        </w:tc>
        <w:tc>
          <w:tcPr>
            <w:tcW w:w="900" w:type="dxa"/>
          </w:tcPr>
          <w:p w:rsidR="00353524" w:rsidRPr="00344F55" w:rsidRDefault="00353524" w:rsidP="00EE57ED"/>
        </w:tc>
        <w:tc>
          <w:tcPr>
            <w:tcW w:w="4860" w:type="dxa"/>
          </w:tcPr>
          <w:p w:rsidR="00353524" w:rsidRPr="00344F55" w:rsidRDefault="00353524" w:rsidP="00EE57ED"/>
        </w:tc>
        <w:tc>
          <w:tcPr>
            <w:tcW w:w="2650" w:type="dxa"/>
          </w:tcPr>
          <w:p w:rsidR="00353524" w:rsidRPr="00344F55" w:rsidRDefault="00353524" w:rsidP="00EE57ED"/>
        </w:tc>
      </w:tr>
    </w:tbl>
    <w:p w:rsidR="00353524" w:rsidRPr="00344F55" w:rsidRDefault="00353524" w:rsidP="00353524"/>
    <w:p w:rsidR="00950114" w:rsidRPr="00344F55" w:rsidRDefault="00353524" w:rsidP="00AA4284">
      <w:pPr>
        <w:pStyle w:val="aff7"/>
        <w:pBdr>
          <w:bottom w:val="single" w:sz="12" w:space="1" w:color="auto"/>
        </w:pBdr>
        <w:jc w:val="left"/>
      </w:pPr>
      <w:r>
        <w:br w:type="page"/>
      </w:r>
      <w:r w:rsidR="00950114" w:rsidRPr="00344F55">
        <w:lastRenderedPageBreak/>
        <w:t>Содержание</w:t>
      </w:r>
    </w:p>
    <w:p w:rsidR="00950114" w:rsidRPr="00344F55" w:rsidRDefault="00950114" w:rsidP="00950114">
      <w:pPr>
        <w:pStyle w:val="12"/>
      </w:pPr>
    </w:p>
    <w:p w:rsidR="00071720" w:rsidRDefault="00D20E80">
      <w:pPr>
        <w:pStyle w:val="1b"/>
        <w:rPr>
          <w:ins w:id="21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D20E80">
        <w:fldChar w:fldCharType="begin"/>
      </w:r>
      <w:r w:rsidR="006B392A" w:rsidRPr="00344F55">
        <w:instrText xml:space="preserve"> TOC \o "1-3" \h \z \u </w:instrText>
      </w:r>
      <w:r w:rsidRPr="00D20E80">
        <w:fldChar w:fldCharType="separate"/>
      </w:r>
      <w:ins w:id="22" w:author="Тугушев И.А." w:date="2013-08-30T17:30:00Z">
        <w:r w:rsidR="00071720" w:rsidRPr="00F21AC9">
          <w:rPr>
            <w:rStyle w:val="af4"/>
            <w:noProof/>
          </w:rPr>
          <w:fldChar w:fldCharType="begin"/>
        </w:r>
        <w:r w:rsidR="00071720" w:rsidRPr="00F21AC9">
          <w:rPr>
            <w:rStyle w:val="af4"/>
            <w:noProof/>
          </w:rPr>
          <w:instrText xml:space="preserve"> </w:instrText>
        </w:r>
        <w:r w:rsidR="00071720">
          <w:rPr>
            <w:noProof/>
          </w:rPr>
          <w:instrText>HYPERLINK \l "_Toc365647216"</w:instrText>
        </w:r>
        <w:r w:rsidR="00071720" w:rsidRPr="00F21AC9">
          <w:rPr>
            <w:rStyle w:val="af4"/>
            <w:noProof/>
          </w:rPr>
          <w:instrText xml:space="preserve"> </w:instrText>
        </w:r>
        <w:r w:rsidR="00071720" w:rsidRPr="00F21AC9">
          <w:rPr>
            <w:rStyle w:val="af4"/>
            <w:noProof/>
          </w:rPr>
        </w:r>
        <w:r w:rsidR="00071720" w:rsidRPr="00F21AC9">
          <w:rPr>
            <w:rStyle w:val="af4"/>
            <w:noProof/>
          </w:rPr>
          <w:fldChar w:fldCharType="separate"/>
        </w:r>
        <w:r w:rsidR="00071720" w:rsidRPr="00F21AC9">
          <w:rPr>
            <w:rStyle w:val="af4"/>
            <w:noProof/>
            <w:lang w:val="en-US"/>
          </w:rPr>
          <w:t>1.</w:t>
        </w:r>
        <w:r w:rsidR="000717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71720" w:rsidRPr="00F21AC9">
          <w:rPr>
            <w:rStyle w:val="af4"/>
            <w:noProof/>
          </w:rPr>
          <w:t>Сокращения</w:t>
        </w:r>
        <w:r w:rsidR="00071720">
          <w:rPr>
            <w:noProof/>
            <w:webHidden/>
          </w:rPr>
          <w:tab/>
        </w:r>
        <w:r w:rsidR="00071720">
          <w:rPr>
            <w:noProof/>
            <w:webHidden/>
          </w:rPr>
          <w:fldChar w:fldCharType="begin"/>
        </w:r>
        <w:r w:rsidR="00071720">
          <w:rPr>
            <w:noProof/>
            <w:webHidden/>
          </w:rPr>
          <w:instrText xml:space="preserve"> PAGEREF _Toc365647216 \h </w:instrText>
        </w:r>
        <w:r w:rsidR="00071720">
          <w:rPr>
            <w:noProof/>
            <w:webHidden/>
          </w:rPr>
        </w:r>
      </w:ins>
      <w:r w:rsidR="00071720">
        <w:rPr>
          <w:noProof/>
          <w:webHidden/>
        </w:rPr>
        <w:fldChar w:fldCharType="separate"/>
      </w:r>
      <w:ins w:id="23" w:author="Тугушев И.А." w:date="2013-08-30T17:30:00Z">
        <w:r w:rsidR="00071720">
          <w:rPr>
            <w:noProof/>
            <w:webHidden/>
          </w:rPr>
          <w:t>4</w:t>
        </w:r>
        <w:r w:rsidR="00071720">
          <w:rPr>
            <w:noProof/>
            <w:webHidden/>
          </w:rPr>
          <w:fldChar w:fldCharType="end"/>
        </w:r>
        <w:r w:rsidR="00071720"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24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25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"_Toc365647217"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Исходные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Тугушев И.А." w:date="2013-08-30T17:30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27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28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"_Toc365647218"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Компонентная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" w:author="Тугушев И.А." w:date="2013-08-30T17:30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30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31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"_Toc365647219"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Метод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Тугушев И.А." w:date="2013-08-30T17:30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33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34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"_Toc365647220"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СС и корпоративность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Тугушев И.А." w:date="2013-08-30T17:30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36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37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"_Toc365647221"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Принципы реализации адаптера к платформе CM-So</w:t>
        </w:r>
        <w:r w:rsidRPr="00F21AC9">
          <w:rPr>
            <w:rStyle w:val="af4"/>
            <w:noProof/>
            <w:lang w:val="en-US"/>
          </w:rPr>
          <w:t>c</w:t>
        </w:r>
        <w:r w:rsidRPr="00F21AC9">
          <w:rPr>
            <w:rStyle w:val="af4"/>
            <w:noProof/>
          </w:rPr>
          <w:t>hi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Тугушев И.А." w:date="2013-08-30T17:30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2f"/>
        <w:tabs>
          <w:tab w:val="left" w:pos="960"/>
          <w:tab w:val="right" w:leader="dot" w:pos="9736"/>
        </w:tabs>
        <w:rPr>
          <w:ins w:id="39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40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"_Toc365647222"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Переиспользование кодовой базы CMJ-</w:t>
        </w:r>
        <w:r w:rsidRPr="00F21AC9">
          <w:rPr>
            <w:rStyle w:val="af4"/>
            <w:noProof/>
            <w:lang w:val="en-US"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Тугушев И.А." w:date="2013-08-30T17:30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2f"/>
        <w:tabs>
          <w:tab w:val="left" w:pos="960"/>
          <w:tab w:val="right" w:leader="dot" w:pos="9736"/>
        </w:tabs>
        <w:rPr>
          <w:ins w:id="42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43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"_Toc365647223"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Принципы модификации ДОП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Тугушев И.А." w:date="2013-08-30T17:30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2f"/>
        <w:tabs>
          <w:tab w:val="left" w:pos="960"/>
          <w:tab w:val="right" w:leader="dot" w:pos="9736"/>
        </w:tabs>
        <w:rPr>
          <w:ins w:id="45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46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"_Toc365647224"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6.3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Даты создания и модификаций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" w:author="Тугушев И.А." w:date="2013-08-30T17:30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2f"/>
        <w:tabs>
          <w:tab w:val="left" w:pos="960"/>
          <w:tab w:val="right" w:leader="dot" w:pos="9736"/>
        </w:tabs>
        <w:rPr>
          <w:ins w:id="48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49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"_Toc365647225"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6.4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Идентификатор сущности (</w:t>
        </w:r>
        <w:r w:rsidRPr="00F21AC9">
          <w:rPr>
            <w:rStyle w:val="af4"/>
            <w:noProof/>
            <w:lang w:val="en-US"/>
          </w:rPr>
          <w:t>UNID</w:t>
        </w:r>
        <w:r w:rsidRPr="00F21AC9">
          <w:rPr>
            <w:rStyle w:val="af4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" w:author="Тугушев И.А." w:date="2013-08-30T17:30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3c"/>
        <w:tabs>
          <w:tab w:val="left" w:pos="1200"/>
          <w:tab w:val="right" w:leader="dot" w:pos="9736"/>
        </w:tabs>
        <w:rPr>
          <w:ins w:id="51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52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"_Toc365647226"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6.4.1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Назначение UNID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" w:author="Тугушев И.А." w:date="2013-08-30T17:30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3c"/>
        <w:tabs>
          <w:tab w:val="left" w:pos="1200"/>
          <w:tab w:val="right" w:leader="dot" w:pos="9736"/>
        </w:tabs>
        <w:rPr>
          <w:ins w:id="54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55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"_Toc365647227"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6.4.2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Дублирование UNID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" w:author="Тугушев И.А." w:date="2013-08-30T17:30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3c"/>
        <w:tabs>
          <w:tab w:val="left" w:pos="1200"/>
          <w:tab w:val="right" w:leader="dot" w:pos="9736"/>
        </w:tabs>
        <w:rPr>
          <w:ins w:id="57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58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"_Toc365647228"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6.4.3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NoteId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" w:author="Тугушев И.А." w:date="2013-08-30T17:30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2f"/>
        <w:tabs>
          <w:tab w:val="left" w:pos="960"/>
          <w:tab w:val="right" w:leader="dot" w:pos="9736"/>
        </w:tabs>
        <w:rPr>
          <w:ins w:id="60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61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"_Toc365647229"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6.5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  <w:lang w:val="en-US"/>
          </w:rPr>
          <w:t>Evaluate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" w:author="Тугушев И.А." w:date="2013-08-30T17:30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2f"/>
        <w:tabs>
          <w:tab w:val="left" w:pos="960"/>
          <w:tab w:val="right" w:leader="dot" w:pos="9736"/>
        </w:tabs>
        <w:rPr>
          <w:ins w:id="63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64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"_Toc365647230"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6.6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  <w:lang w:val="en-US"/>
          </w:rPr>
          <w:t>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" w:author="Тугушев И.А." w:date="2013-08-30T17:30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2f"/>
        <w:tabs>
          <w:tab w:val="left" w:pos="960"/>
          <w:tab w:val="right" w:leader="dot" w:pos="9736"/>
        </w:tabs>
        <w:rPr>
          <w:ins w:id="66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67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"_Toc365647231"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6.7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Моделирование lotus.domino.Document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8" w:author="Тугушев И.А." w:date="2013-08-30T17:30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3c"/>
        <w:tabs>
          <w:tab w:val="left" w:pos="1200"/>
          <w:tab w:val="right" w:leader="dot" w:pos="9736"/>
        </w:tabs>
        <w:rPr>
          <w:ins w:id="69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70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"_Toc365647232"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  <w:lang w:val="en-US"/>
          </w:rPr>
          <w:t>6.7.1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Респонсы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" w:author="Тугушев И.А." w:date="2013-08-30T17:30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3c"/>
        <w:tabs>
          <w:tab w:val="left" w:pos="1200"/>
          <w:tab w:val="right" w:leader="dot" w:pos="9736"/>
        </w:tabs>
        <w:rPr>
          <w:ins w:id="72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73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"_Toc365647233"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6.7.2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  <w:lang w:val="en-US"/>
          </w:rPr>
          <w:t>lotus</w:t>
        </w:r>
        <w:r w:rsidRPr="00F21AC9">
          <w:rPr>
            <w:rStyle w:val="af4"/>
            <w:noProof/>
          </w:rPr>
          <w:t>.</w:t>
        </w:r>
        <w:r w:rsidRPr="00F21AC9">
          <w:rPr>
            <w:rStyle w:val="af4"/>
            <w:noProof/>
            <w:lang w:val="en-US"/>
          </w:rPr>
          <w:t>domino</w:t>
        </w:r>
        <w:r w:rsidRPr="00F21AC9">
          <w:rPr>
            <w:rStyle w:val="af4"/>
            <w:noProof/>
          </w:rPr>
          <w:t>.</w:t>
        </w:r>
        <w:r w:rsidRPr="00F21AC9">
          <w:rPr>
            <w:rStyle w:val="af4"/>
            <w:noProof/>
            <w:lang w:val="en-US"/>
          </w:rPr>
          <w:t>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4" w:author="Тугушев И.А." w:date="2013-08-30T17:30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3c"/>
        <w:tabs>
          <w:tab w:val="left" w:pos="1200"/>
          <w:tab w:val="right" w:leader="dot" w:pos="9736"/>
        </w:tabs>
        <w:rPr>
          <w:ins w:id="75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76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"_Toc365647234"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6.7.3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lotus.domino.EmbeddedObject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7" w:author="Тугушев И.А." w:date="2013-08-30T17:30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2f"/>
        <w:tabs>
          <w:tab w:val="left" w:pos="960"/>
          <w:tab w:val="right" w:leader="dot" w:pos="9736"/>
        </w:tabs>
        <w:rPr>
          <w:ins w:id="78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79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"_Toc365647235"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6.8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Моделирование lotus.domino.Database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0" w:author="Тугушев И.А." w:date="2013-08-30T17:30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3c"/>
        <w:tabs>
          <w:tab w:val="left" w:pos="1200"/>
          <w:tab w:val="right" w:leader="dot" w:pos="9736"/>
        </w:tabs>
        <w:rPr>
          <w:ins w:id="81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82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"_Toc365647236"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  <w:lang w:val="en-US"/>
          </w:rPr>
          <w:t>6.8.1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Сервер БД (</w:t>
        </w:r>
        <w:r w:rsidRPr="00F21AC9">
          <w:rPr>
            <w:rStyle w:val="af4"/>
            <w:noProof/>
            <w:lang w:val="en-US"/>
          </w:rPr>
          <w:t>Server</w:t>
        </w:r>
        <w:r w:rsidRPr="00F21AC9">
          <w:rPr>
            <w:rStyle w:val="af4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3" w:author="Тугушев И.А." w:date="2013-08-30T17:30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3c"/>
        <w:tabs>
          <w:tab w:val="left" w:pos="1200"/>
          <w:tab w:val="right" w:leader="dot" w:pos="9736"/>
        </w:tabs>
        <w:rPr>
          <w:ins w:id="84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85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"_Toc365647237"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  <w:lang w:val="en-US"/>
          </w:rPr>
          <w:t>6.8.2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  <w:lang w:val="en-US"/>
          </w:rPr>
          <w:t>Путь к БД (fileName)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6" w:author="Тугушев И.А." w:date="2013-08-30T17:30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3c"/>
        <w:tabs>
          <w:tab w:val="left" w:pos="1200"/>
          <w:tab w:val="right" w:leader="dot" w:pos="9736"/>
        </w:tabs>
        <w:rPr>
          <w:ins w:id="87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88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"_Toc365647238"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6.8.3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Идентификатор БД (</w:t>
        </w:r>
        <w:r w:rsidRPr="00F21AC9">
          <w:rPr>
            <w:rStyle w:val="af4"/>
            <w:noProof/>
            <w:lang w:val="en-US"/>
          </w:rPr>
          <w:t>ReplicaId</w:t>
        </w:r>
        <w:r w:rsidRPr="00F21AC9">
          <w:rPr>
            <w:rStyle w:val="af4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9" w:author="Тугушев И.А." w:date="2013-08-30T17:30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3c"/>
        <w:tabs>
          <w:tab w:val="left" w:pos="1200"/>
          <w:tab w:val="right" w:leader="dot" w:pos="9736"/>
        </w:tabs>
        <w:rPr>
          <w:ins w:id="90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91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"_Toc365647239"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6.8.4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2" w:author="Тугушев И.А." w:date="2013-08-30T17:30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2f"/>
        <w:tabs>
          <w:tab w:val="left" w:pos="960"/>
          <w:tab w:val="right" w:leader="dot" w:pos="9736"/>
        </w:tabs>
        <w:rPr>
          <w:ins w:id="93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94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"_Toc365647240"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  <w:lang w:val="en-US"/>
          </w:rPr>
          <w:t>6.9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Моделирование lotus.domino.</w:t>
        </w:r>
        <w:r w:rsidRPr="00F21AC9">
          <w:rPr>
            <w:rStyle w:val="af4"/>
            <w:noProof/>
            <w:lang w:val="en-US"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5" w:author="Тугушев И.А." w:date="2013-08-30T17:30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96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97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"_Toc365647241"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Агенты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8" w:author="Тугушев И.А." w:date="2013-08-30T17:30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99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00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"_Toc365647242"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Настраиваемый набор реквизитов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_Toc365647242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1" w:author="Тугушев И.А." w:date="2013-08-30T17:30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102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03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"_Toc365647243"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Хранение форматированного 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_Toc365647243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4" w:author="Тугушев И.А." w:date="2013-08-30T17:30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105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06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"_Toc365647244"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Аутентификация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7" w:author="Тугушев И.А." w:date="2013-08-30T17:30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108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09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"_Toc365647245"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  <w:lang w:val="en-US"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Авторизация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_Toc365647245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0" w:author="Тугушев И.А." w:date="2013-08-30T17:30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2f"/>
        <w:tabs>
          <w:tab w:val="left" w:pos="960"/>
          <w:tab w:val="right" w:leader="dot" w:pos="9736"/>
        </w:tabs>
        <w:rPr>
          <w:ins w:id="111" w:author="Тугушев И.А." w:date="2013-08-30T17:30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12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"_Toc365647246"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11.1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Моделирование авторизации доступа к документу в CM-Sochi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_Toc365647246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3" w:author="Тугушев И.А." w:date="2013-08-30T17:30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3c"/>
        <w:tabs>
          <w:tab w:val="left" w:pos="1440"/>
          <w:tab w:val="right" w:leader="dot" w:pos="9736"/>
        </w:tabs>
        <w:rPr>
          <w:ins w:id="114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15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"_Toc365647247"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11.1.1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Пользовательский доступ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_Toc365647247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6" w:author="Тугушев И.А." w:date="2013-08-30T17:30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3c"/>
        <w:tabs>
          <w:tab w:val="left" w:pos="1440"/>
          <w:tab w:val="right" w:leader="dot" w:pos="9736"/>
        </w:tabs>
        <w:rPr>
          <w:ins w:id="117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18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"_Toc365647248"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11.1.2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3 Доступ делопроизводителям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_Toc365647248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9" w:author="Тугушев И.А." w:date="2013-08-30T17:30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3c"/>
        <w:tabs>
          <w:tab w:val="left" w:pos="1440"/>
          <w:tab w:val="right" w:leader="dot" w:pos="9736"/>
        </w:tabs>
        <w:rPr>
          <w:ins w:id="120" w:author="Тугушев И.А." w:date="2013-08-30T17:30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ins w:id="121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"_Toc365647249"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11.1.3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Наведённый доступ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_Toc365647249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2" w:author="Тугушев И.А." w:date="2013-08-30T17:30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123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24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"_Toc365647250"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12.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Справочники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_Toc365647250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5" w:author="Тугушев И.А." w:date="2013-08-30T17:30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126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27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"_Toc365647251"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13.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Уведомления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_Toc365647251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8" w:author="Тугушев И.А." w:date="2013-08-30T17:30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129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30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"_Toc365647252"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14.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ПКД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_Toc365647252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1" w:author="Тугушев И.А." w:date="2013-08-30T17:30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132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33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"_Toc365647253"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  <w:lang w:val="en-US"/>
          </w:rPr>
          <w:t>15.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  <w:lang w:val="en-US"/>
          </w:rPr>
          <w:t>ChLog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_Toc365647253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4" w:author="Тугушев И.А." w:date="2013-08-30T17:30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135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36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"_Toc365647254"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16.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История изменений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_Toc365647254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7" w:author="Тугушев И.А." w:date="2013-08-30T17:30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138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39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"_Toc365647255"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17.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>Сервис AFSaveDocUtils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_Toc365647255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0" w:author="Тугушев И.А." w:date="2013-08-30T17:30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141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42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"_Toc365647256"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  <w:lang w:val="en-US"/>
          </w:rPr>
          <w:t>18.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  <w:lang w:val="en-US"/>
          </w:rPr>
          <w:t>Полнотекстовый поиск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_Toc365647256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3" w:author="Тугушев И.А." w:date="2013-08-30T17:30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071720" w:rsidRDefault="00071720">
      <w:pPr>
        <w:pStyle w:val="1b"/>
        <w:rPr>
          <w:ins w:id="144" w:author="Тугушев И.А." w:date="2013-08-30T17:30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ins w:id="145" w:author="Тугушев И.А." w:date="2013-08-30T17:30:00Z">
        <w:r w:rsidRPr="00F21AC9">
          <w:rPr>
            <w:rStyle w:val="af4"/>
            <w:noProof/>
          </w:rPr>
          <w:fldChar w:fldCharType="begin"/>
        </w:r>
        <w:r w:rsidRPr="00F21AC9">
          <w:rPr>
            <w:rStyle w:val="af4"/>
            <w:noProof/>
          </w:rPr>
          <w:instrText xml:space="preserve"> </w:instrText>
        </w:r>
        <w:r>
          <w:rPr>
            <w:noProof/>
          </w:rPr>
          <w:instrText>HYPERLINK \l "_Toc365647257"</w:instrText>
        </w:r>
        <w:r w:rsidRPr="00F21AC9">
          <w:rPr>
            <w:rStyle w:val="af4"/>
            <w:noProof/>
          </w:rPr>
          <w:instrText xml:space="preserve"> </w:instrText>
        </w:r>
        <w:r w:rsidRPr="00F21AC9">
          <w:rPr>
            <w:rStyle w:val="af4"/>
            <w:noProof/>
          </w:rPr>
        </w:r>
        <w:r w:rsidRPr="00F21AC9">
          <w:rPr>
            <w:rStyle w:val="af4"/>
            <w:noProof/>
          </w:rPr>
          <w:fldChar w:fldCharType="separate"/>
        </w:r>
        <w:r w:rsidRPr="00F21AC9">
          <w:rPr>
            <w:rStyle w:val="af4"/>
            <w:noProof/>
          </w:rPr>
          <w:t>19.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21AC9">
          <w:rPr>
            <w:rStyle w:val="af4"/>
            <w:noProof/>
          </w:rPr>
          <w:t xml:space="preserve">Список задач для рефакторинга </w:t>
        </w:r>
        <w:r w:rsidRPr="00F21AC9">
          <w:rPr>
            <w:rStyle w:val="af4"/>
            <w:noProof/>
            <w:lang w:val="en-US"/>
          </w:rPr>
          <w:t>CMJ</w:t>
        </w:r>
        <w:r w:rsidRPr="00F21AC9">
          <w:rPr>
            <w:rStyle w:val="af4"/>
            <w:noProof/>
          </w:rPr>
          <w:t>-</w:t>
        </w:r>
        <w:r w:rsidRPr="00F21AC9">
          <w:rPr>
            <w:rStyle w:val="af4"/>
            <w:noProof/>
            <w:lang w:val="en-US"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_Toc365647257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6" w:author="Тугушев И.А." w:date="2013-08-30T17:30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F21AC9">
          <w:rPr>
            <w:rStyle w:val="af4"/>
            <w:noProof/>
          </w:rPr>
          <w:fldChar w:fldCharType="end"/>
        </w:r>
      </w:ins>
    </w:p>
    <w:p w:rsidR="00C3205C" w:rsidDel="00D44403" w:rsidRDefault="00C3205C">
      <w:pPr>
        <w:pStyle w:val="1b"/>
        <w:rPr>
          <w:del w:id="147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148" w:author="Тугушев И.А." w:date="2013-08-29T13:28:00Z">
        <w:r w:rsidRPr="00D44403" w:rsidDel="00D44403">
          <w:rPr>
            <w:noProof/>
            <w:lang w:val="en-US"/>
            <w:rPrChange w:id="149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1.</w:delText>
        </w:r>
        <w:r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150" w:author="Тугушев И.А." w:date="2013-08-29T13:28:00Z">
              <w:rPr>
                <w:rStyle w:val="af4"/>
                <w:noProof/>
              </w:rPr>
            </w:rPrChange>
          </w:rPr>
          <w:delText>Сокращения</w:delText>
        </w:r>
        <w:r w:rsidDel="00D44403">
          <w:rPr>
            <w:noProof/>
            <w:webHidden/>
          </w:rPr>
          <w:tab/>
          <w:delText>4</w:delText>
        </w:r>
      </w:del>
    </w:p>
    <w:p w:rsidR="00C3205C" w:rsidDel="00D44403" w:rsidRDefault="00C3205C">
      <w:pPr>
        <w:pStyle w:val="1b"/>
        <w:rPr>
          <w:del w:id="151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152" w:author="Тугушев И.А." w:date="2013-08-29T13:28:00Z">
        <w:r w:rsidRPr="00D44403" w:rsidDel="00D44403">
          <w:rPr>
            <w:noProof/>
            <w:rPrChange w:id="153" w:author="Тугушев И.А." w:date="2013-08-29T13:28:00Z">
              <w:rPr>
                <w:rStyle w:val="af4"/>
                <w:noProof/>
              </w:rPr>
            </w:rPrChange>
          </w:rPr>
          <w:delText>2.</w:delText>
        </w:r>
        <w:r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154" w:author="Тугушев И.А." w:date="2013-08-29T13:28:00Z">
              <w:rPr>
                <w:rStyle w:val="af4"/>
                <w:noProof/>
              </w:rPr>
            </w:rPrChange>
          </w:rPr>
          <w:delText>Исходные требования</w:delText>
        </w:r>
        <w:r w:rsidDel="00D44403">
          <w:rPr>
            <w:noProof/>
            <w:webHidden/>
          </w:rPr>
          <w:tab/>
          <w:delText>4</w:delText>
        </w:r>
      </w:del>
    </w:p>
    <w:p w:rsidR="00C3205C" w:rsidDel="00D44403" w:rsidRDefault="00C3205C">
      <w:pPr>
        <w:pStyle w:val="1b"/>
        <w:rPr>
          <w:del w:id="155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156" w:author="Тугушев И.А." w:date="2013-08-29T13:28:00Z">
        <w:r w:rsidRPr="00D44403" w:rsidDel="00D44403">
          <w:rPr>
            <w:noProof/>
            <w:rPrChange w:id="157" w:author="Тугушев И.А." w:date="2013-08-29T13:28:00Z">
              <w:rPr>
                <w:rStyle w:val="af4"/>
                <w:noProof/>
              </w:rPr>
            </w:rPrChange>
          </w:rPr>
          <w:delText>3.</w:delText>
        </w:r>
        <w:r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158" w:author="Тугушев И.А." w:date="2013-08-29T13:28:00Z">
              <w:rPr>
                <w:rStyle w:val="af4"/>
                <w:noProof/>
              </w:rPr>
            </w:rPrChange>
          </w:rPr>
          <w:delText>Компонентная модель</w:delText>
        </w:r>
        <w:r w:rsidDel="00D44403">
          <w:rPr>
            <w:noProof/>
            <w:webHidden/>
          </w:rPr>
          <w:tab/>
          <w:delText>4</w:delText>
        </w:r>
      </w:del>
    </w:p>
    <w:p w:rsidR="00C3205C" w:rsidDel="00D44403" w:rsidRDefault="00C3205C">
      <w:pPr>
        <w:pStyle w:val="1b"/>
        <w:rPr>
          <w:del w:id="159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160" w:author="Тугушев И.А." w:date="2013-08-29T13:28:00Z">
        <w:r w:rsidRPr="00D44403" w:rsidDel="00D44403">
          <w:rPr>
            <w:noProof/>
            <w:rPrChange w:id="161" w:author="Тугушев И.А." w:date="2013-08-29T13:28:00Z">
              <w:rPr>
                <w:rStyle w:val="af4"/>
                <w:noProof/>
              </w:rPr>
            </w:rPrChange>
          </w:rPr>
          <w:delText>4.</w:delText>
        </w:r>
        <w:r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162" w:author="Тугушев И.А." w:date="2013-08-29T13:28:00Z">
              <w:rPr>
                <w:rStyle w:val="af4"/>
                <w:noProof/>
              </w:rPr>
            </w:rPrChange>
          </w:rPr>
          <w:delText>Метод реализации</w:delText>
        </w:r>
        <w:r w:rsidDel="00D44403">
          <w:rPr>
            <w:noProof/>
            <w:webHidden/>
          </w:rPr>
          <w:tab/>
          <w:delText>5</w:delText>
        </w:r>
      </w:del>
    </w:p>
    <w:p w:rsidR="00C3205C" w:rsidDel="00D44403" w:rsidRDefault="00C3205C">
      <w:pPr>
        <w:pStyle w:val="1b"/>
        <w:rPr>
          <w:del w:id="163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164" w:author="Тугушев И.А." w:date="2013-08-29T13:28:00Z">
        <w:r w:rsidRPr="00D44403" w:rsidDel="00D44403">
          <w:rPr>
            <w:noProof/>
            <w:rPrChange w:id="165" w:author="Тугушев И.А." w:date="2013-08-29T13:28:00Z">
              <w:rPr>
                <w:rStyle w:val="af4"/>
                <w:noProof/>
              </w:rPr>
            </w:rPrChange>
          </w:rPr>
          <w:delText>5.</w:delText>
        </w:r>
        <w:r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166" w:author="Тугушев И.А." w:date="2013-08-29T13:28:00Z">
              <w:rPr>
                <w:rStyle w:val="af4"/>
                <w:noProof/>
              </w:rPr>
            </w:rPrChange>
          </w:rPr>
          <w:delText>СС и корпоративность</w:delText>
        </w:r>
        <w:r w:rsidDel="00D44403">
          <w:rPr>
            <w:noProof/>
            <w:webHidden/>
          </w:rPr>
          <w:tab/>
          <w:delText>5</w:delText>
        </w:r>
      </w:del>
    </w:p>
    <w:p w:rsidR="00C3205C" w:rsidDel="00D44403" w:rsidRDefault="00C3205C">
      <w:pPr>
        <w:pStyle w:val="1b"/>
        <w:rPr>
          <w:del w:id="167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168" w:author="Тугушев И.А." w:date="2013-08-29T13:28:00Z">
        <w:r w:rsidRPr="00D44403" w:rsidDel="00D44403">
          <w:rPr>
            <w:noProof/>
            <w:rPrChange w:id="169" w:author="Тугушев И.А." w:date="2013-08-29T13:28:00Z">
              <w:rPr>
                <w:rStyle w:val="af4"/>
                <w:noProof/>
              </w:rPr>
            </w:rPrChange>
          </w:rPr>
          <w:delText>6.</w:delText>
        </w:r>
        <w:r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170" w:author="Тугушев И.А." w:date="2013-08-29T13:28:00Z">
              <w:rPr>
                <w:rStyle w:val="af4"/>
                <w:noProof/>
              </w:rPr>
            </w:rPrChange>
          </w:rPr>
          <w:delText>Принципы реализации адаптера к платформе CM-So</w:delText>
        </w:r>
        <w:r w:rsidRPr="00D44403" w:rsidDel="00D44403">
          <w:rPr>
            <w:noProof/>
            <w:lang w:val="en-US"/>
            <w:rPrChange w:id="171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c</w:delText>
        </w:r>
        <w:r w:rsidRPr="00D44403" w:rsidDel="00D44403">
          <w:rPr>
            <w:noProof/>
            <w:rPrChange w:id="172" w:author="Тугушев И.А." w:date="2013-08-29T13:28:00Z">
              <w:rPr>
                <w:rStyle w:val="af4"/>
                <w:noProof/>
              </w:rPr>
            </w:rPrChange>
          </w:rPr>
          <w:delText>hi</w:delText>
        </w:r>
        <w:r w:rsidDel="00D44403">
          <w:rPr>
            <w:noProof/>
            <w:webHidden/>
          </w:rPr>
          <w:tab/>
          <w:delText>8</w:delText>
        </w:r>
      </w:del>
    </w:p>
    <w:p w:rsidR="00C3205C" w:rsidDel="00D44403" w:rsidRDefault="00C3205C">
      <w:pPr>
        <w:pStyle w:val="2f"/>
        <w:tabs>
          <w:tab w:val="left" w:pos="960"/>
          <w:tab w:val="right" w:leader="dot" w:pos="9736"/>
        </w:tabs>
        <w:rPr>
          <w:del w:id="173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74" w:author="Тугушев И.А." w:date="2013-08-29T13:28:00Z">
        <w:r w:rsidRPr="00D44403" w:rsidDel="00D44403">
          <w:rPr>
            <w:noProof/>
            <w:rPrChange w:id="175" w:author="Тугушев И.А." w:date="2013-08-29T13:28:00Z">
              <w:rPr>
                <w:rStyle w:val="af4"/>
                <w:noProof/>
              </w:rPr>
            </w:rPrChange>
          </w:rPr>
          <w:delText>6.1</w:delText>
        </w:r>
        <w:r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176" w:author="Тугушев И.А." w:date="2013-08-29T13:28:00Z">
              <w:rPr>
                <w:rStyle w:val="af4"/>
                <w:noProof/>
              </w:rPr>
            </w:rPrChange>
          </w:rPr>
          <w:delText>Переиспользование кодовой базы CMJ-</w:delText>
        </w:r>
        <w:r w:rsidRPr="00D44403" w:rsidDel="00D44403">
          <w:rPr>
            <w:noProof/>
            <w:lang w:val="en-US"/>
            <w:rPrChange w:id="177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Server</w:delText>
        </w:r>
        <w:r w:rsidDel="00D44403">
          <w:rPr>
            <w:noProof/>
            <w:webHidden/>
          </w:rPr>
          <w:tab/>
          <w:delText>8</w:delText>
        </w:r>
      </w:del>
    </w:p>
    <w:p w:rsidR="00C3205C" w:rsidDel="00D44403" w:rsidRDefault="00C3205C">
      <w:pPr>
        <w:pStyle w:val="2f"/>
        <w:tabs>
          <w:tab w:val="left" w:pos="960"/>
          <w:tab w:val="right" w:leader="dot" w:pos="9736"/>
        </w:tabs>
        <w:rPr>
          <w:del w:id="178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79" w:author="Тугушев И.А." w:date="2013-08-29T13:28:00Z">
        <w:r w:rsidRPr="00D44403" w:rsidDel="00D44403">
          <w:rPr>
            <w:noProof/>
            <w:rPrChange w:id="180" w:author="Тугушев И.А." w:date="2013-08-29T13:28:00Z">
              <w:rPr>
                <w:rStyle w:val="af4"/>
                <w:noProof/>
              </w:rPr>
            </w:rPrChange>
          </w:rPr>
          <w:delText>6.2</w:delText>
        </w:r>
        <w:r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181" w:author="Тугушев И.А." w:date="2013-08-29T13:28:00Z">
              <w:rPr>
                <w:rStyle w:val="af4"/>
                <w:noProof/>
              </w:rPr>
            </w:rPrChange>
          </w:rPr>
          <w:delText>Принципы модификации ДОП</w:delText>
        </w:r>
        <w:r w:rsidDel="00D44403">
          <w:rPr>
            <w:noProof/>
            <w:webHidden/>
          </w:rPr>
          <w:tab/>
          <w:delText>8</w:delText>
        </w:r>
      </w:del>
    </w:p>
    <w:p w:rsidR="00C3205C" w:rsidDel="00D44403" w:rsidRDefault="00C3205C">
      <w:pPr>
        <w:pStyle w:val="2f"/>
        <w:tabs>
          <w:tab w:val="left" w:pos="960"/>
          <w:tab w:val="right" w:leader="dot" w:pos="9736"/>
        </w:tabs>
        <w:rPr>
          <w:del w:id="182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83" w:author="Тугушев И.А." w:date="2013-08-29T13:28:00Z">
        <w:r w:rsidRPr="00D44403" w:rsidDel="00D44403">
          <w:rPr>
            <w:noProof/>
            <w:rPrChange w:id="184" w:author="Тугушев И.А." w:date="2013-08-29T13:28:00Z">
              <w:rPr>
                <w:rStyle w:val="af4"/>
                <w:noProof/>
              </w:rPr>
            </w:rPrChange>
          </w:rPr>
          <w:delText>6.3</w:delText>
        </w:r>
        <w:r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185" w:author="Тугушев И.А." w:date="2013-08-29T13:28:00Z">
              <w:rPr>
                <w:rStyle w:val="af4"/>
                <w:noProof/>
              </w:rPr>
            </w:rPrChange>
          </w:rPr>
          <w:delText>Даты создания и модификаций</w:delText>
        </w:r>
        <w:r w:rsidDel="00D44403">
          <w:rPr>
            <w:noProof/>
            <w:webHidden/>
          </w:rPr>
          <w:tab/>
          <w:delText>9</w:delText>
        </w:r>
      </w:del>
    </w:p>
    <w:p w:rsidR="00C3205C" w:rsidDel="00D44403" w:rsidRDefault="00C3205C">
      <w:pPr>
        <w:pStyle w:val="2f"/>
        <w:tabs>
          <w:tab w:val="left" w:pos="960"/>
          <w:tab w:val="right" w:leader="dot" w:pos="9736"/>
        </w:tabs>
        <w:rPr>
          <w:del w:id="186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87" w:author="Тугушев И.А." w:date="2013-08-29T13:28:00Z">
        <w:r w:rsidRPr="00D44403" w:rsidDel="00D44403">
          <w:rPr>
            <w:noProof/>
            <w:rPrChange w:id="188" w:author="Тугушев И.А." w:date="2013-08-29T13:28:00Z">
              <w:rPr>
                <w:rStyle w:val="af4"/>
                <w:noProof/>
              </w:rPr>
            </w:rPrChange>
          </w:rPr>
          <w:delText>6.4</w:delText>
        </w:r>
        <w:r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189" w:author="Тугушев И.А." w:date="2013-08-29T13:28:00Z">
              <w:rPr>
                <w:rStyle w:val="af4"/>
                <w:noProof/>
              </w:rPr>
            </w:rPrChange>
          </w:rPr>
          <w:delText>Идентификатор сущности (</w:delText>
        </w:r>
        <w:r w:rsidRPr="00D44403" w:rsidDel="00D44403">
          <w:rPr>
            <w:noProof/>
            <w:lang w:val="en-US"/>
            <w:rPrChange w:id="190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UNID</w:delText>
        </w:r>
        <w:r w:rsidRPr="00D44403" w:rsidDel="00D44403">
          <w:rPr>
            <w:noProof/>
            <w:rPrChange w:id="191" w:author="Тугушев И.А." w:date="2013-08-29T13:28:00Z">
              <w:rPr>
                <w:rStyle w:val="af4"/>
                <w:noProof/>
              </w:rPr>
            </w:rPrChange>
          </w:rPr>
          <w:delText>)</w:delText>
        </w:r>
        <w:r w:rsidDel="00D44403">
          <w:rPr>
            <w:noProof/>
            <w:webHidden/>
          </w:rPr>
          <w:tab/>
          <w:delText>9</w:delText>
        </w:r>
      </w:del>
    </w:p>
    <w:p w:rsidR="00C3205C" w:rsidDel="00D44403" w:rsidRDefault="00C3205C">
      <w:pPr>
        <w:pStyle w:val="3c"/>
        <w:tabs>
          <w:tab w:val="left" w:pos="1200"/>
          <w:tab w:val="right" w:leader="dot" w:pos="9736"/>
        </w:tabs>
        <w:rPr>
          <w:del w:id="192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193" w:author="Тугушев И.А." w:date="2013-08-29T13:28:00Z">
        <w:r w:rsidRPr="00D44403" w:rsidDel="00D44403">
          <w:rPr>
            <w:noProof/>
            <w:rPrChange w:id="194" w:author="Тугушев И.А." w:date="2013-08-29T13:28:00Z">
              <w:rPr>
                <w:rStyle w:val="af4"/>
                <w:noProof/>
              </w:rPr>
            </w:rPrChange>
          </w:rPr>
          <w:delText>6.4.1</w:delText>
        </w:r>
        <w:r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195" w:author="Тугушев И.А." w:date="2013-08-29T13:28:00Z">
              <w:rPr>
                <w:rStyle w:val="af4"/>
                <w:noProof/>
              </w:rPr>
            </w:rPrChange>
          </w:rPr>
          <w:delText>Назначение UNID</w:delText>
        </w:r>
        <w:r w:rsidDel="00D44403">
          <w:rPr>
            <w:noProof/>
            <w:webHidden/>
          </w:rPr>
          <w:tab/>
          <w:delText>10</w:delText>
        </w:r>
      </w:del>
    </w:p>
    <w:p w:rsidR="00C3205C" w:rsidDel="00D44403" w:rsidRDefault="00C3205C">
      <w:pPr>
        <w:pStyle w:val="3c"/>
        <w:tabs>
          <w:tab w:val="left" w:pos="1200"/>
          <w:tab w:val="right" w:leader="dot" w:pos="9736"/>
        </w:tabs>
        <w:rPr>
          <w:del w:id="196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197" w:author="Тугушев И.А." w:date="2013-08-29T13:28:00Z">
        <w:r w:rsidRPr="00D44403" w:rsidDel="00D44403">
          <w:rPr>
            <w:noProof/>
            <w:rPrChange w:id="198" w:author="Тугушев И.А." w:date="2013-08-29T13:28:00Z">
              <w:rPr>
                <w:rStyle w:val="af4"/>
                <w:noProof/>
              </w:rPr>
            </w:rPrChange>
          </w:rPr>
          <w:delText>6.4.2</w:delText>
        </w:r>
        <w:r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199" w:author="Тугушев И.А." w:date="2013-08-29T13:28:00Z">
              <w:rPr>
                <w:rStyle w:val="af4"/>
                <w:noProof/>
              </w:rPr>
            </w:rPrChange>
          </w:rPr>
          <w:delText>Дублирование UNID</w:delText>
        </w:r>
        <w:r w:rsidDel="00D44403">
          <w:rPr>
            <w:noProof/>
            <w:webHidden/>
          </w:rPr>
          <w:tab/>
          <w:delText>11</w:delText>
        </w:r>
      </w:del>
    </w:p>
    <w:p w:rsidR="00C3205C" w:rsidDel="00D44403" w:rsidRDefault="00C3205C">
      <w:pPr>
        <w:pStyle w:val="3c"/>
        <w:tabs>
          <w:tab w:val="left" w:pos="1200"/>
          <w:tab w:val="right" w:leader="dot" w:pos="9736"/>
        </w:tabs>
        <w:rPr>
          <w:del w:id="200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01" w:author="Тугушев И.А." w:date="2013-08-29T13:28:00Z">
        <w:r w:rsidRPr="00D44403" w:rsidDel="00D44403">
          <w:rPr>
            <w:noProof/>
            <w:rPrChange w:id="202" w:author="Тугушев И.А." w:date="2013-08-29T13:28:00Z">
              <w:rPr>
                <w:rStyle w:val="af4"/>
                <w:noProof/>
              </w:rPr>
            </w:rPrChange>
          </w:rPr>
          <w:delText>6.4.3</w:delText>
        </w:r>
        <w:r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03" w:author="Тугушев И.А." w:date="2013-08-29T13:28:00Z">
              <w:rPr>
                <w:rStyle w:val="af4"/>
                <w:noProof/>
              </w:rPr>
            </w:rPrChange>
          </w:rPr>
          <w:delText>NoteId</w:delText>
        </w:r>
        <w:r w:rsidDel="00D44403">
          <w:rPr>
            <w:noProof/>
            <w:webHidden/>
          </w:rPr>
          <w:tab/>
          <w:delText>12</w:delText>
        </w:r>
      </w:del>
    </w:p>
    <w:p w:rsidR="00C3205C" w:rsidDel="00D44403" w:rsidRDefault="00C3205C">
      <w:pPr>
        <w:pStyle w:val="2f"/>
        <w:tabs>
          <w:tab w:val="left" w:pos="960"/>
          <w:tab w:val="right" w:leader="dot" w:pos="9736"/>
        </w:tabs>
        <w:rPr>
          <w:del w:id="204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05" w:author="Тугушев И.А." w:date="2013-08-29T13:28:00Z">
        <w:r w:rsidRPr="00D44403" w:rsidDel="00D44403">
          <w:rPr>
            <w:noProof/>
            <w:rPrChange w:id="206" w:author="Тугушев И.А." w:date="2013-08-29T13:28:00Z">
              <w:rPr>
                <w:rStyle w:val="af4"/>
                <w:noProof/>
              </w:rPr>
            </w:rPrChange>
          </w:rPr>
          <w:delText>6.5</w:delText>
        </w:r>
        <w:r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44403" w:rsidDel="00D44403">
          <w:rPr>
            <w:noProof/>
            <w:lang w:val="en-US"/>
            <w:rPrChange w:id="207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Evaluate</w:delText>
        </w:r>
        <w:r w:rsidDel="00D44403">
          <w:rPr>
            <w:noProof/>
            <w:webHidden/>
          </w:rPr>
          <w:tab/>
          <w:delText>12</w:delText>
        </w:r>
      </w:del>
    </w:p>
    <w:p w:rsidR="00C3205C" w:rsidDel="00D44403" w:rsidRDefault="00C3205C">
      <w:pPr>
        <w:pStyle w:val="2f"/>
        <w:tabs>
          <w:tab w:val="left" w:pos="960"/>
          <w:tab w:val="right" w:leader="dot" w:pos="9736"/>
        </w:tabs>
        <w:rPr>
          <w:del w:id="208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09" w:author="Тугушев И.А." w:date="2013-08-29T13:28:00Z">
        <w:r w:rsidRPr="00D44403" w:rsidDel="00D44403">
          <w:rPr>
            <w:noProof/>
            <w:rPrChange w:id="210" w:author="Тугушев И.А." w:date="2013-08-29T13:28:00Z">
              <w:rPr>
                <w:rStyle w:val="af4"/>
                <w:noProof/>
              </w:rPr>
            </w:rPrChange>
          </w:rPr>
          <w:delText>6.6</w:delText>
        </w:r>
        <w:r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44403" w:rsidDel="00D44403">
          <w:rPr>
            <w:noProof/>
            <w:lang w:val="en-US"/>
            <w:rPrChange w:id="211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Search</w:delText>
        </w:r>
        <w:r w:rsidDel="00D44403">
          <w:rPr>
            <w:noProof/>
            <w:webHidden/>
          </w:rPr>
          <w:tab/>
          <w:delText>12</w:delText>
        </w:r>
      </w:del>
    </w:p>
    <w:p w:rsidR="00C3205C" w:rsidDel="00D44403" w:rsidRDefault="00C3205C">
      <w:pPr>
        <w:pStyle w:val="2f"/>
        <w:tabs>
          <w:tab w:val="left" w:pos="960"/>
          <w:tab w:val="right" w:leader="dot" w:pos="9736"/>
        </w:tabs>
        <w:rPr>
          <w:del w:id="212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13" w:author="Тугушев И.А." w:date="2013-08-29T13:28:00Z">
        <w:r w:rsidRPr="00D44403" w:rsidDel="00D44403">
          <w:rPr>
            <w:noProof/>
            <w:rPrChange w:id="214" w:author="Тугушев И.А." w:date="2013-08-29T13:28:00Z">
              <w:rPr>
                <w:rStyle w:val="af4"/>
                <w:noProof/>
              </w:rPr>
            </w:rPrChange>
          </w:rPr>
          <w:delText>6.7</w:delText>
        </w:r>
        <w:r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15" w:author="Тугушев И.А." w:date="2013-08-29T13:28:00Z">
              <w:rPr>
                <w:rStyle w:val="af4"/>
                <w:noProof/>
              </w:rPr>
            </w:rPrChange>
          </w:rPr>
          <w:delText>Моделирование lotus.domino.Document</w:delText>
        </w:r>
        <w:r w:rsidDel="00D44403">
          <w:rPr>
            <w:noProof/>
            <w:webHidden/>
          </w:rPr>
          <w:tab/>
          <w:delText>12</w:delText>
        </w:r>
      </w:del>
    </w:p>
    <w:p w:rsidR="00C3205C" w:rsidDel="00D44403" w:rsidRDefault="00C3205C">
      <w:pPr>
        <w:pStyle w:val="3c"/>
        <w:tabs>
          <w:tab w:val="left" w:pos="1200"/>
          <w:tab w:val="right" w:leader="dot" w:pos="9736"/>
        </w:tabs>
        <w:rPr>
          <w:del w:id="216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17" w:author="Тугушев И.А." w:date="2013-08-29T13:28:00Z">
        <w:r w:rsidRPr="00D44403" w:rsidDel="00D44403">
          <w:rPr>
            <w:noProof/>
            <w:lang w:val="en-US"/>
            <w:rPrChange w:id="218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6.7.1</w:delText>
        </w:r>
        <w:r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19" w:author="Тугушев И.А." w:date="2013-08-29T13:28:00Z">
              <w:rPr>
                <w:rStyle w:val="af4"/>
                <w:noProof/>
              </w:rPr>
            </w:rPrChange>
          </w:rPr>
          <w:delText>Респонсы</w:delText>
        </w:r>
        <w:r w:rsidDel="00D44403">
          <w:rPr>
            <w:noProof/>
            <w:webHidden/>
          </w:rPr>
          <w:tab/>
          <w:delText>13</w:delText>
        </w:r>
      </w:del>
    </w:p>
    <w:p w:rsidR="00C3205C" w:rsidDel="00D44403" w:rsidRDefault="00C3205C">
      <w:pPr>
        <w:pStyle w:val="3c"/>
        <w:tabs>
          <w:tab w:val="left" w:pos="1200"/>
          <w:tab w:val="right" w:leader="dot" w:pos="9736"/>
        </w:tabs>
        <w:rPr>
          <w:del w:id="220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21" w:author="Тугушев И.А." w:date="2013-08-29T13:28:00Z">
        <w:r w:rsidRPr="00D44403" w:rsidDel="00D44403">
          <w:rPr>
            <w:noProof/>
            <w:rPrChange w:id="222" w:author="Тугушев И.А." w:date="2013-08-29T13:28:00Z">
              <w:rPr>
                <w:rStyle w:val="af4"/>
                <w:noProof/>
              </w:rPr>
            </w:rPrChange>
          </w:rPr>
          <w:delText>6.7.2</w:delText>
        </w:r>
        <w:r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44403" w:rsidDel="00D44403">
          <w:rPr>
            <w:noProof/>
            <w:lang w:val="en-US"/>
            <w:rPrChange w:id="223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lotus</w:delText>
        </w:r>
        <w:r w:rsidRPr="00D44403" w:rsidDel="00D44403">
          <w:rPr>
            <w:noProof/>
            <w:rPrChange w:id="224" w:author="Тугушев И.А." w:date="2013-08-29T13:28:00Z">
              <w:rPr>
                <w:rStyle w:val="af4"/>
                <w:noProof/>
              </w:rPr>
            </w:rPrChange>
          </w:rPr>
          <w:delText>.</w:delText>
        </w:r>
        <w:r w:rsidRPr="00D44403" w:rsidDel="00D44403">
          <w:rPr>
            <w:noProof/>
            <w:lang w:val="en-US"/>
            <w:rPrChange w:id="225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domino</w:delText>
        </w:r>
        <w:r w:rsidRPr="00D44403" w:rsidDel="00D44403">
          <w:rPr>
            <w:noProof/>
            <w:rPrChange w:id="226" w:author="Тугушев И.А." w:date="2013-08-29T13:28:00Z">
              <w:rPr>
                <w:rStyle w:val="af4"/>
                <w:noProof/>
              </w:rPr>
            </w:rPrChange>
          </w:rPr>
          <w:delText>.</w:delText>
        </w:r>
        <w:r w:rsidRPr="00D44403" w:rsidDel="00D44403">
          <w:rPr>
            <w:noProof/>
            <w:lang w:val="en-US"/>
            <w:rPrChange w:id="227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Item</w:delText>
        </w:r>
        <w:r w:rsidDel="00D44403">
          <w:rPr>
            <w:noProof/>
            <w:webHidden/>
          </w:rPr>
          <w:tab/>
          <w:delText>13</w:delText>
        </w:r>
      </w:del>
    </w:p>
    <w:p w:rsidR="00C3205C" w:rsidDel="00D44403" w:rsidRDefault="00C3205C">
      <w:pPr>
        <w:pStyle w:val="3c"/>
        <w:tabs>
          <w:tab w:val="left" w:pos="1200"/>
          <w:tab w:val="right" w:leader="dot" w:pos="9736"/>
        </w:tabs>
        <w:rPr>
          <w:del w:id="228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29" w:author="Тугушев И.А." w:date="2013-08-29T13:28:00Z">
        <w:r w:rsidRPr="00D44403" w:rsidDel="00D44403">
          <w:rPr>
            <w:noProof/>
            <w:rPrChange w:id="230" w:author="Тугушев И.А." w:date="2013-08-29T13:28:00Z">
              <w:rPr>
                <w:rStyle w:val="af4"/>
                <w:noProof/>
              </w:rPr>
            </w:rPrChange>
          </w:rPr>
          <w:delText>6.7.3</w:delText>
        </w:r>
        <w:r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31" w:author="Тугушев И.А." w:date="2013-08-29T13:28:00Z">
              <w:rPr>
                <w:rStyle w:val="af4"/>
                <w:noProof/>
              </w:rPr>
            </w:rPrChange>
          </w:rPr>
          <w:delText>lotus.domino.EmbeddedObject</w:delText>
        </w:r>
        <w:r w:rsidDel="00D44403">
          <w:rPr>
            <w:noProof/>
            <w:webHidden/>
          </w:rPr>
          <w:tab/>
          <w:delText>13</w:delText>
        </w:r>
      </w:del>
    </w:p>
    <w:p w:rsidR="00C3205C" w:rsidDel="00D44403" w:rsidRDefault="00C3205C">
      <w:pPr>
        <w:pStyle w:val="2f"/>
        <w:tabs>
          <w:tab w:val="left" w:pos="960"/>
          <w:tab w:val="right" w:leader="dot" w:pos="9736"/>
        </w:tabs>
        <w:rPr>
          <w:del w:id="232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33" w:author="Тугушев И.А." w:date="2013-08-29T13:28:00Z">
        <w:r w:rsidRPr="00D44403" w:rsidDel="00D44403">
          <w:rPr>
            <w:noProof/>
            <w:rPrChange w:id="234" w:author="Тугушев И.А." w:date="2013-08-29T13:28:00Z">
              <w:rPr>
                <w:rStyle w:val="af4"/>
                <w:noProof/>
              </w:rPr>
            </w:rPrChange>
          </w:rPr>
          <w:delText>6.8</w:delText>
        </w:r>
        <w:r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35" w:author="Тугушев И.А." w:date="2013-08-29T13:28:00Z">
              <w:rPr>
                <w:rStyle w:val="af4"/>
                <w:noProof/>
              </w:rPr>
            </w:rPrChange>
          </w:rPr>
          <w:delText>Моделирование lotus.domino.Database</w:delText>
        </w:r>
        <w:r w:rsidDel="00D44403">
          <w:rPr>
            <w:noProof/>
            <w:webHidden/>
          </w:rPr>
          <w:tab/>
          <w:delText>14</w:delText>
        </w:r>
      </w:del>
    </w:p>
    <w:p w:rsidR="00C3205C" w:rsidDel="00D44403" w:rsidRDefault="00C3205C">
      <w:pPr>
        <w:pStyle w:val="3c"/>
        <w:tabs>
          <w:tab w:val="left" w:pos="1200"/>
          <w:tab w:val="right" w:leader="dot" w:pos="9736"/>
        </w:tabs>
        <w:rPr>
          <w:del w:id="236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37" w:author="Тугушев И.А." w:date="2013-08-29T13:28:00Z">
        <w:r w:rsidRPr="00D44403" w:rsidDel="00D44403">
          <w:rPr>
            <w:noProof/>
            <w:lang w:val="en-US"/>
            <w:rPrChange w:id="238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6.8.1</w:delText>
        </w:r>
        <w:r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39" w:author="Тугушев И.А." w:date="2013-08-29T13:28:00Z">
              <w:rPr>
                <w:rStyle w:val="af4"/>
                <w:noProof/>
              </w:rPr>
            </w:rPrChange>
          </w:rPr>
          <w:delText>Сервер БД (</w:delText>
        </w:r>
        <w:r w:rsidRPr="00D44403" w:rsidDel="00D44403">
          <w:rPr>
            <w:noProof/>
            <w:lang w:val="en-US"/>
            <w:rPrChange w:id="240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Server</w:delText>
        </w:r>
        <w:r w:rsidRPr="00D44403" w:rsidDel="00D44403">
          <w:rPr>
            <w:noProof/>
            <w:rPrChange w:id="241" w:author="Тугушев И.А." w:date="2013-08-29T13:28:00Z">
              <w:rPr>
                <w:rStyle w:val="af4"/>
                <w:noProof/>
              </w:rPr>
            </w:rPrChange>
          </w:rPr>
          <w:delText>)</w:delText>
        </w:r>
        <w:r w:rsidDel="00D44403">
          <w:rPr>
            <w:noProof/>
            <w:webHidden/>
          </w:rPr>
          <w:tab/>
          <w:delText>15</w:delText>
        </w:r>
      </w:del>
    </w:p>
    <w:p w:rsidR="00C3205C" w:rsidDel="00D44403" w:rsidRDefault="00C3205C">
      <w:pPr>
        <w:pStyle w:val="3c"/>
        <w:tabs>
          <w:tab w:val="left" w:pos="1200"/>
          <w:tab w:val="right" w:leader="dot" w:pos="9736"/>
        </w:tabs>
        <w:rPr>
          <w:del w:id="242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43" w:author="Тугушев И.А." w:date="2013-08-29T13:28:00Z">
        <w:r w:rsidRPr="00D44403" w:rsidDel="00D44403">
          <w:rPr>
            <w:noProof/>
            <w:lang w:val="en-US"/>
            <w:rPrChange w:id="244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6.8.2</w:delText>
        </w:r>
        <w:r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44403" w:rsidDel="00D44403">
          <w:rPr>
            <w:noProof/>
            <w:lang w:val="en-US"/>
            <w:rPrChange w:id="245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Путь к БД (fileName)</w:delText>
        </w:r>
        <w:r w:rsidDel="00D44403">
          <w:rPr>
            <w:noProof/>
            <w:webHidden/>
          </w:rPr>
          <w:tab/>
          <w:delText>15</w:delText>
        </w:r>
      </w:del>
    </w:p>
    <w:p w:rsidR="00C3205C" w:rsidDel="00D44403" w:rsidRDefault="00C3205C">
      <w:pPr>
        <w:pStyle w:val="3c"/>
        <w:tabs>
          <w:tab w:val="left" w:pos="1200"/>
          <w:tab w:val="right" w:leader="dot" w:pos="9736"/>
        </w:tabs>
        <w:rPr>
          <w:del w:id="246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47" w:author="Тугушев И.А." w:date="2013-08-29T13:28:00Z">
        <w:r w:rsidRPr="00D44403" w:rsidDel="00D44403">
          <w:rPr>
            <w:noProof/>
            <w:rPrChange w:id="248" w:author="Тугушев И.А." w:date="2013-08-29T13:28:00Z">
              <w:rPr>
                <w:rStyle w:val="af4"/>
                <w:noProof/>
              </w:rPr>
            </w:rPrChange>
          </w:rPr>
          <w:delText>6.8.3</w:delText>
        </w:r>
        <w:r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49" w:author="Тугушев И.А." w:date="2013-08-29T13:28:00Z">
              <w:rPr>
                <w:rStyle w:val="af4"/>
                <w:noProof/>
              </w:rPr>
            </w:rPrChange>
          </w:rPr>
          <w:delText>Идентификатор БД (</w:delText>
        </w:r>
        <w:r w:rsidRPr="00D44403" w:rsidDel="00D44403">
          <w:rPr>
            <w:noProof/>
            <w:lang w:val="en-US"/>
            <w:rPrChange w:id="250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ReplicaId</w:delText>
        </w:r>
        <w:r w:rsidRPr="00D44403" w:rsidDel="00D44403">
          <w:rPr>
            <w:noProof/>
            <w:rPrChange w:id="251" w:author="Тугушев И.А." w:date="2013-08-29T13:28:00Z">
              <w:rPr>
                <w:rStyle w:val="af4"/>
                <w:noProof/>
              </w:rPr>
            </w:rPrChange>
          </w:rPr>
          <w:delText>)</w:delText>
        </w:r>
        <w:r w:rsidDel="00D44403">
          <w:rPr>
            <w:noProof/>
            <w:webHidden/>
          </w:rPr>
          <w:tab/>
          <w:delText>15</w:delText>
        </w:r>
      </w:del>
    </w:p>
    <w:p w:rsidR="00C3205C" w:rsidDel="00D44403" w:rsidRDefault="00C3205C">
      <w:pPr>
        <w:pStyle w:val="3c"/>
        <w:tabs>
          <w:tab w:val="left" w:pos="1200"/>
          <w:tab w:val="right" w:leader="dot" w:pos="9736"/>
        </w:tabs>
        <w:rPr>
          <w:del w:id="252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53" w:author="Тугушев И.А." w:date="2013-08-29T13:28:00Z">
        <w:r w:rsidRPr="00D44403" w:rsidDel="00D44403">
          <w:rPr>
            <w:noProof/>
            <w:rPrChange w:id="254" w:author="Тугушев И.А." w:date="2013-08-29T13:28:00Z">
              <w:rPr>
                <w:rStyle w:val="af4"/>
                <w:noProof/>
              </w:rPr>
            </w:rPrChange>
          </w:rPr>
          <w:delText>6.8.4</w:delText>
        </w:r>
        <w:r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55" w:author="Тугушев И.А." w:date="2013-08-29T13:28:00Z">
              <w:rPr>
                <w:rStyle w:val="af4"/>
                <w:noProof/>
              </w:rPr>
            </w:rPrChange>
          </w:rPr>
          <w:delText>Роли</w:delText>
        </w:r>
        <w:r w:rsidDel="00D44403">
          <w:rPr>
            <w:noProof/>
            <w:webHidden/>
          </w:rPr>
          <w:tab/>
          <w:delText>15</w:delText>
        </w:r>
      </w:del>
    </w:p>
    <w:p w:rsidR="00C3205C" w:rsidDel="00D44403" w:rsidRDefault="00C3205C">
      <w:pPr>
        <w:pStyle w:val="2f"/>
        <w:tabs>
          <w:tab w:val="left" w:pos="960"/>
          <w:tab w:val="right" w:leader="dot" w:pos="9736"/>
        </w:tabs>
        <w:rPr>
          <w:del w:id="256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57" w:author="Тугушев И.А." w:date="2013-08-29T13:28:00Z">
        <w:r w:rsidRPr="00D44403" w:rsidDel="00D44403">
          <w:rPr>
            <w:noProof/>
            <w:lang w:val="en-US"/>
            <w:rPrChange w:id="258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6.9</w:delText>
        </w:r>
        <w:r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59" w:author="Тугушев И.А." w:date="2013-08-29T13:28:00Z">
              <w:rPr>
                <w:rStyle w:val="af4"/>
                <w:noProof/>
              </w:rPr>
            </w:rPrChange>
          </w:rPr>
          <w:delText>Моделирование lotus.domino.</w:delText>
        </w:r>
        <w:r w:rsidRPr="00D44403" w:rsidDel="00D44403">
          <w:rPr>
            <w:noProof/>
            <w:lang w:val="en-US"/>
            <w:rPrChange w:id="260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View</w:delText>
        </w:r>
        <w:r w:rsidDel="00D44403">
          <w:rPr>
            <w:noProof/>
            <w:webHidden/>
          </w:rPr>
          <w:tab/>
          <w:delText>15</w:delText>
        </w:r>
      </w:del>
    </w:p>
    <w:p w:rsidR="00C3205C" w:rsidDel="00D44403" w:rsidRDefault="00C3205C">
      <w:pPr>
        <w:pStyle w:val="1b"/>
        <w:rPr>
          <w:del w:id="261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262" w:author="Тугушев И.А." w:date="2013-08-29T13:28:00Z">
        <w:r w:rsidRPr="00D44403" w:rsidDel="00D44403">
          <w:rPr>
            <w:noProof/>
            <w:rPrChange w:id="263" w:author="Тугушев И.А." w:date="2013-08-29T13:28:00Z">
              <w:rPr>
                <w:rStyle w:val="af4"/>
                <w:noProof/>
              </w:rPr>
            </w:rPrChange>
          </w:rPr>
          <w:delText>7.</w:delText>
        </w:r>
        <w:r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64" w:author="Тугушев И.А." w:date="2013-08-29T13:28:00Z">
              <w:rPr>
                <w:rStyle w:val="af4"/>
                <w:noProof/>
              </w:rPr>
            </w:rPrChange>
          </w:rPr>
          <w:delText>Агенты</w:delText>
        </w:r>
        <w:r w:rsidDel="00D44403">
          <w:rPr>
            <w:noProof/>
            <w:webHidden/>
          </w:rPr>
          <w:tab/>
          <w:delText>15</w:delText>
        </w:r>
      </w:del>
    </w:p>
    <w:p w:rsidR="00C3205C" w:rsidDel="00D44403" w:rsidRDefault="00C3205C">
      <w:pPr>
        <w:pStyle w:val="1b"/>
        <w:rPr>
          <w:del w:id="265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266" w:author="Тугушев И.А." w:date="2013-08-29T13:28:00Z">
        <w:r w:rsidRPr="00D44403" w:rsidDel="00D44403">
          <w:rPr>
            <w:noProof/>
            <w:rPrChange w:id="267" w:author="Тугушев И.А." w:date="2013-08-29T13:28:00Z">
              <w:rPr>
                <w:rStyle w:val="af4"/>
                <w:noProof/>
              </w:rPr>
            </w:rPrChange>
          </w:rPr>
          <w:delText>8.</w:delText>
        </w:r>
        <w:r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68" w:author="Тугушев И.А." w:date="2013-08-29T13:28:00Z">
              <w:rPr>
                <w:rStyle w:val="af4"/>
                <w:noProof/>
              </w:rPr>
            </w:rPrChange>
          </w:rPr>
          <w:delText>Настраиваемый набор реквизитов</w:delText>
        </w:r>
        <w:r w:rsidDel="00D44403">
          <w:rPr>
            <w:noProof/>
            <w:webHidden/>
          </w:rPr>
          <w:tab/>
          <w:delText>16</w:delText>
        </w:r>
      </w:del>
    </w:p>
    <w:p w:rsidR="00C3205C" w:rsidDel="00D44403" w:rsidRDefault="00C3205C">
      <w:pPr>
        <w:pStyle w:val="1b"/>
        <w:rPr>
          <w:del w:id="269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270" w:author="Тугушев И.А." w:date="2013-08-29T13:28:00Z">
        <w:r w:rsidRPr="00D44403" w:rsidDel="00D44403">
          <w:rPr>
            <w:noProof/>
            <w:rPrChange w:id="271" w:author="Тугушев И.А." w:date="2013-08-29T13:28:00Z">
              <w:rPr>
                <w:rStyle w:val="af4"/>
                <w:noProof/>
              </w:rPr>
            </w:rPrChange>
          </w:rPr>
          <w:delText>9.</w:delText>
        </w:r>
        <w:r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72" w:author="Тугушев И.А." w:date="2013-08-29T13:28:00Z">
              <w:rPr>
                <w:rStyle w:val="af4"/>
                <w:noProof/>
              </w:rPr>
            </w:rPrChange>
          </w:rPr>
          <w:delText>Хранение форматированного текста</w:delText>
        </w:r>
        <w:r w:rsidDel="00D44403">
          <w:rPr>
            <w:noProof/>
            <w:webHidden/>
          </w:rPr>
          <w:tab/>
          <w:delText>16</w:delText>
        </w:r>
      </w:del>
    </w:p>
    <w:p w:rsidR="00C3205C" w:rsidDel="00D44403" w:rsidRDefault="00C3205C">
      <w:pPr>
        <w:pStyle w:val="1b"/>
        <w:rPr>
          <w:del w:id="273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274" w:author="Тугушев И.А." w:date="2013-08-29T13:28:00Z">
        <w:r w:rsidRPr="00D44403" w:rsidDel="00D44403">
          <w:rPr>
            <w:noProof/>
            <w:rPrChange w:id="275" w:author="Тугушев И.А." w:date="2013-08-29T13:28:00Z">
              <w:rPr>
                <w:rStyle w:val="af4"/>
                <w:noProof/>
              </w:rPr>
            </w:rPrChange>
          </w:rPr>
          <w:delText>10.</w:delText>
        </w:r>
        <w:r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76" w:author="Тугушев И.А." w:date="2013-08-29T13:28:00Z">
              <w:rPr>
                <w:rStyle w:val="af4"/>
                <w:noProof/>
              </w:rPr>
            </w:rPrChange>
          </w:rPr>
          <w:delText>Аутентификация</w:delText>
        </w:r>
        <w:r w:rsidDel="00D44403">
          <w:rPr>
            <w:noProof/>
            <w:webHidden/>
          </w:rPr>
          <w:tab/>
          <w:delText>16</w:delText>
        </w:r>
      </w:del>
    </w:p>
    <w:p w:rsidR="00C3205C" w:rsidDel="00D44403" w:rsidRDefault="00C3205C">
      <w:pPr>
        <w:pStyle w:val="1b"/>
        <w:rPr>
          <w:del w:id="277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278" w:author="Тугушев И.А." w:date="2013-08-29T13:28:00Z">
        <w:r w:rsidRPr="00D44403" w:rsidDel="00D44403">
          <w:rPr>
            <w:noProof/>
            <w:lang w:val="en-US"/>
            <w:rPrChange w:id="279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11.</w:delText>
        </w:r>
        <w:r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80" w:author="Тугушев И.А." w:date="2013-08-29T13:28:00Z">
              <w:rPr>
                <w:rStyle w:val="af4"/>
                <w:noProof/>
              </w:rPr>
            </w:rPrChange>
          </w:rPr>
          <w:delText>Авторизация</w:delText>
        </w:r>
        <w:r w:rsidDel="00D44403">
          <w:rPr>
            <w:noProof/>
            <w:webHidden/>
          </w:rPr>
          <w:tab/>
          <w:delText>17</w:delText>
        </w:r>
      </w:del>
    </w:p>
    <w:p w:rsidR="00C3205C" w:rsidDel="00D44403" w:rsidRDefault="00C3205C">
      <w:pPr>
        <w:pStyle w:val="2f"/>
        <w:tabs>
          <w:tab w:val="left" w:pos="960"/>
          <w:tab w:val="right" w:leader="dot" w:pos="9736"/>
        </w:tabs>
        <w:rPr>
          <w:del w:id="281" w:author="Тугушев И.А." w:date="2013-08-29T13:28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82" w:author="Тугушев И.А." w:date="2013-08-29T13:28:00Z">
        <w:r w:rsidRPr="00D44403" w:rsidDel="00D44403">
          <w:rPr>
            <w:noProof/>
            <w:rPrChange w:id="283" w:author="Тугушев И.А." w:date="2013-08-29T13:28:00Z">
              <w:rPr>
                <w:rStyle w:val="af4"/>
                <w:noProof/>
              </w:rPr>
            </w:rPrChange>
          </w:rPr>
          <w:delText>11.1</w:delText>
        </w:r>
        <w:r w:rsidDel="00D444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84" w:author="Тугушев И.А." w:date="2013-08-29T13:28:00Z">
              <w:rPr>
                <w:rStyle w:val="af4"/>
                <w:noProof/>
              </w:rPr>
            </w:rPrChange>
          </w:rPr>
          <w:delText>Моделирование авторизации доступа к документу в CM-Sochi</w:delText>
        </w:r>
        <w:r w:rsidDel="00D44403">
          <w:rPr>
            <w:noProof/>
            <w:webHidden/>
          </w:rPr>
          <w:tab/>
          <w:delText>17</w:delText>
        </w:r>
      </w:del>
    </w:p>
    <w:p w:rsidR="00C3205C" w:rsidDel="00D44403" w:rsidRDefault="00C3205C">
      <w:pPr>
        <w:pStyle w:val="3c"/>
        <w:tabs>
          <w:tab w:val="left" w:pos="1440"/>
          <w:tab w:val="right" w:leader="dot" w:pos="9736"/>
        </w:tabs>
        <w:rPr>
          <w:del w:id="285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86" w:author="Тугушев И.А." w:date="2013-08-29T13:28:00Z">
        <w:r w:rsidRPr="00D44403" w:rsidDel="00D44403">
          <w:rPr>
            <w:noProof/>
            <w:rPrChange w:id="287" w:author="Тугушев И.А." w:date="2013-08-29T13:28:00Z">
              <w:rPr>
                <w:rStyle w:val="af4"/>
                <w:noProof/>
              </w:rPr>
            </w:rPrChange>
          </w:rPr>
          <w:delText>11.1.1</w:delText>
        </w:r>
        <w:r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88" w:author="Тугушев И.А." w:date="2013-08-29T13:28:00Z">
              <w:rPr>
                <w:rStyle w:val="af4"/>
                <w:noProof/>
              </w:rPr>
            </w:rPrChange>
          </w:rPr>
          <w:delText>Пользовательский доступ</w:delText>
        </w:r>
        <w:r w:rsidDel="00D44403">
          <w:rPr>
            <w:noProof/>
            <w:webHidden/>
          </w:rPr>
          <w:tab/>
          <w:delText>17</w:delText>
        </w:r>
      </w:del>
    </w:p>
    <w:p w:rsidR="00C3205C" w:rsidDel="00D44403" w:rsidRDefault="00C3205C">
      <w:pPr>
        <w:pStyle w:val="3c"/>
        <w:tabs>
          <w:tab w:val="left" w:pos="1440"/>
          <w:tab w:val="right" w:leader="dot" w:pos="9736"/>
        </w:tabs>
        <w:rPr>
          <w:del w:id="289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90" w:author="Тугушев И.А." w:date="2013-08-29T13:28:00Z">
        <w:r w:rsidRPr="00D44403" w:rsidDel="00D44403">
          <w:rPr>
            <w:noProof/>
            <w:rPrChange w:id="291" w:author="Тугушев И.А." w:date="2013-08-29T13:28:00Z">
              <w:rPr>
                <w:rStyle w:val="af4"/>
                <w:noProof/>
              </w:rPr>
            </w:rPrChange>
          </w:rPr>
          <w:delText>11.1.2</w:delText>
        </w:r>
        <w:r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92" w:author="Тугушев И.А." w:date="2013-08-29T13:28:00Z">
              <w:rPr>
                <w:rStyle w:val="af4"/>
                <w:noProof/>
              </w:rPr>
            </w:rPrChange>
          </w:rPr>
          <w:delText>3 Доступ делопроизводителям</w:delText>
        </w:r>
        <w:r w:rsidDel="00D44403">
          <w:rPr>
            <w:noProof/>
            <w:webHidden/>
          </w:rPr>
          <w:tab/>
          <w:delText>18</w:delText>
        </w:r>
      </w:del>
    </w:p>
    <w:p w:rsidR="00C3205C" w:rsidDel="00D44403" w:rsidRDefault="00C3205C">
      <w:pPr>
        <w:pStyle w:val="3c"/>
        <w:tabs>
          <w:tab w:val="left" w:pos="1440"/>
          <w:tab w:val="right" w:leader="dot" w:pos="9736"/>
        </w:tabs>
        <w:rPr>
          <w:del w:id="293" w:author="Тугушев И.А." w:date="2013-08-29T13:28:00Z"/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del w:id="294" w:author="Тугушев И.А." w:date="2013-08-29T13:28:00Z">
        <w:r w:rsidRPr="00D44403" w:rsidDel="00D44403">
          <w:rPr>
            <w:noProof/>
            <w:rPrChange w:id="295" w:author="Тугушев И.А." w:date="2013-08-29T13:28:00Z">
              <w:rPr>
                <w:rStyle w:val="af4"/>
                <w:noProof/>
              </w:rPr>
            </w:rPrChange>
          </w:rPr>
          <w:delText>11.1.3</w:delText>
        </w:r>
        <w:r w:rsidDel="00D4440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296" w:author="Тугушев И.А." w:date="2013-08-29T13:28:00Z">
              <w:rPr>
                <w:rStyle w:val="af4"/>
                <w:noProof/>
              </w:rPr>
            </w:rPrChange>
          </w:rPr>
          <w:delText>Наведённый доступ</w:delText>
        </w:r>
        <w:r w:rsidDel="00D44403">
          <w:rPr>
            <w:noProof/>
            <w:webHidden/>
          </w:rPr>
          <w:tab/>
          <w:delText>18</w:delText>
        </w:r>
      </w:del>
    </w:p>
    <w:p w:rsidR="00C3205C" w:rsidDel="00D44403" w:rsidRDefault="00C3205C">
      <w:pPr>
        <w:pStyle w:val="1b"/>
        <w:rPr>
          <w:del w:id="297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298" w:author="Тугушев И.А." w:date="2013-08-29T13:28:00Z">
        <w:r w:rsidRPr="00D44403" w:rsidDel="00D44403">
          <w:rPr>
            <w:noProof/>
            <w:rPrChange w:id="299" w:author="Тугушев И.А." w:date="2013-08-29T13:28:00Z">
              <w:rPr>
                <w:rStyle w:val="af4"/>
                <w:noProof/>
              </w:rPr>
            </w:rPrChange>
          </w:rPr>
          <w:delText>12.</w:delText>
        </w:r>
        <w:r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300" w:author="Тугушев И.А." w:date="2013-08-29T13:28:00Z">
              <w:rPr>
                <w:rStyle w:val="af4"/>
                <w:noProof/>
              </w:rPr>
            </w:rPrChange>
          </w:rPr>
          <w:delText>Справочники</w:delText>
        </w:r>
        <w:r w:rsidDel="00D44403">
          <w:rPr>
            <w:noProof/>
            <w:webHidden/>
          </w:rPr>
          <w:tab/>
          <w:delText>19</w:delText>
        </w:r>
      </w:del>
    </w:p>
    <w:p w:rsidR="00C3205C" w:rsidDel="00D44403" w:rsidRDefault="00C3205C">
      <w:pPr>
        <w:pStyle w:val="1b"/>
        <w:rPr>
          <w:del w:id="301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302" w:author="Тугушев И.А." w:date="2013-08-29T13:28:00Z">
        <w:r w:rsidRPr="00D44403" w:rsidDel="00D44403">
          <w:rPr>
            <w:noProof/>
            <w:rPrChange w:id="303" w:author="Тугушев И.А." w:date="2013-08-29T13:28:00Z">
              <w:rPr>
                <w:rStyle w:val="af4"/>
                <w:noProof/>
              </w:rPr>
            </w:rPrChange>
          </w:rPr>
          <w:delText>13.</w:delText>
        </w:r>
        <w:r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304" w:author="Тугушев И.А." w:date="2013-08-29T13:28:00Z">
              <w:rPr>
                <w:rStyle w:val="af4"/>
                <w:noProof/>
              </w:rPr>
            </w:rPrChange>
          </w:rPr>
          <w:delText>Уведомления</w:delText>
        </w:r>
        <w:r w:rsidDel="00D44403">
          <w:rPr>
            <w:noProof/>
            <w:webHidden/>
          </w:rPr>
          <w:tab/>
          <w:delText>19</w:delText>
        </w:r>
      </w:del>
    </w:p>
    <w:p w:rsidR="00C3205C" w:rsidDel="00D44403" w:rsidRDefault="00C3205C">
      <w:pPr>
        <w:pStyle w:val="1b"/>
        <w:rPr>
          <w:del w:id="305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306" w:author="Тугушев И.А." w:date="2013-08-29T13:28:00Z">
        <w:r w:rsidRPr="00D44403" w:rsidDel="00D44403">
          <w:rPr>
            <w:noProof/>
            <w:rPrChange w:id="307" w:author="Тугушев И.А." w:date="2013-08-29T13:28:00Z">
              <w:rPr>
                <w:rStyle w:val="af4"/>
                <w:noProof/>
              </w:rPr>
            </w:rPrChange>
          </w:rPr>
          <w:delText>14.</w:delText>
        </w:r>
        <w:r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308" w:author="Тугушев И.А." w:date="2013-08-29T13:28:00Z">
              <w:rPr>
                <w:rStyle w:val="af4"/>
                <w:noProof/>
              </w:rPr>
            </w:rPrChange>
          </w:rPr>
          <w:delText>ПКД</w:delText>
        </w:r>
        <w:r w:rsidDel="00D44403">
          <w:rPr>
            <w:noProof/>
            <w:webHidden/>
          </w:rPr>
          <w:tab/>
          <w:delText>19</w:delText>
        </w:r>
      </w:del>
    </w:p>
    <w:p w:rsidR="00C3205C" w:rsidDel="00D44403" w:rsidRDefault="00C3205C">
      <w:pPr>
        <w:pStyle w:val="1b"/>
        <w:rPr>
          <w:del w:id="309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310" w:author="Тугушев И.А." w:date="2013-08-29T13:28:00Z">
        <w:r w:rsidRPr="00D44403" w:rsidDel="00D44403">
          <w:rPr>
            <w:noProof/>
            <w:lang w:val="en-US"/>
            <w:rPrChange w:id="311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15.</w:delText>
        </w:r>
        <w:r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44403" w:rsidDel="00D44403">
          <w:rPr>
            <w:noProof/>
            <w:lang w:val="en-US"/>
            <w:rPrChange w:id="312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ChLog</w:delText>
        </w:r>
        <w:r w:rsidDel="00D44403">
          <w:rPr>
            <w:noProof/>
            <w:webHidden/>
          </w:rPr>
          <w:tab/>
          <w:delText>19</w:delText>
        </w:r>
      </w:del>
    </w:p>
    <w:p w:rsidR="00C3205C" w:rsidDel="00D44403" w:rsidRDefault="00C3205C">
      <w:pPr>
        <w:pStyle w:val="1b"/>
        <w:rPr>
          <w:del w:id="313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314" w:author="Тугушев И.А." w:date="2013-08-29T13:28:00Z">
        <w:r w:rsidRPr="00D44403" w:rsidDel="00D44403">
          <w:rPr>
            <w:noProof/>
            <w:lang w:val="en-US"/>
            <w:rPrChange w:id="315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16.</w:delText>
        </w:r>
        <w:r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44403" w:rsidDel="00D44403">
          <w:rPr>
            <w:noProof/>
            <w:lang w:val="en-US"/>
            <w:rPrChange w:id="316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Полнотекстовый поиск</w:delText>
        </w:r>
        <w:r w:rsidDel="00D44403">
          <w:rPr>
            <w:noProof/>
            <w:webHidden/>
          </w:rPr>
          <w:tab/>
          <w:delText>20</w:delText>
        </w:r>
      </w:del>
    </w:p>
    <w:p w:rsidR="00C3205C" w:rsidDel="00D44403" w:rsidRDefault="00C3205C">
      <w:pPr>
        <w:pStyle w:val="1b"/>
        <w:rPr>
          <w:del w:id="317" w:author="Тугушев И.А." w:date="2013-08-29T13:28:00Z"/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del w:id="318" w:author="Тугушев И.А." w:date="2013-08-29T13:28:00Z">
        <w:r w:rsidRPr="00D44403" w:rsidDel="00D44403">
          <w:rPr>
            <w:noProof/>
            <w:rPrChange w:id="319" w:author="Тугушев И.А." w:date="2013-08-29T13:28:00Z">
              <w:rPr>
                <w:rStyle w:val="af4"/>
                <w:noProof/>
              </w:rPr>
            </w:rPrChange>
          </w:rPr>
          <w:delText>17.</w:delText>
        </w:r>
        <w:r w:rsidDel="00D444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D44403" w:rsidDel="00D44403">
          <w:rPr>
            <w:noProof/>
            <w:rPrChange w:id="320" w:author="Тугушев И.А." w:date="2013-08-29T13:28:00Z">
              <w:rPr>
                <w:rStyle w:val="af4"/>
                <w:noProof/>
              </w:rPr>
            </w:rPrChange>
          </w:rPr>
          <w:delText xml:space="preserve">Список задач для рефакторинга </w:delText>
        </w:r>
        <w:r w:rsidRPr="00D44403" w:rsidDel="00D44403">
          <w:rPr>
            <w:noProof/>
            <w:lang w:val="en-US"/>
            <w:rPrChange w:id="321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CMJ</w:delText>
        </w:r>
        <w:r w:rsidRPr="00D44403" w:rsidDel="00D44403">
          <w:rPr>
            <w:noProof/>
            <w:rPrChange w:id="322" w:author="Тугушев И.А." w:date="2013-08-29T13:28:00Z">
              <w:rPr>
                <w:rStyle w:val="af4"/>
                <w:noProof/>
              </w:rPr>
            </w:rPrChange>
          </w:rPr>
          <w:delText>-</w:delText>
        </w:r>
        <w:r w:rsidRPr="00D44403" w:rsidDel="00D44403">
          <w:rPr>
            <w:noProof/>
            <w:lang w:val="en-US"/>
            <w:rPrChange w:id="323" w:author="Тугушев И.А." w:date="2013-08-29T13:28:00Z">
              <w:rPr>
                <w:rStyle w:val="af4"/>
                <w:noProof/>
                <w:lang w:val="en-US"/>
              </w:rPr>
            </w:rPrChange>
          </w:rPr>
          <w:delText>Server</w:delText>
        </w:r>
        <w:r w:rsidDel="00D44403">
          <w:rPr>
            <w:noProof/>
            <w:webHidden/>
          </w:rPr>
          <w:tab/>
          <w:delText>20</w:delText>
        </w:r>
      </w:del>
    </w:p>
    <w:p w:rsidR="000C5369" w:rsidRDefault="00D20E80" w:rsidP="000C5369">
      <w:r w:rsidRPr="00344F55">
        <w:fldChar w:fldCharType="end"/>
      </w:r>
    </w:p>
    <w:p w:rsidR="000C5369" w:rsidRDefault="000C5369" w:rsidP="000C5369">
      <w:pPr>
        <w:pStyle w:val="12"/>
      </w:pPr>
      <w:r>
        <w:br w:type="page"/>
      </w:r>
    </w:p>
    <w:p w:rsidR="003E7F91" w:rsidRDefault="0078015C" w:rsidP="00DF7E6D">
      <w:pPr>
        <w:pStyle w:val="11"/>
        <w:rPr>
          <w:lang w:val="en-US"/>
        </w:rPr>
      </w:pPr>
      <w:bookmarkStart w:id="324" w:name="_Toc365647216"/>
      <w:r>
        <w:lastRenderedPageBreak/>
        <w:t>Сокращения</w:t>
      </w:r>
      <w:bookmarkEnd w:id="324"/>
    </w:p>
    <w:p w:rsidR="000C72E2" w:rsidRDefault="007C5EAB" w:rsidP="000C72E2">
      <w:pPr>
        <w:pStyle w:val="12"/>
      </w:pPr>
      <w:proofErr w:type="gramStart"/>
      <w:r>
        <w:t>ДОП</w:t>
      </w:r>
      <w:proofErr w:type="gramEnd"/>
      <w:r>
        <w:t xml:space="preserve"> – доменный объект платформы </w:t>
      </w:r>
      <w:proofErr w:type="spellStart"/>
      <w:r>
        <w:t>CM-Sochi</w:t>
      </w:r>
      <w:proofErr w:type="spellEnd"/>
      <w:r w:rsidR="0037646B">
        <w:t>.</w:t>
      </w:r>
    </w:p>
    <w:p w:rsidR="00372229" w:rsidRPr="00372229" w:rsidRDefault="00372229" w:rsidP="000C72E2">
      <w:pPr>
        <w:pStyle w:val="12"/>
      </w:pPr>
      <w:r>
        <w:rPr>
          <w:lang w:val="en-US"/>
        </w:rPr>
        <w:t xml:space="preserve">РБД – </w:t>
      </w:r>
      <w:r w:rsidRPr="0037646B">
        <w:t>реляционная</w:t>
      </w:r>
      <w:r>
        <w:rPr>
          <w:lang w:val="en-US"/>
        </w:rPr>
        <w:t xml:space="preserve"> </w:t>
      </w:r>
      <w:r w:rsidRPr="0037646B">
        <w:t>база</w:t>
      </w:r>
      <w:r>
        <w:rPr>
          <w:lang w:val="en-US"/>
        </w:rPr>
        <w:t xml:space="preserve"> </w:t>
      </w:r>
      <w:r w:rsidRPr="0037646B">
        <w:t>данных</w:t>
      </w:r>
    </w:p>
    <w:p w:rsidR="0078015C" w:rsidRPr="0002677E" w:rsidRDefault="0078015C" w:rsidP="0078015C">
      <w:pPr>
        <w:pStyle w:val="11"/>
      </w:pPr>
      <w:bookmarkStart w:id="325" w:name="_Toc365647217"/>
      <w:r>
        <w:t>Исходные требования</w:t>
      </w:r>
      <w:bookmarkEnd w:id="325"/>
    </w:p>
    <w:p w:rsidR="0002677E" w:rsidRDefault="00741330" w:rsidP="0002677E">
      <w:pPr>
        <w:pStyle w:val="12"/>
      </w:pPr>
      <w:r>
        <w:t xml:space="preserve">Исходные требования для </w:t>
      </w:r>
      <w:r w:rsidR="007B2100">
        <w:t>разработк</w:t>
      </w:r>
      <w:r>
        <w:t>и</w:t>
      </w:r>
      <w:r w:rsidR="007B2100">
        <w:t xml:space="preserve"> дизайна кода:</w:t>
      </w:r>
    </w:p>
    <w:p w:rsidR="007B2100" w:rsidRDefault="002551EE" w:rsidP="007B2100">
      <w:pPr>
        <w:pStyle w:val="12"/>
        <w:numPr>
          <w:ilvl w:val="0"/>
          <w:numId w:val="23"/>
        </w:numPr>
      </w:pPr>
      <w:proofErr w:type="spellStart"/>
      <w:r w:rsidRPr="002551EE">
        <w:t>Переиспользовать</w:t>
      </w:r>
      <w:proofErr w:type="spellEnd"/>
      <w:r w:rsidR="007B4148">
        <w:t xml:space="preserve"> код </w:t>
      </w:r>
      <w:proofErr w:type="gramStart"/>
      <w:r w:rsidR="007B4148">
        <w:t>СМ</w:t>
      </w:r>
      <w:proofErr w:type="gramEnd"/>
      <w:r w:rsidR="007B4148">
        <w:rPr>
          <w:lang w:val="en-US"/>
        </w:rPr>
        <w:t>J</w:t>
      </w:r>
      <w:r w:rsidR="007B4148" w:rsidRPr="007B4148">
        <w:t>-</w:t>
      </w:r>
      <w:r w:rsidR="007B4148">
        <w:rPr>
          <w:lang w:val="en-US"/>
        </w:rPr>
        <w:t>Server</w:t>
      </w:r>
      <w:r w:rsidR="007B4148">
        <w:t xml:space="preserve"> </w:t>
      </w:r>
      <w:r>
        <w:t xml:space="preserve">с минимальным </w:t>
      </w:r>
      <w:r w:rsidR="007B4148">
        <w:t>изменени</w:t>
      </w:r>
      <w:r>
        <w:t>ем его</w:t>
      </w:r>
      <w:r w:rsidR="003F0384">
        <w:t xml:space="preserve"> кодовой базы</w:t>
      </w:r>
      <w:r w:rsidR="007B4148">
        <w:t>.</w:t>
      </w:r>
    </w:p>
    <w:p w:rsidR="007B4148" w:rsidRPr="007B4148" w:rsidRDefault="007B4148" w:rsidP="007B2100">
      <w:pPr>
        <w:pStyle w:val="12"/>
        <w:numPr>
          <w:ilvl w:val="0"/>
          <w:numId w:val="23"/>
        </w:numPr>
      </w:pPr>
      <w:r>
        <w:t xml:space="preserve">Слой </w:t>
      </w:r>
      <w:r w:rsidR="00F72AE8">
        <w:t xml:space="preserve">сопряжения </w:t>
      </w:r>
      <w:proofErr w:type="gramStart"/>
      <w:r w:rsidR="00F72AE8">
        <w:t>СМ</w:t>
      </w:r>
      <w:proofErr w:type="gramEnd"/>
      <w:r w:rsidR="00F72AE8">
        <w:t>J-</w:t>
      </w:r>
      <w:r w:rsidR="00F72AE8">
        <w:rPr>
          <w:lang w:val="en-US"/>
        </w:rPr>
        <w:t>Server</w:t>
      </w:r>
      <w:r w:rsidR="00F72AE8">
        <w:t xml:space="preserve"> и платформы </w:t>
      </w:r>
      <w:proofErr w:type="spellStart"/>
      <w:r w:rsidR="00F72AE8">
        <w:t>CM-Sochi</w:t>
      </w:r>
      <w:proofErr w:type="spellEnd"/>
      <w:r>
        <w:t xml:space="preserve"> должен позволять подменять свою имплементацию прозрачно для</w:t>
      </w:r>
      <w:r w:rsidR="008A1ADE" w:rsidRPr="008A1ADE">
        <w:t xml:space="preserve"> </w:t>
      </w:r>
      <w:r>
        <w:t>СМJ</w:t>
      </w:r>
      <w:r w:rsidR="008A1ADE">
        <w:t>-</w:t>
      </w:r>
      <w:r w:rsidR="008A1ADE">
        <w:rPr>
          <w:lang w:val="en-US"/>
        </w:rPr>
        <w:t>Server</w:t>
      </w:r>
      <w:r>
        <w:t>.</w:t>
      </w:r>
      <w:r w:rsidRPr="007B4148">
        <w:t xml:space="preserve"> </w:t>
      </w:r>
      <w:r w:rsidRPr="008A1ADE">
        <w:t>В</w:t>
      </w:r>
      <w:r>
        <w:t>ер</w:t>
      </w:r>
      <w:r w:rsidR="00BF50FC">
        <w:t>и</w:t>
      </w:r>
      <w:r>
        <w:t xml:space="preserve">фицируется возможностью замены платформы </w:t>
      </w:r>
      <w:proofErr w:type="spellStart"/>
      <w:proofErr w:type="gramStart"/>
      <w:r>
        <w:t>СМ</w:t>
      </w:r>
      <w:proofErr w:type="gramEnd"/>
      <w:r>
        <w:t>-Sochi</w:t>
      </w:r>
      <w:proofErr w:type="spellEnd"/>
      <w:r w:rsidR="008A1ADE">
        <w:t>.</w:t>
      </w:r>
    </w:p>
    <w:p w:rsidR="000342FE" w:rsidRPr="00202E76" w:rsidRDefault="007B4148" w:rsidP="00202E76">
      <w:pPr>
        <w:pStyle w:val="12"/>
        <w:numPr>
          <w:ilvl w:val="0"/>
          <w:numId w:val="23"/>
        </w:numPr>
        <w:jc w:val="left"/>
      </w:pPr>
      <w:r w:rsidRPr="007B4148">
        <w:t xml:space="preserve">Имена атрибутов </w:t>
      </w:r>
      <w:r>
        <w:t xml:space="preserve">хранимых </w:t>
      </w:r>
      <w:r w:rsidRPr="007B4148">
        <w:t>объектов</w:t>
      </w:r>
      <w:r>
        <w:t xml:space="preserve"> </w:t>
      </w:r>
      <w:r w:rsidRPr="007B4148">
        <w:t>должны быть читабельны, в отличи</w:t>
      </w:r>
      <w:r>
        <w:t>е</w:t>
      </w:r>
      <w:r w:rsidRPr="007B4148">
        <w:t xml:space="preserve"> от исторически сложившихся интуитивно непонятных</w:t>
      </w:r>
      <w:r>
        <w:t xml:space="preserve"> имен используемых CMJ для полей Notes-документов.</w:t>
      </w:r>
    </w:p>
    <w:p w:rsidR="00DC03CA" w:rsidRDefault="00DC03CA" w:rsidP="00DC03CA">
      <w:pPr>
        <w:pStyle w:val="11"/>
      </w:pPr>
      <w:bookmarkStart w:id="326" w:name="_Toc365647218"/>
      <w:r>
        <w:t>Компонентная модель</w:t>
      </w:r>
      <w:bookmarkEnd w:id="326"/>
    </w:p>
    <w:p w:rsidR="00DC03CA" w:rsidRPr="00DF4277" w:rsidRDefault="00DC03CA" w:rsidP="00DC03CA">
      <w:pPr>
        <w:pStyle w:val="12"/>
      </w:pPr>
      <w:r>
        <w:t xml:space="preserve">В документе используется следующая компонентная декомпозиция имеющейся системы </w:t>
      </w:r>
      <w:proofErr w:type="spellStart"/>
      <w:r>
        <w:t>CompanyMedia</w:t>
      </w:r>
      <w:proofErr w:type="spellEnd"/>
      <w:r>
        <w:t xml:space="preserve"> 4.x</w:t>
      </w:r>
      <w:r w:rsidRPr="00304608">
        <w:t xml:space="preserve"> (</w:t>
      </w:r>
      <w:r>
        <w:rPr>
          <w:lang w:val="en-US"/>
        </w:rPr>
        <w:t>CM</w:t>
      </w:r>
      <w:r w:rsidRPr="00304608">
        <w:t>)</w:t>
      </w:r>
      <w:r w:rsidRPr="002F77D4">
        <w:t>:</w:t>
      </w:r>
    </w:p>
    <w:p w:rsidR="00DC03CA" w:rsidRPr="00DF4277" w:rsidRDefault="00DC03CA" w:rsidP="00DC03CA">
      <w:pPr>
        <w:pStyle w:val="12"/>
      </w:pPr>
    </w:p>
    <w:p w:rsidR="00DC03CA" w:rsidRDefault="00DC03CA" w:rsidP="00DC03CA">
      <w:pPr>
        <w:pStyle w:val="12"/>
        <w:jc w:val="center"/>
        <w:rPr>
          <w:lang w:val="en-US"/>
        </w:rPr>
      </w:pPr>
      <w:r w:rsidRPr="002F77D4">
        <w:rPr>
          <w:noProof/>
        </w:rPr>
        <w:drawing>
          <wp:inline distT="0" distB="0" distL="0" distR="0">
            <wp:extent cx="2057400" cy="2724150"/>
            <wp:effectExtent l="1905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CA" w:rsidRDefault="00DC03CA" w:rsidP="00DC03CA">
      <w:pPr>
        <w:pStyle w:val="12"/>
        <w:rPr>
          <w:lang w:val="en-US"/>
        </w:rPr>
      </w:pPr>
    </w:p>
    <w:p w:rsidR="00DC03CA" w:rsidRPr="004A0637" w:rsidRDefault="00DC03CA" w:rsidP="00DC03CA">
      <w:pPr>
        <w:pStyle w:val="12"/>
      </w:pPr>
      <w:r w:rsidRPr="002F77D4">
        <w:t xml:space="preserve">Компонентная </w:t>
      </w:r>
      <w:r>
        <w:t xml:space="preserve">модель </w:t>
      </w:r>
      <w:proofErr w:type="gramStart"/>
      <w:r>
        <w:t>разрабатываемой</w:t>
      </w:r>
      <w:proofErr w:type="gramEnd"/>
      <w:r>
        <w:t xml:space="preserve"> </w:t>
      </w:r>
      <w:proofErr w:type="spellStart"/>
      <w:r>
        <w:t>Com</w:t>
      </w:r>
      <w:r>
        <w:rPr>
          <w:lang w:val="en-US"/>
        </w:rPr>
        <w:t>panyMedia</w:t>
      </w:r>
      <w:proofErr w:type="spellEnd"/>
      <w:r w:rsidRPr="002F77D4">
        <w:t>-</w:t>
      </w:r>
      <w:r>
        <w:rPr>
          <w:lang w:val="en-US"/>
        </w:rPr>
        <w:t>Sochi</w:t>
      </w:r>
      <w:r w:rsidRPr="002F77D4">
        <w:t xml:space="preserve"> (</w:t>
      </w:r>
      <w:r>
        <w:rPr>
          <w:lang w:val="en-US"/>
        </w:rPr>
        <w:t>CM</w:t>
      </w:r>
      <w:r w:rsidRPr="002F77D4">
        <w:t>-</w:t>
      </w:r>
      <w:r>
        <w:rPr>
          <w:lang w:val="en-US"/>
        </w:rPr>
        <w:t>Sochi</w:t>
      </w:r>
      <w:r w:rsidRPr="002F77D4">
        <w:t>)</w:t>
      </w:r>
      <w:r w:rsidRPr="001F47BD">
        <w:t xml:space="preserve"> она же </w:t>
      </w:r>
      <w:proofErr w:type="spellStart"/>
      <w:r>
        <w:t>Com</w:t>
      </w:r>
      <w:r>
        <w:rPr>
          <w:lang w:val="en-US"/>
        </w:rPr>
        <w:t>panyMedia</w:t>
      </w:r>
      <w:proofErr w:type="spellEnd"/>
      <w:r>
        <w:t xml:space="preserve"> 4/5:</w:t>
      </w:r>
    </w:p>
    <w:p w:rsidR="00DC03CA" w:rsidRPr="001F47BD" w:rsidRDefault="00DC03CA" w:rsidP="00DC03CA">
      <w:pPr>
        <w:pStyle w:val="12"/>
      </w:pPr>
    </w:p>
    <w:p w:rsidR="00DC03CA" w:rsidRDefault="00DC03CA" w:rsidP="00DC03CA">
      <w:pPr>
        <w:pStyle w:val="12"/>
        <w:jc w:val="center"/>
        <w:rPr>
          <w:lang w:val="en-US"/>
        </w:rPr>
      </w:pPr>
      <w:r w:rsidRPr="002F77D4">
        <w:rPr>
          <w:noProof/>
        </w:rPr>
        <w:lastRenderedPageBreak/>
        <w:drawing>
          <wp:inline distT="0" distB="0" distL="0" distR="0">
            <wp:extent cx="1914525" cy="2714625"/>
            <wp:effectExtent l="19050" t="0" r="9525" b="0"/>
            <wp:docPr id="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D07" w:rsidRDefault="00884D07" w:rsidP="00DC03CA">
      <w:pPr>
        <w:pStyle w:val="12"/>
        <w:jc w:val="center"/>
        <w:rPr>
          <w:lang w:val="en-US"/>
        </w:rPr>
      </w:pPr>
    </w:p>
    <w:p w:rsidR="00884D07" w:rsidRPr="00884D07" w:rsidRDefault="00884D07" w:rsidP="00884D07">
      <w:pPr>
        <w:pStyle w:val="12"/>
      </w:pPr>
      <w:r>
        <w:t>В рамках проекта CM-</w:t>
      </w:r>
      <w:r>
        <w:rPr>
          <w:lang w:val="en-US"/>
        </w:rPr>
        <w:t>Sochi</w:t>
      </w:r>
      <w:r w:rsidRPr="00884D07">
        <w:t xml:space="preserve"> </w:t>
      </w:r>
      <w:r>
        <w:t xml:space="preserve">разрабатывается «Платформа </w:t>
      </w:r>
      <w:proofErr w:type="spellStart"/>
      <w:r>
        <w:t>CM-Sochi</w:t>
      </w:r>
      <w:proofErr w:type="spellEnd"/>
      <w:r>
        <w:t xml:space="preserve">» и «Адаптеры к платформе </w:t>
      </w:r>
      <w:proofErr w:type="spellStart"/>
      <w:r>
        <w:t>CM-Sochi</w:t>
      </w:r>
      <w:proofErr w:type="spellEnd"/>
      <w:r>
        <w:t>»</w:t>
      </w:r>
      <w:r w:rsidR="00A82BB2">
        <w:t xml:space="preserve">, призванные заменить платформу </w:t>
      </w:r>
      <w:proofErr w:type="spellStart"/>
      <w:r w:rsidR="00A82BB2">
        <w:t>Domino</w:t>
      </w:r>
      <w:proofErr w:type="spellEnd"/>
      <w:r w:rsidR="00A82BB2">
        <w:t>.</w:t>
      </w:r>
      <w:r w:rsidRPr="00884D07">
        <w:t xml:space="preserve"> </w:t>
      </w:r>
      <w:r>
        <w:t xml:space="preserve">Предполагается </w:t>
      </w:r>
      <w:proofErr w:type="spellStart"/>
      <w:r>
        <w:t>переиспользовать</w:t>
      </w:r>
      <w:proofErr w:type="spellEnd"/>
      <w:r>
        <w:t xml:space="preserve"> существующие компоненты, входящие в CMJ.</w:t>
      </w:r>
    </w:p>
    <w:p w:rsidR="000342FE" w:rsidRPr="00A82BB2" w:rsidRDefault="000342FE" w:rsidP="000342FE">
      <w:pPr>
        <w:pStyle w:val="11"/>
      </w:pPr>
      <w:bookmarkStart w:id="327" w:name="_Toc365647219"/>
      <w:r w:rsidRPr="00A82BB2">
        <w:t>Метод реализации</w:t>
      </w:r>
      <w:bookmarkEnd w:id="327"/>
    </w:p>
    <w:p w:rsidR="000342FE" w:rsidRDefault="000342FE" w:rsidP="000342FE">
      <w:pPr>
        <w:pStyle w:val="12"/>
      </w:pPr>
      <w:r>
        <w:t xml:space="preserve">Основное направление для проектирования слоя сопряжения CMJ (CM4) с Платформой </w:t>
      </w:r>
      <w:r w:rsidR="00DF4277">
        <w:rPr>
          <w:lang w:val="en-US"/>
        </w:rPr>
        <w:t>CM</w:t>
      </w:r>
      <w:r w:rsidR="00DF4277" w:rsidRPr="00DF4277">
        <w:t>-</w:t>
      </w:r>
      <w:r w:rsidR="00DF4277">
        <w:rPr>
          <w:lang w:val="en-US"/>
        </w:rPr>
        <w:t>Sochi</w:t>
      </w:r>
      <w:r w:rsidR="00DF4277" w:rsidRPr="00DF4277">
        <w:t xml:space="preserve"> </w:t>
      </w:r>
      <w:r>
        <w:t xml:space="preserve">– через собственную имплементацию основных интерфейсов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API. Слой, содержащий эту имплементац</w:t>
      </w:r>
      <w:r w:rsidR="00F430EC" w:rsidRPr="00D44403">
        <w:rPr>
          <w:rPrChange w:id="328" w:author="Тугушев И.А." w:date="2013-08-29T13:28:00Z">
            <w:rPr>
              <w:lang w:val="en-US"/>
            </w:rPr>
          </w:rPrChange>
        </w:rPr>
        <w:t>и</w:t>
      </w:r>
      <w:r>
        <w:t>ю, назвали "Адаптер к платформе".</w:t>
      </w:r>
    </w:p>
    <w:p w:rsidR="000342FE" w:rsidRDefault="000342FE" w:rsidP="000342FE">
      <w:pPr>
        <w:pStyle w:val="12"/>
      </w:pPr>
    </w:p>
    <w:p w:rsidR="000342FE" w:rsidRPr="00DF4277" w:rsidRDefault="000342FE" w:rsidP="000342FE">
      <w:pPr>
        <w:pStyle w:val="12"/>
      </w:pPr>
      <w:r>
        <w:t xml:space="preserve">Для реализации потребуется собственная имплементация всех интерфейсов и классов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API, используемых в </w:t>
      </w:r>
      <w:r w:rsidR="005A474B">
        <w:t>CM4</w:t>
      </w:r>
      <w:r>
        <w:t xml:space="preserve">. Эту собственную имплементацию следует оформить в виде </w:t>
      </w:r>
      <w:proofErr w:type="gramStart"/>
      <w:r>
        <w:t>отдельного</w:t>
      </w:r>
      <w:proofErr w:type="gramEnd"/>
      <w:r>
        <w:t xml:space="preserve"> </w:t>
      </w:r>
      <w:proofErr w:type="spellStart"/>
      <w:r>
        <w:t>jar</w:t>
      </w:r>
      <w:proofErr w:type="spellEnd"/>
      <w:r w:rsidRPr="000D00D5">
        <w:t xml:space="preserve"> (</w:t>
      </w:r>
      <w:r>
        <w:t xml:space="preserve">допустима и иерархия </w:t>
      </w:r>
      <w:proofErr w:type="spellStart"/>
      <w:r>
        <w:t>jar</w:t>
      </w:r>
      <w:proofErr w:type="spellEnd"/>
      <w:r w:rsidRPr="000D00D5">
        <w:t>)</w:t>
      </w:r>
      <w:r>
        <w:t xml:space="preserve">. На уровне </w:t>
      </w:r>
      <w:proofErr w:type="gramStart"/>
      <w:r>
        <w:t>сборочных</w:t>
      </w:r>
      <w:proofErr w:type="gramEnd"/>
      <w:r>
        <w:t xml:space="preserve"> </w:t>
      </w:r>
      <w:proofErr w:type="spellStart"/>
      <w:r>
        <w:t>скриптов</w:t>
      </w:r>
      <w:proofErr w:type="spellEnd"/>
      <w:r>
        <w:t xml:space="preserve">, подключать в </w:t>
      </w:r>
      <w:proofErr w:type="spellStart"/>
      <w:r>
        <w:t>classpath</w:t>
      </w:r>
      <w:proofErr w:type="spellEnd"/>
      <w:r>
        <w:t xml:space="preserve"> этот </w:t>
      </w:r>
      <w:proofErr w:type="spellStart"/>
      <w:r>
        <w:t>jar</w:t>
      </w:r>
      <w:proofErr w:type="spellEnd"/>
      <w:r>
        <w:t xml:space="preserve"> вместо библиотеки с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API. Тогда код </w:t>
      </w:r>
      <w:r w:rsidR="005A474B">
        <w:rPr>
          <w:lang w:val="en-US"/>
        </w:rPr>
        <w:t>CM</w:t>
      </w:r>
      <w:r w:rsidR="00434937">
        <w:rPr>
          <w:lang w:val="en-US"/>
        </w:rPr>
        <w:t>J</w:t>
      </w:r>
      <w:r w:rsidR="00434937" w:rsidRPr="00DF4277">
        <w:t>-</w:t>
      </w:r>
      <w:r w:rsidR="00434937">
        <w:rPr>
          <w:lang w:val="en-US"/>
        </w:rPr>
        <w:t>Server</w:t>
      </w:r>
      <w:r w:rsidRPr="0078015C">
        <w:t xml:space="preserve"> автоматически будет </w:t>
      </w:r>
      <w:r>
        <w:t xml:space="preserve">использовать классы адаптера. Правда, при этом исключается возможность использовать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API в рамках продукта, что было бы потенциально полезно, например, для интеграционных задач.</w:t>
      </w:r>
    </w:p>
    <w:p w:rsidR="00434937" w:rsidRDefault="00434937" w:rsidP="000342FE">
      <w:pPr>
        <w:pStyle w:val="12"/>
        <w:rPr>
          <w:ins w:id="329" w:author="Тугушев И.А." w:date="2013-08-30T13:12:00Z"/>
        </w:rPr>
      </w:pPr>
      <w:r>
        <w:t xml:space="preserve">Чтобы обеспечить возможность использования и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API</w:t>
      </w:r>
      <w:r w:rsidRPr="00434937">
        <w:t xml:space="preserve">, можно сделать </w:t>
      </w:r>
      <w:r>
        <w:t>другую</w:t>
      </w:r>
      <w:r w:rsidRPr="00434937">
        <w:t xml:space="preserve"> имплементацию класса</w:t>
      </w:r>
      <w:r>
        <w:t xml:space="preserve"> </w:t>
      </w:r>
      <w:proofErr w:type="spellStart"/>
      <w:r w:rsidRPr="00434937">
        <w:t>NotesFactory</w:t>
      </w:r>
      <w:proofErr w:type="spellEnd"/>
      <w:r>
        <w:t xml:space="preserve">, создающую </w:t>
      </w:r>
      <w:proofErr w:type="spellStart"/>
      <w:r>
        <w:t>Session</w:t>
      </w:r>
      <w:proofErr w:type="spellEnd"/>
      <w:r>
        <w:t xml:space="preserve"> с </w:t>
      </w:r>
      <w:r w:rsidR="000948A6">
        <w:t>адаптерной</w:t>
      </w:r>
      <w:r>
        <w:t xml:space="preserve"> имплементацией. Для этого необходимо </w:t>
      </w:r>
      <w:proofErr w:type="spellStart"/>
      <w:r>
        <w:t>отрефакторить</w:t>
      </w:r>
      <w:proofErr w:type="spellEnd"/>
      <w:r>
        <w:t xml:space="preserve"> </w:t>
      </w:r>
      <w:proofErr w:type="spellStart"/>
      <w:r>
        <w:t>CMJ-Server</w:t>
      </w:r>
      <w:proofErr w:type="spellEnd"/>
      <w:r>
        <w:t xml:space="preserve"> для возможности конфигурацией фабрик определить</w:t>
      </w:r>
      <w:r w:rsidR="00432970" w:rsidRPr="00432970">
        <w:t>,</w:t>
      </w:r>
      <w:r>
        <w:t xml:space="preserve"> какую имплементацию </w:t>
      </w:r>
      <w:proofErr w:type="spellStart"/>
      <w:r w:rsidRPr="00434937">
        <w:t>NotesFactory</w:t>
      </w:r>
      <w:proofErr w:type="spellEnd"/>
      <w:r>
        <w:t xml:space="preserve"> использует </w:t>
      </w:r>
      <w:proofErr w:type="spellStart"/>
      <w:r>
        <w:t>CMJ-Server</w:t>
      </w:r>
      <w:proofErr w:type="spellEnd"/>
      <w:r>
        <w:t>.</w:t>
      </w:r>
      <w:r w:rsidR="005E548B">
        <w:t xml:space="preserve"> </w:t>
      </w:r>
      <w:proofErr w:type="gramStart"/>
      <w:r w:rsidR="005E548B">
        <w:t xml:space="preserve">Также необходимо собственную декларацию интерфейсов </w:t>
      </w:r>
      <w:proofErr w:type="spellStart"/>
      <w:r w:rsidR="005E548B">
        <w:t>Notes</w:t>
      </w:r>
      <w:proofErr w:type="spellEnd"/>
      <w:r w:rsidR="005E548B">
        <w:t xml:space="preserve"> </w:t>
      </w:r>
      <w:proofErr w:type="spellStart"/>
      <w:r w:rsidR="005E548B">
        <w:t>Java</w:t>
      </w:r>
      <w:proofErr w:type="spellEnd"/>
      <w:r w:rsidR="005E548B">
        <w:t xml:space="preserve"> API оформить в виде отдельного </w:t>
      </w:r>
      <w:proofErr w:type="spellStart"/>
      <w:r w:rsidR="005E548B">
        <w:t>jar</w:t>
      </w:r>
      <w:proofErr w:type="spellEnd"/>
      <w:r w:rsidR="005E548B">
        <w:t xml:space="preserve">, который будет исключаться из проекта, если присутствует оригинальное </w:t>
      </w:r>
      <w:proofErr w:type="spellStart"/>
      <w:r w:rsidR="005E548B">
        <w:t>Notes</w:t>
      </w:r>
      <w:proofErr w:type="spellEnd"/>
      <w:r w:rsidR="005E548B">
        <w:t xml:space="preserve"> </w:t>
      </w:r>
      <w:proofErr w:type="spellStart"/>
      <w:r w:rsidR="005E548B">
        <w:t>Java</w:t>
      </w:r>
      <w:proofErr w:type="spellEnd"/>
      <w:r w:rsidR="005E548B">
        <w:t xml:space="preserve"> API</w:t>
      </w:r>
      <w:r w:rsidR="00A52107">
        <w:t xml:space="preserve"> с собственной декларацией интерфейсов.</w:t>
      </w:r>
      <w:proofErr w:type="gramEnd"/>
    </w:p>
    <w:p w:rsidR="00A14A03" w:rsidRDefault="00A14A03" w:rsidP="000342FE">
      <w:pPr>
        <w:pStyle w:val="12"/>
        <w:rPr>
          <w:ins w:id="330" w:author="Тугушев И.А." w:date="2013-08-30T13:12:00Z"/>
        </w:rPr>
      </w:pPr>
    </w:p>
    <w:p w:rsidR="00A14A03" w:rsidRDefault="00A14A03" w:rsidP="000342FE">
      <w:pPr>
        <w:pStyle w:val="12"/>
        <w:rPr>
          <w:ins w:id="331" w:author="Тугушев И.А." w:date="2013-08-30T13:12:00Z"/>
        </w:rPr>
      </w:pPr>
      <w:ins w:id="332" w:author="Тугушев И.А." w:date="2013-08-30T13:12:00Z">
        <w:r>
          <w:rPr>
            <w:noProof/>
          </w:rPr>
          <w:lastRenderedPageBreak/>
          <w:drawing>
            <wp:inline distT="0" distB="0" distL="0" distR="0">
              <wp:extent cx="4629150" cy="4429125"/>
              <wp:effectExtent l="19050" t="0" r="0" b="0"/>
              <wp:docPr id="2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29150" cy="442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A14A03" w:rsidRPr="005E548B" w:rsidRDefault="00A14A03" w:rsidP="000342FE">
      <w:pPr>
        <w:pStyle w:val="12"/>
      </w:pPr>
    </w:p>
    <w:p w:rsidR="00DF54BB" w:rsidRDefault="00DF54BB" w:rsidP="0078015C">
      <w:pPr>
        <w:pStyle w:val="11"/>
      </w:pPr>
      <w:bookmarkStart w:id="333" w:name="_Toc365647220"/>
      <w:r>
        <w:t>СС и корпоративность</w:t>
      </w:r>
      <w:bookmarkEnd w:id="333"/>
    </w:p>
    <w:p w:rsidR="008A0B5C" w:rsidRDefault="008A0B5C" w:rsidP="00DF54BB">
      <w:pPr>
        <w:pStyle w:val="12"/>
      </w:pPr>
      <w:r>
        <w:t xml:space="preserve">В зависимости от потребностей внедрения при инсталляции системы создаётся конфигурация состава модулей, входящих в данную инсталляцию и режим их совместного использования разными организациями. Справочник, хранящий описание такой конфигурации называется «Структура системы» (СС). Если модуль сконфигурирован как общий для нескольких организаций, он называется «корпоративным». </w:t>
      </w:r>
      <w:r w:rsidR="00265C57">
        <w:t>Корпоративным чаще всего делается справочник внешних организаций</w:t>
      </w:r>
      <w:r w:rsidR="003017C4">
        <w:t xml:space="preserve"> (</w:t>
      </w:r>
      <w:proofErr w:type="spellStart"/>
      <w:r w:rsidR="003017C4">
        <w:t>СпО</w:t>
      </w:r>
      <w:proofErr w:type="spellEnd"/>
      <w:r w:rsidR="003017C4">
        <w:t>)</w:t>
      </w:r>
      <w:r w:rsidR="00CD0040" w:rsidRPr="00CD0040">
        <w:t xml:space="preserve">, </w:t>
      </w:r>
      <w:r w:rsidR="00CD0040">
        <w:t>Входящие документы (</w:t>
      </w:r>
      <w:proofErr w:type="spellStart"/>
      <w:r w:rsidR="00CD0040" w:rsidRPr="00CD0040">
        <w:t>ВхД</w:t>
      </w:r>
      <w:proofErr w:type="spellEnd"/>
      <w:r w:rsidR="00CD0040">
        <w:t>)</w:t>
      </w:r>
      <w:r w:rsidR="00CD0040" w:rsidRPr="00CD0040">
        <w:t xml:space="preserve">, </w:t>
      </w:r>
      <w:r w:rsidR="00CD0040">
        <w:t>Исходящие документы (</w:t>
      </w:r>
      <w:proofErr w:type="spellStart"/>
      <w:r w:rsidR="00CD0040" w:rsidRPr="00CD0040">
        <w:t>ИсхД</w:t>
      </w:r>
      <w:proofErr w:type="spellEnd"/>
      <w:r w:rsidR="00CD0040">
        <w:t>).</w:t>
      </w:r>
      <w:r w:rsidR="00265C57">
        <w:t xml:space="preserve"> </w:t>
      </w:r>
      <w:r>
        <w:t xml:space="preserve">Ещё существует понятие «комплект модулей». Модуль одного комплекта взаимодействует только с модулями своего комплекта. Если </w:t>
      </w:r>
      <w:r w:rsidR="00B15326">
        <w:t>модуль одного комплекта ищет другой модуль, для которого в конфигурации нет привязки к тому же комплекту, тогда взаимодействие осуществляется с модулем</w:t>
      </w:r>
      <w:r w:rsidR="0091058E">
        <w:t>,</w:t>
      </w:r>
      <w:r w:rsidR="00B15326">
        <w:t xml:space="preserve"> для которого не задан комплект</w:t>
      </w:r>
      <w:r w:rsidR="0091058E">
        <w:t>.</w:t>
      </w:r>
      <w:r w:rsidR="00140057">
        <w:t xml:space="preserve"> Однотипные базы разных комплектов в целом похожи, но могут быть небольшие отличия</w:t>
      </w:r>
      <w:ins w:id="334" w:author="Тугушев И.А." w:date="2013-08-30T11:11:00Z">
        <w:r w:rsidR="006C5F5F">
          <w:t>, не меняющие интерфейс взаимодействия между модулями.</w:t>
        </w:r>
      </w:ins>
      <w:del w:id="335" w:author="Тугушев И.А." w:date="2013-08-30T11:11:00Z">
        <w:r w:rsidR="00140057" w:rsidDel="006C5F5F">
          <w:delText>.</w:delText>
        </w:r>
      </w:del>
    </w:p>
    <w:p w:rsidR="008A0B5C" w:rsidRPr="008344A2" w:rsidRDefault="00B532D0" w:rsidP="00DF54BB">
      <w:pPr>
        <w:pStyle w:val="12"/>
      </w:pPr>
      <w:r>
        <w:t xml:space="preserve">СС в </w:t>
      </w:r>
      <w:proofErr w:type="spellStart"/>
      <w:r>
        <w:t>CM-Sochi</w:t>
      </w:r>
      <w:proofErr w:type="spellEnd"/>
      <w:r>
        <w:t xml:space="preserve"> должна быть общей для всех организаций, работающих с Системой.</w:t>
      </w:r>
      <w:r w:rsidR="00520DF1">
        <w:t xml:space="preserve"> </w:t>
      </w:r>
      <w:r>
        <w:t xml:space="preserve"> </w:t>
      </w:r>
      <w:r w:rsidR="008A0B5C">
        <w:t xml:space="preserve">Для </w:t>
      </w:r>
      <w:r w:rsidR="008344A2">
        <w:t xml:space="preserve">описания СС в </w:t>
      </w:r>
      <w:proofErr w:type="spellStart"/>
      <w:r w:rsidR="008344A2">
        <w:t>CM-Sochi</w:t>
      </w:r>
      <w:proofErr w:type="spellEnd"/>
      <w:r w:rsidR="008344A2">
        <w:t xml:space="preserve">, </w:t>
      </w:r>
      <w:proofErr w:type="gramStart"/>
      <w:r w:rsidR="008344A2">
        <w:t>через</w:t>
      </w:r>
      <w:proofErr w:type="gramEnd"/>
      <w:r w:rsidR="008344A2">
        <w:t xml:space="preserve"> разрабатываемый административный клиент должна быть задана следующая структура данных.</w:t>
      </w:r>
    </w:p>
    <w:p w:rsidR="00DF54BB" w:rsidRDefault="00DF54BB" w:rsidP="00DF54BB">
      <w:pPr>
        <w:pStyle w:val="12"/>
      </w:pPr>
    </w:p>
    <w:p w:rsidR="00DF54BB" w:rsidRPr="008A0B5C" w:rsidRDefault="00DF54BB" w:rsidP="00DF54BB">
      <w:pPr>
        <w:pStyle w:val="12"/>
      </w:pPr>
    </w:p>
    <w:p w:rsidR="00DF54BB" w:rsidRPr="008A0B5C" w:rsidRDefault="008E7F71" w:rsidP="00DF54BB">
      <w:pPr>
        <w:pStyle w:val="12"/>
      </w:pPr>
      <w:ins w:id="336" w:author="Тугушев И.А." w:date="2013-08-30T13:40:00Z">
        <w:r>
          <w:rPr>
            <w:noProof/>
          </w:rPr>
          <w:lastRenderedPageBreak/>
          <w:drawing>
            <wp:inline distT="0" distB="0" distL="0" distR="0">
              <wp:extent cx="4752975" cy="2362200"/>
              <wp:effectExtent l="19050" t="0" r="9525" b="0"/>
              <wp:docPr id="3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52975" cy="236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E7F71" w:rsidDel="008E7F71">
          <w:t xml:space="preserve"> </w:t>
        </w:r>
      </w:ins>
      <w:del w:id="337" w:author="Тугушев И.А." w:date="2013-08-30T13:40:00Z">
        <w:r w:rsidR="000D5539" w:rsidDel="008E7F71">
          <w:rPr>
            <w:noProof/>
          </w:rPr>
          <w:drawing>
            <wp:inline distT="0" distB="0" distL="0" distR="0">
              <wp:extent cx="4181475" cy="2362200"/>
              <wp:effectExtent l="19050" t="0" r="9525" b="0"/>
              <wp:docPr id="15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81475" cy="236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DF54BB" w:rsidRPr="008A0B5C" w:rsidRDefault="00DF54BB" w:rsidP="00DF54BB">
      <w:pPr>
        <w:pStyle w:val="12"/>
      </w:pPr>
    </w:p>
    <w:p w:rsidR="00432D0E" w:rsidRDefault="008344A2" w:rsidP="00432D0E">
      <w:pPr>
        <w:pStyle w:val="12"/>
        <w:numPr>
          <w:ilvl w:val="0"/>
          <w:numId w:val="30"/>
        </w:numPr>
      </w:pPr>
      <w:proofErr w:type="spellStart"/>
      <w:r>
        <w:rPr>
          <w:lang w:val="en-US"/>
        </w:rPr>
        <w:t>ModuleType</w:t>
      </w:r>
      <w:proofErr w:type="spellEnd"/>
      <w:r w:rsidRPr="008344A2">
        <w:t xml:space="preserve"> – </w:t>
      </w:r>
      <w:r>
        <w:t>объекты данного класса описывают м</w:t>
      </w:r>
      <w:r w:rsidRPr="008344A2">
        <w:t xml:space="preserve">ножество всех </w:t>
      </w:r>
      <w:r>
        <w:t>т</w:t>
      </w:r>
      <w:r w:rsidRPr="008344A2">
        <w:t>ипов</w:t>
      </w:r>
      <w:r>
        <w:t xml:space="preserve"> м</w:t>
      </w:r>
      <w:r w:rsidRPr="008344A2">
        <w:t>одул</w:t>
      </w:r>
      <w:r>
        <w:t>ей</w:t>
      </w:r>
      <w:r w:rsidRPr="008344A2">
        <w:t xml:space="preserve"> поставляе</w:t>
      </w:r>
      <w:r>
        <w:t>мых</w:t>
      </w:r>
      <w:r w:rsidRPr="008344A2">
        <w:t xml:space="preserve"> </w:t>
      </w:r>
      <w:r>
        <w:t>с С</w:t>
      </w:r>
      <w:r w:rsidRPr="008344A2">
        <w:t>истемой</w:t>
      </w:r>
      <w:r>
        <w:t xml:space="preserve">. </w:t>
      </w:r>
      <w:r w:rsidR="005D1F12">
        <w:t>Н</w:t>
      </w:r>
      <w:r w:rsidRPr="008344A2">
        <w:t xml:space="preserve">апример, их </w:t>
      </w:r>
      <w:r w:rsidR="005D1F12">
        <w:t>состав задаётся в</w:t>
      </w:r>
      <w:r w:rsidRPr="008344A2">
        <w:t xml:space="preserve"> </w:t>
      </w:r>
      <w:del w:id="338" w:author="Тугушев И.А." w:date="2013-08-30T13:46:00Z">
        <w:r w:rsidRPr="008344A2" w:rsidDel="007C5330">
          <w:delText xml:space="preserve">каком-либо </w:delText>
        </w:r>
      </w:del>
      <w:r w:rsidRPr="008344A2">
        <w:t xml:space="preserve">xml-файле, а </w:t>
      </w:r>
      <w:r w:rsidR="005D1F12">
        <w:t>административный клиент считывает их от туда.</w:t>
      </w:r>
    </w:p>
    <w:p w:rsidR="008344A2" w:rsidRDefault="005D1F12" w:rsidP="00432D0E">
      <w:pPr>
        <w:pStyle w:val="12"/>
        <w:numPr>
          <w:ilvl w:val="1"/>
          <w:numId w:val="30"/>
        </w:numPr>
        <w:rPr>
          <w:ins w:id="339" w:author="Тугушев И.А." w:date="2013-08-30T13:40:00Z"/>
        </w:rPr>
      </w:pPr>
      <w:r>
        <w:t xml:space="preserve"> I</w:t>
      </w:r>
      <w:r>
        <w:rPr>
          <w:lang w:val="en-US"/>
        </w:rPr>
        <w:t>d</w:t>
      </w:r>
      <w:r w:rsidRPr="005D1F12">
        <w:t xml:space="preserve"> </w:t>
      </w:r>
      <w:r>
        <w:t>используется для поиска модулей заданного типа. (Аналогичная сущность в СМ</w:t>
      </w:r>
      <w:proofErr w:type="gramStart"/>
      <w:r>
        <w:t>4</w:t>
      </w:r>
      <w:proofErr w:type="gramEnd"/>
      <w:r>
        <w:t xml:space="preserve"> называется </w:t>
      </w:r>
      <w:r w:rsidRPr="008344A2">
        <w:t>"Тип программы"</w:t>
      </w:r>
      <w:r>
        <w:t xml:space="preserve">, а </w:t>
      </w:r>
      <w:proofErr w:type="spellStart"/>
      <w:r>
        <w:t>id</w:t>
      </w:r>
      <w:proofErr w:type="spellEnd"/>
      <w:r>
        <w:t xml:space="preserve"> </w:t>
      </w:r>
      <w:r w:rsidR="00974F58" w:rsidRPr="00974F58">
        <w:t xml:space="preserve">– </w:t>
      </w:r>
      <w:r w:rsidRPr="008344A2">
        <w:t xml:space="preserve">это нынешние </w:t>
      </w:r>
      <w:r w:rsidRPr="005D1F12">
        <w:t>“</w:t>
      </w:r>
      <w:r>
        <w:rPr>
          <w:lang w:val="en-US"/>
        </w:rPr>
        <w:t>Missions</w:t>
      </w:r>
      <w:r w:rsidRPr="005D1F12">
        <w:t>”</w:t>
      </w:r>
      <w:r w:rsidRPr="008344A2">
        <w:t xml:space="preserve">, </w:t>
      </w:r>
      <w:r w:rsidRPr="005D1F12">
        <w:t>“</w:t>
      </w:r>
      <w:proofErr w:type="spellStart"/>
      <w:r>
        <w:t>Input</w:t>
      </w:r>
      <w:proofErr w:type="spellEnd"/>
      <w:r>
        <w:rPr>
          <w:lang w:val="en-US"/>
        </w:rPr>
        <w:t>Docs</w:t>
      </w:r>
      <w:r w:rsidRPr="005D1F12">
        <w:t>”</w:t>
      </w:r>
      <w:r>
        <w:t>)</w:t>
      </w:r>
      <w:r w:rsidR="008F7F7B">
        <w:t xml:space="preserve">. Значения </w:t>
      </w:r>
      <w:proofErr w:type="spellStart"/>
      <w:r w:rsidR="008F7F7B">
        <w:t>id</w:t>
      </w:r>
      <w:proofErr w:type="spellEnd"/>
      <w:r w:rsidR="008F7F7B">
        <w:t xml:space="preserve"> </w:t>
      </w:r>
      <w:proofErr w:type="spellStart"/>
      <w:r w:rsidR="008F7F7B">
        <w:t>захардкожены</w:t>
      </w:r>
      <w:proofErr w:type="spellEnd"/>
      <w:r w:rsidR="008F7F7B">
        <w:t xml:space="preserve"> в </w:t>
      </w:r>
      <w:proofErr w:type="spellStart"/>
      <w:r w:rsidR="008F7F7B">
        <w:t>CMJ-Server</w:t>
      </w:r>
      <w:proofErr w:type="spellEnd"/>
      <w:r w:rsidR="00974F58" w:rsidRPr="00974F58">
        <w:t>.</w:t>
      </w:r>
    </w:p>
    <w:p w:rsidR="00353FB8" w:rsidRDefault="00353FB8" w:rsidP="00432D0E">
      <w:pPr>
        <w:pStyle w:val="12"/>
        <w:numPr>
          <w:ilvl w:val="1"/>
          <w:numId w:val="30"/>
        </w:numPr>
        <w:rPr>
          <w:ins w:id="340" w:author="Тугушев И.А." w:date="2013-08-30T13:41:00Z"/>
        </w:rPr>
      </w:pPr>
      <w:proofErr w:type="spellStart"/>
      <w:ins w:id="341" w:author="Тугушев И.А." w:date="2013-08-30T13:40:00Z">
        <w:r>
          <w:t>isCorporabale</w:t>
        </w:r>
        <w:proofErr w:type="spellEnd"/>
        <w:r>
          <w:t xml:space="preserve"> – признак, могут ли модули данного типа быть </w:t>
        </w:r>
      </w:ins>
      <w:ins w:id="342" w:author="Тугушев И.А." w:date="2013-08-30T13:41:00Z">
        <w:r>
          <w:t xml:space="preserve">«корпоративными». Если </w:t>
        </w:r>
        <w:proofErr w:type="spellStart"/>
        <w:r>
          <w:t>false</w:t>
        </w:r>
        <w:proofErr w:type="spellEnd"/>
        <w:r>
          <w:t xml:space="preserve">, </w:t>
        </w:r>
      </w:ins>
      <w:ins w:id="343" w:author="Тугушев И.А." w:date="2013-08-30T13:43:00Z">
        <w:r w:rsidR="00120D86">
          <w:rPr>
            <w:lang w:val="en-US"/>
          </w:rPr>
          <w:t>Module</w:t>
        </w:r>
      </w:ins>
      <w:ins w:id="344" w:author="Тугушев И.А." w:date="2013-08-30T13:41:00Z">
        <w:r>
          <w:t xml:space="preserve"> может быть </w:t>
        </w:r>
        <w:proofErr w:type="gramStart"/>
        <w:r>
          <w:t>связан</w:t>
        </w:r>
        <w:proofErr w:type="gramEnd"/>
        <w:r>
          <w:t xml:space="preserve"> лишь с 1 </w:t>
        </w:r>
        <w:proofErr w:type="spellStart"/>
        <w:r>
          <w:t>SystemOrganization</w:t>
        </w:r>
        <w:proofErr w:type="spellEnd"/>
      </w:ins>
    </w:p>
    <w:p w:rsidR="00353FB8" w:rsidRPr="005D1F12" w:rsidRDefault="00353FB8" w:rsidP="00432D0E">
      <w:pPr>
        <w:pStyle w:val="12"/>
        <w:numPr>
          <w:ilvl w:val="1"/>
          <w:numId w:val="30"/>
        </w:numPr>
      </w:pPr>
      <w:proofErr w:type="spellStart"/>
      <w:proofErr w:type="gramStart"/>
      <w:ins w:id="345" w:author="Тугушев И.А." w:date="2013-08-30T13:41:00Z">
        <w:r>
          <w:rPr>
            <w:lang w:val="en-US"/>
          </w:rPr>
          <w:t>isComplectable</w:t>
        </w:r>
        <w:proofErr w:type="spellEnd"/>
        <w:proofErr w:type="gramEnd"/>
        <w:r w:rsidRPr="00353FB8">
          <w:rPr>
            <w:rPrChange w:id="346" w:author="Тугушев И.А." w:date="2013-08-30T13:42:00Z">
              <w:rPr>
                <w:lang w:val="en-US"/>
              </w:rPr>
            </w:rPrChange>
          </w:rPr>
          <w:t xml:space="preserve"> – </w:t>
        </w:r>
      </w:ins>
      <w:ins w:id="347" w:author="Тугушев И.А." w:date="2013-08-30T13:42:00Z">
        <w:r>
          <w:t xml:space="preserve">признак, могут ли модули данного типа помещаться в комплекты. </w:t>
        </w:r>
        <w:r w:rsidRPr="00353FB8">
          <w:rPr>
            <w:rPrChange w:id="348" w:author="Тугушев И.А." w:date="2013-08-30T13:42:00Z">
              <w:rPr>
                <w:lang w:val="en-US"/>
              </w:rPr>
            </w:rPrChange>
          </w:rPr>
          <w:t>Е</w:t>
        </w:r>
        <w:r>
          <w:t xml:space="preserve">сли </w:t>
        </w:r>
        <w:proofErr w:type="spellStart"/>
        <w:r>
          <w:t>false</w:t>
        </w:r>
        <w:proofErr w:type="spellEnd"/>
        <w:r>
          <w:t xml:space="preserve">, в </w:t>
        </w:r>
      </w:ins>
      <w:ins w:id="349" w:author="Тугушев И.А." w:date="2013-08-30T13:43:00Z">
        <w:r w:rsidR="00120D86">
          <w:rPr>
            <w:lang w:val="en-US"/>
          </w:rPr>
          <w:t>Module</w:t>
        </w:r>
      </w:ins>
      <w:ins w:id="350" w:author="Тугушев И.А." w:date="2013-08-30T13:42:00Z">
        <w:r>
          <w:t xml:space="preserve"> нельзя заполнять поле </w:t>
        </w:r>
        <w:proofErr w:type="spellStart"/>
        <w:r>
          <w:t>Complect</w:t>
        </w:r>
        <w:proofErr w:type="spellEnd"/>
        <w:r>
          <w:t>.</w:t>
        </w:r>
      </w:ins>
    </w:p>
    <w:p w:rsidR="00CA7796" w:rsidRDefault="00CA7796" w:rsidP="00432D0E">
      <w:pPr>
        <w:pStyle w:val="12"/>
        <w:numPr>
          <w:ilvl w:val="0"/>
          <w:numId w:val="30"/>
        </w:numPr>
      </w:pPr>
      <w:r>
        <w:rPr>
          <w:lang w:val="en-US"/>
        </w:rPr>
        <w:t>S</w:t>
      </w:r>
      <w:proofErr w:type="spellStart"/>
      <w:r w:rsidR="007E7423">
        <w:t>ystem</w:t>
      </w:r>
      <w:proofErr w:type="spellEnd"/>
      <w:r>
        <w:rPr>
          <w:lang w:val="en-US"/>
        </w:rPr>
        <w:t>O</w:t>
      </w:r>
      <w:r w:rsidR="007E7423">
        <w:rPr>
          <w:lang w:val="en-US"/>
        </w:rPr>
        <w:t>rganization</w:t>
      </w:r>
      <w:r w:rsidRPr="00CA7796">
        <w:t xml:space="preserve"> – описатель </w:t>
      </w:r>
      <w:r>
        <w:t xml:space="preserve">организации. </w:t>
      </w:r>
      <w:r w:rsidR="001528FF">
        <w:t>Объекты данного типа должны создаваться через АРМ администратора и сохраняются в РБД.</w:t>
      </w:r>
    </w:p>
    <w:p w:rsidR="00EF278D" w:rsidRDefault="00C25503" w:rsidP="00EF278D">
      <w:pPr>
        <w:pStyle w:val="12"/>
        <w:numPr>
          <w:ilvl w:val="1"/>
          <w:numId w:val="30"/>
        </w:numPr>
      </w:pPr>
      <w:r>
        <w:rPr>
          <w:lang w:val="en-US"/>
        </w:rPr>
        <w:t>SO</w:t>
      </w:r>
      <w:proofErr w:type="spellStart"/>
      <w:r w:rsidR="00EF278D">
        <w:t>Module_Id</w:t>
      </w:r>
      <w:proofErr w:type="spellEnd"/>
      <w:r w:rsidR="00EF278D">
        <w:t xml:space="preserve"> – идентификатор </w:t>
      </w:r>
      <w:r w:rsidR="00E073EF">
        <w:t>модуля</w:t>
      </w:r>
      <w:r w:rsidR="00EF278D" w:rsidRPr="00EF278D">
        <w:t xml:space="preserve"> </w:t>
      </w:r>
      <w:r w:rsidR="00EF278D">
        <w:t>«</w:t>
      </w:r>
      <w:r w:rsidR="00EF278D" w:rsidRPr="00EF278D">
        <w:t>с</w:t>
      </w:r>
      <w:r w:rsidR="00EF278D">
        <w:t xml:space="preserve">правочник организаций» (СО) для данной </w:t>
      </w:r>
      <w:r w:rsidR="00F55EE8">
        <w:rPr>
          <w:lang w:val="en-US"/>
        </w:rPr>
        <w:t>S</w:t>
      </w:r>
      <w:proofErr w:type="spellStart"/>
      <w:r w:rsidR="00F55EE8">
        <w:t>ystem</w:t>
      </w:r>
      <w:proofErr w:type="spellEnd"/>
      <w:r w:rsidR="00F55EE8">
        <w:rPr>
          <w:lang w:val="en-US"/>
        </w:rPr>
        <w:t>Organization</w:t>
      </w:r>
      <w:r w:rsidR="00EF278D">
        <w:t>.</w:t>
      </w:r>
    </w:p>
    <w:p w:rsidR="007C4720" w:rsidRDefault="007C4720" w:rsidP="00EF278D">
      <w:pPr>
        <w:pStyle w:val="12"/>
        <w:numPr>
          <w:ilvl w:val="1"/>
          <w:numId w:val="30"/>
        </w:numPr>
      </w:pPr>
      <w:proofErr w:type="spellStart"/>
      <w:r>
        <w:t>shortName</w:t>
      </w:r>
      <w:proofErr w:type="spellEnd"/>
      <w:r>
        <w:t xml:space="preserve"> – краткое наименование организации.</w:t>
      </w:r>
    </w:p>
    <w:p w:rsidR="006E0EC9" w:rsidRDefault="00432D0E" w:rsidP="006E0EC9">
      <w:pPr>
        <w:pStyle w:val="12"/>
        <w:numPr>
          <w:ilvl w:val="0"/>
          <w:numId w:val="30"/>
        </w:numPr>
      </w:pPr>
      <w:r>
        <w:rPr>
          <w:lang w:val="en-US"/>
        </w:rPr>
        <w:t>Module</w:t>
      </w:r>
      <w:r w:rsidRPr="00432D0E">
        <w:t xml:space="preserve"> – описывает изолированную инсталляцию модуля</w:t>
      </w:r>
      <w:r>
        <w:t>.</w:t>
      </w:r>
      <w:r w:rsidR="00CA7796">
        <w:t xml:space="preserve"> </w:t>
      </w:r>
      <w:r w:rsidR="006E0EC9">
        <w:t xml:space="preserve">Если объект связан </w:t>
      </w:r>
      <w:r w:rsidR="00CA7796">
        <w:t xml:space="preserve"> </w:t>
      </w:r>
      <w:r w:rsidR="006E0EC9">
        <w:t xml:space="preserve">более чем с одной SO, то модуль «корпоративный». Объекты данного типа должны создаваться через </w:t>
      </w:r>
      <w:r w:rsidR="001528FF">
        <w:t xml:space="preserve">АРМ </w:t>
      </w:r>
      <w:r w:rsidR="006E0EC9">
        <w:t>администрат</w:t>
      </w:r>
      <w:r w:rsidR="001528FF">
        <w:t>ора</w:t>
      </w:r>
      <w:r w:rsidR="006E0EC9">
        <w:t xml:space="preserve"> и сохраняются в РБД.</w:t>
      </w:r>
    </w:p>
    <w:p w:rsidR="00432D0E" w:rsidRDefault="00432D0E" w:rsidP="00432D0E">
      <w:pPr>
        <w:pStyle w:val="12"/>
        <w:numPr>
          <w:ilvl w:val="1"/>
          <w:numId w:val="30"/>
        </w:numPr>
      </w:pPr>
      <w:r>
        <w:t>I</w:t>
      </w:r>
      <w:r>
        <w:rPr>
          <w:lang w:val="en-US"/>
        </w:rPr>
        <w:t>d</w:t>
      </w:r>
      <w:r w:rsidRPr="00432D0E">
        <w:t xml:space="preserve"> – сгенерированный уникальный идентификатор </w:t>
      </w:r>
      <w:r>
        <w:t>инсталляции. Он не должен изменяться на протяжении всего периода эксплуатации системы.</w:t>
      </w:r>
    </w:p>
    <w:p w:rsidR="00EB499C" w:rsidRDefault="00EB499C" w:rsidP="00432D0E">
      <w:pPr>
        <w:pStyle w:val="12"/>
        <w:numPr>
          <w:ilvl w:val="1"/>
          <w:numId w:val="30"/>
        </w:numPr>
      </w:pPr>
      <w:proofErr w:type="spellStart"/>
      <w:r>
        <w:rPr>
          <w:lang w:val="en-US"/>
        </w:rPr>
        <w:t>Complect</w:t>
      </w:r>
      <w:proofErr w:type="spellEnd"/>
      <w:r w:rsidRPr="00EB499C">
        <w:t xml:space="preserve"> – имя </w:t>
      </w:r>
      <w:r>
        <w:t>«</w:t>
      </w:r>
      <w:r w:rsidRPr="00EB499C">
        <w:t>комплекта</w:t>
      </w:r>
      <w:r>
        <w:t>»</w:t>
      </w:r>
      <w:r w:rsidRPr="00EB499C">
        <w:t>, к которому при</w:t>
      </w:r>
      <w:r>
        <w:t>писан модуль.</w:t>
      </w:r>
    </w:p>
    <w:p w:rsidR="0091058E" w:rsidRDefault="008B2132" w:rsidP="006223C2">
      <w:pPr>
        <w:pStyle w:val="12"/>
        <w:numPr>
          <w:ilvl w:val="1"/>
          <w:numId w:val="30"/>
        </w:numPr>
      </w:pPr>
      <w:proofErr w:type="spellStart"/>
      <w:r>
        <w:t>FilePath</w:t>
      </w:r>
      <w:proofErr w:type="spellEnd"/>
      <w:r>
        <w:t xml:space="preserve"> – фиктивное имя файла модуля, для имитации получения модуля по пути к файлу. Значение должно быть уникальным среди всех модулей.</w:t>
      </w:r>
    </w:p>
    <w:p w:rsidR="0003348C" w:rsidRDefault="0003348C" w:rsidP="006223C2">
      <w:pPr>
        <w:pStyle w:val="12"/>
        <w:numPr>
          <w:ilvl w:val="1"/>
          <w:numId w:val="30"/>
        </w:numPr>
      </w:pPr>
      <w:proofErr w:type="spellStart"/>
      <w:r>
        <w:t>Title</w:t>
      </w:r>
      <w:proofErr w:type="spellEnd"/>
      <w:r>
        <w:t xml:space="preserve"> – отображаемое пользователям уникальное наименование модуля.</w:t>
      </w:r>
    </w:p>
    <w:p w:rsidR="0091058E" w:rsidRDefault="0091058E" w:rsidP="0091058E">
      <w:pPr>
        <w:pStyle w:val="12"/>
        <w:numPr>
          <w:ilvl w:val="0"/>
          <w:numId w:val="30"/>
        </w:numPr>
      </w:pPr>
      <w:r>
        <w:t xml:space="preserve">RKK – пример </w:t>
      </w:r>
      <w:r w:rsidR="00E710DB">
        <w:t>хранимой</w:t>
      </w:r>
      <w:r w:rsidR="00E710DB" w:rsidRPr="00E710DB">
        <w:t xml:space="preserve"> </w:t>
      </w:r>
      <w:r>
        <w:t xml:space="preserve">сущности, принадлежащей некоторому модулю. Принадлежность определяется наличием ссылки на объект </w:t>
      </w:r>
      <w:proofErr w:type="spellStart"/>
      <w:r>
        <w:t>Module</w:t>
      </w:r>
      <w:proofErr w:type="spellEnd"/>
      <w:r>
        <w:t>.</w:t>
      </w:r>
    </w:p>
    <w:p w:rsidR="00E710DB" w:rsidRDefault="00E710DB" w:rsidP="00E710DB">
      <w:pPr>
        <w:pStyle w:val="12"/>
        <w:rPr>
          <w:lang w:val="en-US"/>
        </w:rPr>
      </w:pPr>
    </w:p>
    <w:p w:rsidR="00EF278D" w:rsidRPr="00EF278D" w:rsidRDefault="00EF278D" w:rsidP="00E710DB">
      <w:pPr>
        <w:pStyle w:val="12"/>
      </w:pPr>
    </w:p>
    <w:p w:rsidR="00E710DB" w:rsidRDefault="00520DF1" w:rsidP="0091058E">
      <w:pPr>
        <w:pStyle w:val="12"/>
      </w:pPr>
      <w:r>
        <w:t>Один из вариант</w:t>
      </w:r>
      <w:r w:rsidR="00A00DAD">
        <w:t xml:space="preserve">ов схемы развёртывания </w:t>
      </w:r>
      <w:proofErr w:type="spellStart"/>
      <w:r w:rsidR="00A00DAD">
        <w:t>CM-Sochi</w:t>
      </w:r>
      <w:proofErr w:type="spellEnd"/>
      <w:r w:rsidR="00A00DAD">
        <w:t>:</w:t>
      </w:r>
    </w:p>
    <w:p w:rsidR="00A00DAD" w:rsidRPr="00520DF1" w:rsidRDefault="00A00DAD" w:rsidP="0091058E">
      <w:pPr>
        <w:pStyle w:val="12"/>
      </w:pPr>
    </w:p>
    <w:p w:rsidR="0091058E" w:rsidRDefault="000C2169" w:rsidP="0091058E">
      <w:pPr>
        <w:pStyle w:val="12"/>
      </w:pPr>
      <w:r>
        <w:rPr>
          <w:noProof/>
        </w:rPr>
        <w:lastRenderedPageBreak/>
        <w:drawing>
          <wp:inline distT="0" distB="0" distL="0" distR="0">
            <wp:extent cx="5486400" cy="4705350"/>
            <wp:effectExtent l="19050" t="0" r="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8E" w:rsidRDefault="0091058E" w:rsidP="0091058E">
      <w:pPr>
        <w:pStyle w:val="12"/>
        <w:rPr>
          <w:lang w:val="en-US"/>
        </w:rPr>
      </w:pPr>
    </w:p>
    <w:p w:rsidR="00520DF1" w:rsidRDefault="00520DF1" w:rsidP="0091058E">
      <w:pPr>
        <w:pStyle w:val="12"/>
      </w:pPr>
      <w:r>
        <w:t xml:space="preserve">Сейчас важно отметить, что каждая инсталляция </w:t>
      </w:r>
      <w:proofErr w:type="spellStart"/>
      <w:r>
        <w:t>CMJ-Server</w:t>
      </w:r>
      <w:proofErr w:type="spellEnd"/>
      <w:r>
        <w:t xml:space="preserve"> привязывается настройками к одной </w:t>
      </w:r>
      <w:proofErr w:type="gramStart"/>
      <w:r>
        <w:t>СО</w:t>
      </w:r>
      <w:proofErr w:type="gramEnd"/>
      <w:r>
        <w:t xml:space="preserve">. </w:t>
      </w:r>
      <w:r w:rsidR="00D24BA8">
        <w:t>Т.о. п</w:t>
      </w:r>
      <w:r>
        <w:t xml:space="preserve">ользователи, </w:t>
      </w:r>
      <w:proofErr w:type="gramStart"/>
      <w:r w:rsidR="00D24BA8">
        <w:t xml:space="preserve">заходя на сервер </w:t>
      </w:r>
      <w:r>
        <w:t xml:space="preserve">с инсталляцией </w:t>
      </w:r>
      <w:proofErr w:type="spellStart"/>
      <w:r>
        <w:t>CMJ-Server</w:t>
      </w:r>
      <w:proofErr w:type="spellEnd"/>
      <w:r w:rsidR="00D24BA8">
        <w:t xml:space="preserve"> работают</w:t>
      </w:r>
      <w:proofErr w:type="gramEnd"/>
      <w:r w:rsidR="00D24BA8">
        <w:t xml:space="preserve"> в контексте известно</w:t>
      </w:r>
      <w:r w:rsidR="0042115C">
        <w:t>го модуля</w:t>
      </w:r>
      <w:r w:rsidR="00D24BA8">
        <w:t xml:space="preserve"> СО и должны быть сотрудниками данной организации.</w:t>
      </w:r>
      <w:r w:rsidR="004A379D">
        <w:t xml:space="preserve"> В первой версии </w:t>
      </w:r>
      <w:proofErr w:type="spellStart"/>
      <w:r w:rsidR="004A379D">
        <w:t>CMJ-Sochi</w:t>
      </w:r>
      <w:proofErr w:type="spellEnd"/>
      <w:r w:rsidR="004A379D">
        <w:t xml:space="preserve"> не планируется обеспечивать федеративный режим работы Системы, поэтому экземпляры </w:t>
      </w:r>
      <w:proofErr w:type="spellStart"/>
      <w:r w:rsidR="004A379D">
        <w:t>CMJ-Server</w:t>
      </w:r>
      <w:proofErr w:type="spellEnd"/>
      <w:r w:rsidR="004A379D">
        <w:t xml:space="preserve">, входящие в </w:t>
      </w:r>
      <w:r w:rsidR="008F46F4">
        <w:t xml:space="preserve">изолированную </w:t>
      </w:r>
      <w:r w:rsidR="004A379D">
        <w:t>Систему, должны работать с одной РБД</w:t>
      </w:r>
      <w:r w:rsidR="008F46F4">
        <w:t>. Администратор, формируя СС, сохраняет его описание в общей РБД, т.о. обеспечивается единый СС для всех организаций (</w:t>
      </w:r>
      <w:proofErr w:type="gramStart"/>
      <w:r w:rsidR="008F46F4">
        <w:t>СО</w:t>
      </w:r>
      <w:proofErr w:type="gramEnd"/>
      <w:r w:rsidR="008F46F4">
        <w:t>).</w:t>
      </w:r>
    </w:p>
    <w:p w:rsidR="00EF278D" w:rsidRPr="00E073EF" w:rsidRDefault="0042115C" w:rsidP="0042115C">
      <w:pPr>
        <w:pStyle w:val="12"/>
      </w:pPr>
      <w:r w:rsidRPr="00EF278D">
        <w:t xml:space="preserve">Поиск модуля </w:t>
      </w:r>
      <w:proofErr w:type="gramStart"/>
      <w:r w:rsidRPr="00EF278D">
        <w:t>по</w:t>
      </w:r>
      <w:proofErr w:type="gramEnd"/>
      <w:r>
        <w:t xml:space="preserve"> </w:t>
      </w:r>
      <w:proofErr w:type="gramStart"/>
      <w:r>
        <w:t>его</w:t>
      </w:r>
      <w:proofErr w:type="gramEnd"/>
      <w:r>
        <w:t xml:space="preserve"> </w:t>
      </w:r>
      <w:proofErr w:type="spellStart"/>
      <w:r>
        <w:t>ReplicaId</w:t>
      </w:r>
      <w:proofErr w:type="spellEnd"/>
      <w:r>
        <w:t xml:space="preserve"> моделируется в </w:t>
      </w:r>
      <w:proofErr w:type="spellStart"/>
      <w:r>
        <w:t>CM-Sochi</w:t>
      </w:r>
      <w:proofErr w:type="spellEnd"/>
      <w:r>
        <w:t xml:space="preserve"> поиском </w:t>
      </w:r>
      <w:proofErr w:type="spellStart"/>
      <w:r>
        <w:t>Module</w:t>
      </w:r>
      <w:proofErr w:type="spellEnd"/>
      <w:r w:rsidRPr="0042115C">
        <w:t xml:space="preserve"> </w:t>
      </w:r>
      <w:r>
        <w:t xml:space="preserve">по </w:t>
      </w:r>
      <w:proofErr w:type="spellStart"/>
      <w:r>
        <w:t>Module.Id</w:t>
      </w:r>
      <w:proofErr w:type="spellEnd"/>
      <w:r>
        <w:t>.</w:t>
      </w:r>
      <w:r w:rsidRPr="0042115C">
        <w:t xml:space="preserve"> </w:t>
      </w:r>
      <w:r w:rsidR="00EF278D" w:rsidRPr="00EF278D">
        <w:t>Поиск модуля по</w:t>
      </w:r>
      <w:r w:rsidRPr="0042115C">
        <w:t xml:space="preserve"> системному идентификатору БД и идентификатору СО мод</w:t>
      </w:r>
      <w:r>
        <w:t>е</w:t>
      </w:r>
      <w:r w:rsidRPr="0042115C">
        <w:t xml:space="preserve">лируется поиском </w:t>
      </w:r>
      <w:r>
        <w:rPr>
          <w:lang w:val="en-US"/>
        </w:rPr>
        <w:t>Module</w:t>
      </w:r>
      <w:r>
        <w:t>,</w:t>
      </w:r>
      <w:r w:rsidRPr="0042115C">
        <w:t xml:space="preserve"> связанного </w:t>
      </w:r>
      <w:proofErr w:type="gramStart"/>
      <w:r>
        <w:t>с</w:t>
      </w:r>
      <w:proofErr w:type="gramEnd"/>
      <w:r>
        <w:t xml:space="preserve"> </w:t>
      </w:r>
      <w:r w:rsidRPr="0042115C">
        <w:t xml:space="preserve">заданным </w:t>
      </w:r>
      <w:proofErr w:type="spellStart"/>
      <w:r w:rsidR="00EF278D">
        <w:rPr>
          <w:lang w:val="en-US"/>
        </w:rPr>
        <w:t>ModuleType</w:t>
      </w:r>
      <w:proofErr w:type="spellEnd"/>
      <w:r>
        <w:t>.</w:t>
      </w:r>
      <w:r w:rsidR="00EF278D">
        <w:rPr>
          <w:lang w:val="en-US"/>
        </w:rPr>
        <w:t>Id</w:t>
      </w:r>
      <w:r w:rsidR="00EF278D" w:rsidRPr="00EF278D">
        <w:t xml:space="preserve"> и </w:t>
      </w:r>
      <w:proofErr w:type="spellStart"/>
      <w:r>
        <w:rPr>
          <w:lang w:val="en-US"/>
        </w:rPr>
        <w:t>SystemOrganization</w:t>
      </w:r>
      <w:proofErr w:type="spellEnd"/>
      <w:r w:rsidRPr="0042115C">
        <w:t>.</w:t>
      </w:r>
      <w:r w:rsidR="00C25503">
        <w:rPr>
          <w:lang w:val="en-US"/>
        </w:rPr>
        <w:t>SO</w:t>
      </w:r>
      <w:proofErr w:type="spellStart"/>
      <w:r w:rsidR="00C25503">
        <w:t>Module_Id</w:t>
      </w:r>
      <w:proofErr w:type="spellEnd"/>
      <w:r w:rsidRPr="0042115C">
        <w:t>.</w:t>
      </w:r>
    </w:p>
    <w:p w:rsidR="00A62AF3" w:rsidRDefault="00A62AF3" w:rsidP="00A62AF3">
      <w:pPr>
        <w:pStyle w:val="12"/>
      </w:pPr>
      <w:r>
        <w:t xml:space="preserve">В </w:t>
      </w:r>
      <w:proofErr w:type="spellStart"/>
      <w:r>
        <w:t>CMJ-Server</w:t>
      </w:r>
      <w:proofErr w:type="spellEnd"/>
      <w:r>
        <w:t xml:space="preserve"> некоторые </w:t>
      </w:r>
      <w:proofErr w:type="spellStart"/>
      <w:r>
        <w:t>Datab</w:t>
      </w:r>
      <w:proofErr w:type="spellEnd"/>
      <w:r>
        <w:rPr>
          <w:lang w:val="en-US"/>
        </w:rPr>
        <w:t>a</w:t>
      </w:r>
      <w:proofErr w:type="spellStart"/>
      <w:r>
        <w:t>se</w:t>
      </w:r>
      <w:proofErr w:type="spellEnd"/>
      <w:r>
        <w:t xml:space="preserve"> не регистрируются в СС, а значит, </w:t>
      </w:r>
      <w:r w:rsidRPr="00210928">
        <w:t>не</w:t>
      </w:r>
      <w:r>
        <w:t>т возможности</w:t>
      </w:r>
      <w:r w:rsidRPr="00210928">
        <w:t xml:space="preserve"> </w:t>
      </w:r>
      <w:r>
        <w:t>считать их</w:t>
      </w:r>
      <w:r w:rsidRPr="00210928">
        <w:t xml:space="preserve"> </w:t>
      </w:r>
      <w:proofErr w:type="spellStart"/>
      <w:r>
        <w:rPr>
          <w:lang w:val="en-US"/>
        </w:rPr>
        <w:t>ModuleTypeId</w:t>
      </w:r>
      <w:proofErr w:type="spellEnd"/>
      <w:r>
        <w:t xml:space="preserve"> из СС (</w:t>
      </w:r>
      <w:r w:rsidRPr="00A511DA">
        <w:t>СО, СС</w:t>
      </w:r>
      <w:r>
        <w:t>, СОК, Классификатор связей)</w:t>
      </w:r>
      <w:r w:rsidRPr="00210928">
        <w:t xml:space="preserve">. </w:t>
      </w:r>
      <w:proofErr w:type="gramStart"/>
      <w:r>
        <w:t>Такие</w:t>
      </w:r>
      <w:proofErr w:type="gramEnd"/>
      <w:r>
        <w:t xml:space="preserve"> </w:t>
      </w:r>
      <w:proofErr w:type="spellStart"/>
      <w:r>
        <w:t>Datab</w:t>
      </w:r>
      <w:proofErr w:type="spellEnd"/>
      <w:r>
        <w:rPr>
          <w:lang w:val="en-US"/>
        </w:rPr>
        <w:t>a</w:t>
      </w:r>
      <w:proofErr w:type="spellStart"/>
      <w:r>
        <w:t>se</w:t>
      </w:r>
      <w:proofErr w:type="spellEnd"/>
      <w:r>
        <w:t xml:space="preserve"> всегда получаются по их </w:t>
      </w:r>
      <w:proofErr w:type="spellStart"/>
      <w:r>
        <w:t>ReplicaId</w:t>
      </w:r>
      <w:proofErr w:type="spellEnd"/>
      <w:r>
        <w:t xml:space="preserve">, получаемых из настроек. </w:t>
      </w:r>
    </w:p>
    <w:p w:rsidR="00A62AF3" w:rsidRPr="000A1137" w:rsidRDefault="00A62AF3" w:rsidP="00A62AF3">
      <w:pPr>
        <w:pStyle w:val="12"/>
      </w:pPr>
      <w:r w:rsidRPr="00816120">
        <w:t xml:space="preserve">При </w:t>
      </w:r>
      <w:r>
        <w:t>заведении через АРМ</w:t>
      </w:r>
      <w:r w:rsidRPr="00816120">
        <w:t xml:space="preserve"> </w:t>
      </w:r>
      <w:r>
        <w:t xml:space="preserve">администратора состава организаций, входящих в систему, также в РБД должен сохраниться </w:t>
      </w:r>
      <w:proofErr w:type="spellStart"/>
      <w:r>
        <w:t>Module</w:t>
      </w:r>
      <w:proofErr w:type="spellEnd"/>
      <w:r>
        <w:t xml:space="preserve">, характеризующий </w:t>
      </w:r>
      <w:proofErr w:type="gramStart"/>
      <w:r>
        <w:t>СО</w:t>
      </w:r>
      <w:proofErr w:type="gramEnd"/>
      <w:r>
        <w:t xml:space="preserve"> для данной организации и связанный с </w:t>
      </w:r>
      <w:proofErr w:type="spellStart"/>
      <w:r>
        <w:rPr>
          <w:lang w:val="en-US"/>
        </w:rPr>
        <w:t>ModuleType</w:t>
      </w:r>
      <w:proofErr w:type="spellEnd"/>
      <w:r w:rsidRPr="00816120">
        <w:t>=“</w:t>
      </w:r>
      <w:r>
        <w:rPr>
          <w:lang w:val="en-US"/>
        </w:rPr>
        <w:t>SO</w:t>
      </w:r>
      <w:r w:rsidRPr="00816120">
        <w:t xml:space="preserve">”. </w:t>
      </w:r>
      <w:r w:rsidR="00442779" w:rsidRPr="00442779">
        <w:t>В</w:t>
      </w:r>
      <w:r w:rsidR="00442779">
        <w:t xml:space="preserve"> поле </w:t>
      </w:r>
      <w:proofErr w:type="spellStart"/>
      <w:r w:rsidR="00442779">
        <w:rPr>
          <w:lang w:val="en-US"/>
        </w:rPr>
        <w:t>SystemOrganization</w:t>
      </w:r>
      <w:proofErr w:type="spellEnd"/>
      <w:r w:rsidR="00442779" w:rsidRPr="0042115C">
        <w:t>.</w:t>
      </w:r>
      <w:r w:rsidR="00C25503" w:rsidRPr="00C25503">
        <w:t xml:space="preserve"> </w:t>
      </w:r>
      <w:proofErr w:type="gramStart"/>
      <w:r w:rsidR="00C25503">
        <w:rPr>
          <w:lang w:val="en-US"/>
        </w:rPr>
        <w:t>SO</w:t>
      </w:r>
      <w:proofErr w:type="spellStart"/>
      <w:r w:rsidR="00C25503">
        <w:t>Module_Id</w:t>
      </w:r>
      <w:proofErr w:type="spellEnd"/>
      <w:r w:rsidR="00442779" w:rsidRPr="00442779">
        <w:t xml:space="preserve"> </w:t>
      </w:r>
      <w:r w:rsidR="00442779">
        <w:t xml:space="preserve">должен быть вписан идентификатор созданного </w:t>
      </w:r>
      <w:proofErr w:type="spellStart"/>
      <w:r w:rsidR="00442779">
        <w:t>Module</w:t>
      </w:r>
      <w:proofErr w:type="spellEnd"/>
      <w:r w:rsidR="00442779">
        <w:t xml:space="preserve"> для СО.</w:t>
      </w:r>
      <w:proofErr w:type="gramEnd"/>
      <w:r w:rsidR="00442779">
        <w:t xml:space="preserve"> </w:t>
      </w:r>
      <w:r>
        <w:t xml:space="preserve">Комплект </w:t>
      </w:r>
      <w:proofErr w:type="gramStart"/>
      <w:r>
        <w:t>для</w:t>
      </w:r>
      <w:proofErr w:type="gramEnd"/>
      <w:r>
        <w:t xml:space="preserve"> СО задавать запрещено. Модуль </w:t>
      </w:r>
      <w:proofErr w:type="gramStart"/>
      <w:r>
        <w:t>СО</w:t>
      </w:r>
      <w:proofErr w:type="gramEnd"/>
      <w:r>
        <w:t xml:space="preserve"> должен быть привязан к одной </w:t>
      </w:r>
      <w:proofErr w:type="spellStart"/>
      <w:r>
        <w:rPr>
          <w:lang w:val="en-US"/>
        </w:rPr>
        <w:t>SystemOrganization</w:t>
      </w:r>
      <w:proofErr w:type="spellEnd"/>
      <w:r>
        <w:t>.</w:t>
      </w:r>
      <w:r w:rsidRPr="007E7423">
        <w:t xml:space="preserve"> </w:t>
      </w:r>
      <w:r>
        <w:t xml:space="preserve">Тогда при поиске </w:t>
      </w:r>
      <w:proofErr w:type="spellStart"/>
      <w:r>
        <w:t>Database</w:t>
      </w:r>
      <w:proofErr w:type="spellEnd"/>
      <w:r>
        <w:t xml:space="preserve"> по </w:t>
      </w:r>
      <w:proofErr w:type="spellStart"/>
      <w:r>
        <w:t>ReplicaId</w:t>
      </w:r>
      <w:proofErr w:type="spellEnd"/>
      <w:r>
        <w:t xml:space="preserve"> единообразно с прочими БД будет </w:t>
      </w:r>
      <w:proofErr w:type="gramStart"/>
      <w:r>
        <w:t>находиться</w:t>
      </w:r>
      <w:proofErr w:type="gramEnd"/>
      <w:r>
        <w:t xml:space="preserve"> и модуль СО и определяться его </w:t>
      </w:r>
      <w:proofErr w:type="spellStart"/>
      <w:r>
        <w:rPr>
          <w:lang w:val="en-US"/>
        </w:rPr>
        <w:t>ModuleTypeId</w:t>
      </w:r>
      <w:proofErr w:type="spellEnd"/>
      <w:r>
        <w:t xml:space="preserve">. В настройки </w:t>
      </w:r>
      <w:proofErr w:type="spellStart"/>
      <w:r>
        <w:lastRenderedPageBreak/>
        <w:t>CMJ-Server</w:t>
      </w:r>
      <w:proofErr w:type="spellEnd"/>
      <w:r>
        <w:t xml:space="preserve"> в качестве </w:t>
      </w:r>
      <w:proofErr w:type="spellStart"/>
      <w:r w:rsidRPr="00A62AF3">
        <w:t>cmj.af.so.replicaID</w:t>
      </w:r>
      <w:proofErr w:type="spellEnd"/>
      <w:r w:rsidRPr="000A1137">
        <w:t xml:space="preserve"> должен заноситься именно </w:t>
      </w:r>
      <w:r>
        <w:rPr>
          <w:lang w:val="en-US"/>
        </w:rPr>
        <w:t>Module</w:t>
      </w:r>
      <w:r w:rsidRPr="000A1137">
        <w:t>.</w:t>
      </w:r>
      <w:r>
        <w:rPr>
          <w:lang w:val="en-US"/>
        </w:rPr>
        <w:t>Id</w:t>
      </w:r>
      <w:r w:rsidR="000A1137" w:rsidRPr="000A1137">
        <w:t>.</w:t>
      </w:r>
    </w:p>
    <w:p w:rsidR="00A62AF3" w:rsidRDefault="00A62AF3" w:rsidP="00A62AF3">
      <w:pPr>
        <w:pStyle w:val="12"/>
      </w:pPr>
      <w:r>
        <w:t xml:space="preserve">Похожим образом следует поступить и с СС. Только </w:t>
      </w:r>
      <w:proofErr w:type="spellStart"/>
      <w:r>
        <w:t>Module</w:t>
      </w:r>
      <w:proofErr w:type="spellEnd"/>
      <w:r>
        <w:t xml:space="preserve"> для СС должен создаваться при первом запуске АРМ администратора, а при добавлении </w:t>
      </w:r>
      <w:proofErr w:type="spellStart"/>
      <w:r>
        <w:rPr>
          <w:lang w:val="en-US"/>
        </w:rPr>
        <w:t>SystemOrganization</w:t>
      </w:r>
      <w:proofErr w:type="spellEnd"/>
      <w:r>
        <w:t xml:space="preserve">, создаваться и ассоциация </w:t>
      </w:r>
      <w:r>
        <w:rPr>
          <w:lang w:val="en-US"/>
        </w:rPr>
        <w:t>Module</w:t>
      </w:r>
      <w:r>
        <w:t xml:space="preserve"> СС с этой новой </w:t>
      </w:r>
      <w:proofErr w:type="spellStart"/>
      <w:r>
        <w:rPr>
          <w:lang w:val="en-US"/>
        </w:rPr>
        <w:t>SystemOrganization</w:t>
      </w:r>
      <w:proofErr w:type="spellEnd"/>
      <w:r>
        <w:t>.</w:t>
      </w:r>
    </w:p>
    <w:p w:rsidR="00A62AF3" w:rsidRDefault="00A62AF3" w:rsidP="00A62AF3">
      <w:pPr>
        <w:pStyle w:val="12"/>
      </w:pPr>
      <w:r w:rsidRPr="001D4842">
        <w:t xml:space="preserve">Модули </w:t>
      </w:r>
      <w:r>
        <w:t xml:space="preserve">СОК и Классификатор связей в </w:t>
      </w:r>
      <w:proofErr w:type="spellStart"/>
      <w:r>
        <w:t>CM-Sochi</w:t>
      </w:r>
      <w:proofErr w:type="spellEnd"/>
      <w:r>
        <w:t xml:space="preserve"> должны определяться через АРМ Администратора</w:t>
      </w:r>
      <w:r w:rsidRPr="00E97BCF">
        <w:t>,</w:t>
      </w:r>
      <w:r>
        <w:t xml:space="preserve"> как и все прочие модули. Это приведёт к их занесению в общий список </w:t>
      </w:r>
      <w:proofErr w:type="spellStart"/>
      <w:r>
        <w:t>Module</w:t>
      </w:r>
      <w:proofErr w:type="spellEnd"/>
      <w:r>
        <w:t>.</w:t>
      </w:r>
      <w:r w:rsidRPr="001D15EB">
        <w:t xml:space="preserve"> П</w:t>
      </w:r>
      <w:r>
        <w:t xml:space="preserve">ри получении их </w:t>
      </w:r>
      <w:proofErr w:type="spellStart"/>
      <w:r>
        <w:t>ReplicaId</w:t>
      </w:r>
      <w:proofErr w:type="spellEnd"/>
      <w:r>
        <w:t xml:space="preserve"> из «Настроек СО» и последующим поиском модуля по </w:t>
      </w:r>
      <w:r>
        <w:rPr>
          <w:lang w:val="en-US"/>
        </w:rPr>
        <w:t>R</w:t>
      </w:r>
      <w:proofErr w:type="spellStart"/>
      <w:r>
        <w:t>eplica</w:t>
      </w:r>
      <w:proofErr w:type="spellEnd"/>
      <w:r>
        <w:rPr>
          <w:lang w:val="en-US"/>
        </w:rPr>
        <w:t>Id</w:t>
      </w:r>
      <w:r>
        <w:t xml:space="preserve"> сработает общий механизм поиска модулей.</w:t>
      </w:r>
    </w:p>
    <w:p w:rsidR="00006BC6" w:rsidRDefault="00006BC6" w:rsidP="00A62AF3">
      <w:pPr>
        <w:pStyle w:val="12"/>
      </w:pPr>
    </w:p>
    <w:p w:rsidR="00A62AF3" w:rsidRPr="00544C0A" w:rsidRDefault="00006BC6" w:rsidP="00544C0A">
      <w:pPr>
        <w:pStyle w:val="12"/>
        <w:rPr>
          <w:lang w:val="en-US"/>
        </w:rPr>
      </w:pPr>
      <w:r>
        <w:t xml:space="preserve">Понятие «Сеть организации» относится к конфигурированию распределённой работы </w:t>
      </w:r>
      <w:proofErr w:type="gramStart"/>
      <w:r>
        <w:t>СМ</w:t>
      </w:r>
      <w:proofErr w:type="gramEnd"/>
      <w:r>
        <w:t xml:space="preserve">. В первом релизе </w:t>
      </w:r>
      <w:proofErr w:type="spellStart"/>
      <w:r>
        <w:t>CM-Sochi</w:t>
      </w:r>
      <w:proofErr w:type="spellEnd"/>
      <w:r>
        <w:t xml:space="preserve"> организовывать </w:t>
      </w:r>
      <w:proofErr w:type="spellStart"/>
      <w:r>
        <w:t>распределённость</w:t>
      </w:r>
      <w:proofErr w:type="spellEnd"/>
      <w:r>
        <w:t xml:space="preserve"> не требуется. В связи с этим понятие «Сеть организации» в </w:t>
      </w:r>
      <w:proofErr w:type="spellStart"/>
      <w:r>
        <w:t>CM-Sochi</w:t>
      </w:r>
      <w:proofErr w:type="spellEnd"/>
      <w:r>
        <w:t xml:space="preserve"> не реализу</w:t>
      </w:r>
      <w:r w:rsidR="00EF43F3">
        <w:t>е</w:t>
      </w:r>
      <w:r>
        <w:t>м.</w:t>
      </w:r>
      <w:r w:rsidR="005A55FF">
        <w:t xml:space="preserve"> Адаптеры в качестве имени «сети» должны возвращать пустую строку.</w:t>
      </w:r>
    </w:p>
    <w:p w:rsidR="000C72E2" w:rsidRDefault="005917B2" w:rsidP="0078015C">
      <w:pPr>
        <w:pStyle w:val="11"/>
      </w:pPr>
      <w:bookmarkStart w:id="351" w:name="_Toc365647221"/>
      <w:r>
        <w:t xml:space="preserve">Принципы реализации </w:t>
      </w:r>
      <w:r w:rsidRPr="005917B2">
        <w:t>а</w:t>
      </w:r>
      <w:r>
        <w:t>даптер</w:t>
      </w:r>
      <w:r w:rsidR="00AD37D3">
        <w:t>а</w:t>
      </w:r>
      <w:r>
        <w:t xml:space="preserve"> к платформе </w:t>
      </w:r>
      <w:proofErr w:type="spellStart"/>
      <w:r>
        <w:t>CM-So</w:t>
      </w:r>
      <w:proofErr w:type="spellEnd"/>
      <w:r>
        <w:rPr>
          <w:lang w:val="en-US"/>
        </w:rPr>
        <w:t>c</w:t>
      </w:r>
      <w:proofErr w:type="spellStart"/>
      <w:r>
        <w:t>hi</w:t>
      </w:r>
      <w:bookmarkEnd w:id="351"/>
      <w:proofErr w:type="spellEnd"/>
    </w:p>
    <w:p w:rsidR="003F0384" w:rsidRDefault="00BE2649" w:rsidP="00DD10FA">
      <w:pPr>
        <w:pStyle w:val="210"/>
      </w:pPr>
      <w:bookmarkStart w:id="352" w:name="_Toc365647222"/>
      <w:proofErr w:type="spellStart"/>
      <w:r>
        <w:t>П</w:t>
      </w:r>
      <w:r w:rsidR="00DD10FA">
        <w:t>ереиспользовани</w:t>
      </w:r>
      <w:r>
        <w:t>е</w:t>
      </w:r>
      <w:proofErr w:type="spellEnd"/>
      <w:r w:rsidR="00DD10FA">
        <w:t xml:space="preserve"> кодовой базы CMJ-</w:t>
      </w:r>
      <w:r w:rsidR="00DD10FA">
        <w:rPr>
          <w:lang w:val="en-US"/>
        </w:rPr>
        <w:t>Server</w:t>
      </w:r>
      <w:bookmarkEnd w:id="352"/>
    </w:p>
    <w:p w:rsidR="003F0384" w:rsidRDefault="003F0384" w:rsidP="00F72AE8">
      <w:pPr>
        <w:pStyle w:val="12"/>
      </w:pPr>
      <w:r>
        <w:t xml:space="preserve">Чтобы обеспечить </w:t>
      </w:r>
      <w:proofErr w:type="spellStart"/>
      <w:r>
        <w:t>переиспользование</w:t>
      </w:r>
      <w:proofErr w:type="spellEnd"/>
      <w:r>
        <w:t xml:space="preserve"> CMJ-</w:t>
      </w:r>
      <w:r>
        <w:rPr>
          <w:lang w:val="en-US"/>
        </w:rPr>
        <w:t>Server</w:t>
      </w:r>
      <w:r w:rsidRPr="003F0384">
        <w:t xml:space="preserve"> без изменений</w:t>
      </w:r>
      <w:r>
        <w:t xml:space="preserve"> кода, можно включать код CMJ-</w:t>
      </w:r>
      <w:r>
        <w:rPr>
          <w:lang w:val="en-US"/>
        </w:rPr>
        <w:t>Server</w:t>
      </w:r>
      <w:r>
        <w:t xml:space="preserve"> в Java-проект, как внешние библиотеки. При этом допустимо специфичные </w:t>
      </w:r>
      <w:proofErr w:type="spellStart"/>
      <w:r>
        <w:t>CM-So</w:t>
      </w:r>
      <w:proofErr w:type="spellEnd"/>
      <w:r>
        <w:rPr>
          <w:lang w:val="en-US"/>
        </w:rPr>
        <w:t>c</w:t>
      </w:r>
      <w:proofErr w:type="spellStart"/>
      <w:r>
        <w:t>hi</w:t>
      </w:r>
      <w:proofErr w:type="spellEnd"/>
      <w:r>
        <w:t xml:space="preserve"> варианты имплементации переключать через конфигурации, такие как </w:t>
      </w:r>
      <w:r>
        <w:rPr>
          <w:lang w:val="en-US"/>
        </w:rPr>
        <w:t>web</w:t>
      </w:r>
      <w:r w:rsidRPr="003F0384">
        <w:t>.</w:t>
      </w:r>
      <w:r>
        <w:rPr>
          <w:lang w:val="en-US"/>
        </w:rPr>
        <w:t>xml</w:t>
      </w:r>
      <w:r w:rsidRPr="003F0384">
        <w:t xml:space="preserve"> и </w:t>
      </w:r>
      <w:r>
        <w:t xml:space="preserve">xml-дескрипторы </w:t>
      </w:r>
      <w:proofErr w:type="spellStart"/>
      <w:r>
        <w:t>бинов</w:t>
      </w:r>
      <w:proofErr w:type="spellEnd"/>
      <w:r>
        <w:t>.</w:t>
      </w:r>
    </w:p>
    <w:p w:rsidR="003F0384" w:rsidRPr="003F0384" w:rsidRDefault="003F0384" w:rsidP="00F72AE8">
      <w:pPr>
        <w:pStyle w:val="12"/>
      </w:pPr>
      <w:r>
        <w:t>В CMJ-</w:t>
      </w:r>
      <w:r>
        <w:rPr>
          <w:lang w:val="en-US"/>
        </w:rPr>
        <w:t>Server</w:t>
      </w:r>
      <w:r>
        <w:t xml:space="preserve"> всё же придётся немного вмешаться для обеспечения такого способа </w:t>
      </w:r>
      <w:proofErr w:type="spellStart"/>
      <w:r>
        <w:t>переиспользования</w:t>
      </w:r>
      <w:proofErr w:type="spellEnd"/>
      <w:r>
        <w:t xml:space="preserve">. В частности, перенести из web-модуля </w:t>
      </w:r>
      <w:r w:rsidRPr="003F0384">
        <w:t>“</w:t>
      </w:r>
      <w:proofErr w:type="spellStart"/>
      <w:r>
        <w:t>rest</w:t>
      </w:r>
      <w:proofErr w:type="spellEnd"/>
      <w:r w:rsidRPr="003F0384">
        <w:t>”</w:t>
      </w:r>
      <w:r>
        <w:t xml:space="preserve"> все</w:t>
      </w:r>
      <w:r w:rsidRPr="003F0384">
        <w:t xml:space="preserve"> классы </w:t>
      </w:r>
      <w:r>
        <w:t>в какой-нибудь нижестоящий jar-модуль.</w:t>
      </w:r>
    </w:p>
    <w:p w:rsidR="00F72AE8" w:rsidRPr="0078015C" w:rsidRDefault="00135418" w:rsidP="003B7C9F">
      <w:pPr>
        <w:pStyle w:val="210"/>
      </w:pPr>
      <w:bookmarkStart w:id="353" w:name="_Toc365647223"/>
      <w:r>
        <w:t>Принципы м</w:t>
      </w:r>
      <w:r w:rsidR="003B7C9F">
        <w:t>одификаци</w:t>
      </w:r>
      <w:r>
        <w:t>и</w:t>
      </w:r>
      <w:r w:rsidR="003B7C9F">
        <w:t xml:space="preserve"> </w:t>
      </w:r>
      <w:proofErr w:type="gramStart"/>
      <w:r w:rsidR="003B7C9F">
        <w:t>ДОП</w:t>
      </w:r>
      <w:bookmarkEnd w:id="353"/>
      <w:proofErr w:type="gramEnd"/>
    </w:p>
    <w:p w:rsidR="00814AB6" w:rsidRDefault="00BF50FC" w:rsidP="000C72E2">
      <w:pPr>
        <w:pStyle w:val="12"/>
      </w:pPr>
      <w:r>
        <w:t>Все с</w:t>
      </w:r>
      <w:r w:rsidRPr="00BF50FC">
        <w:t xml:space="preserve">ущности в </w:t>
      </w:r>
      <w:r>
        <w:rPr>
          <w:lang w:val="en-US"/>
        </w:rPr>
        <w:t>CMJ</w:t>
      </w:r>
      <w:r w:rsidRPr="00BF50FC">
        <w:t xml:space="preserve"> сохраняются через</w:t>
      </w:r>
      <w:r>
        <w:t xml:space="preserve"> </w:t>
      </w:r>
      <w:r w:rsidR="00803277">
        <w:t xml:space="preserve">объект с интерфейсом </w:t>
      </w:r>
      <w:proofErr w:type="spellStart"/>
      <w:r w:rsidR="00803277">
        <w:t>lotus.domino.Document</w:t>
      </w:r>
      <w:proofErr w:type="spellEnd"/>
      <w:r w:rsidR="00803277">
        <w:t>.</w:t>
      </w:r>
      <w:r w:rsidR="00814AB6">
        <w:t xml:space="preserve"> </w:t>
      </w:r>
      <w:r w:rsidR="007C5EAB" w:rsidRPr="007C5EAB">
        <w:t xml:space="preserve">При отображении </w:t>
      </w:r>
      <w:proofErr w:type="spellStart"/>
      <w:r w:rsidR="007C5EAB">
        <w:t>Document</w:t>
      </w:r>
      <w:proofErr w:type="spellEnd"/>
      <w:r w:rsidR="007C5EAB">
        <w:t xml:space="preserve"> в объекты платформы, как правило, необходимо будет задействовать множество </w:t>
      </w:r>
      <w:r w:rsidR="00814AB6">
        <w:t xml:space="preserve">разнотипных </w:t>
      </w:r>
      <w:r w:rsidR="00B904C7" w:rsidRPr="00B904C7">
        <w:t>доменных объектов платформы (</w:t>
      </w:r>
      <w:proofErr w:type="gramStart"/>
      <w:r w:rsidR="007C5EAB">
        <w:t>ДОП</w:t>
      </w:r>
      <w:proofErr w:type="gramEnd"/>
      <w:r w:rsidR="00B904C7">
        <w:t>)</w:t>
      </w:r>
      <w:r w:rsidR="007C5EAB">
        <w:t>, например, для сохранения множественных значений полей.</w:t>
      </w:r>
      <w:r w:rsidR="00A53D06">
        <w:t xml:space="preserve"> Т.е. одному </w:t>
      </w:r>
      <w:proofErr w:type="spellStart"/>
      <w:r w:rsidR="00814AB6">
        <w:t>Document</w:t>
      </w:r>
      <w:proofErr w:type="spellEnd"/>
      <w:r w:rsidR="00814AB6">
        <w:t xml:space="preserve"> </w:t>
      </w:r>
      <w:r w:rsidR="006C49A1">
        <w:t xml:space="preserve">соответствует N </w:t>
      </w:r>
      <w:proofErr w:type="gramStart"/>
      <w:r w:rsidR="006C49A1">
        <w:t>ДОП</w:t>
      </w:r>
      <w:proofErr w:type="gramEnd"/>
      <w:r w:rsidR="006C49A1">
        <w:t>, которые связаны между собой в древовидную структуру</w:t>
      </w:r>
      <w:r w:rsidR="008714CE">
        <w:t>.</w:t>
      </w:r>
      <w:r w:rsidR="006C49A1">
        <w:t xml:space="preserve"> </w:t>
      </w:r>
      <w:r w:rsidR="008714CE">
        <w:t xml:space="preserve">Корень дерева будем называть «корневым </w:t>
      </w:r>
      <w:proofErr w:type="gramStart"/>
      <w:r w:rsidR="008714CE">
        <w:t>ДОП</w:t>
      </w:r>
      <w:proofErr w:type="gramEnd"/>
      <w:r w:rsidR="008714CE">
        <w:t>»</w:t>
      </w:r>
      <w:r w:rsidR="006C49A1">
        <w:t>.</w:t>
      </w:r>
    </w:p>
    <w:p w:rsidR="0078015C" w:rsidRDefault="0078015C" w:rsidP="000C72E2">
      <w:pPr>
        <w:pStyle w:val="12"/>
      </w:pPr>
    </w:p>
    <w:p w:rsidR="00065E68" w:rsidRPr="00065E68" w:rsidRDefault="0078015C" w:rsidP="0078015C">
      <w:pPr>
        <w:pStyle w:val="12"/>
      </w:pPr>
      <w:r>
        <w:t>Возможны два подхода для реализации модификаци</w:t>
      </w:r>
      <w:r w:rsidRPr="00007CE1">
        <w:t>й</w:t>
      </w:r>
      <w:r>
        <w:t xml:space="preserve"> </w:t>
      </w:r>
      <w:proofErr w:type="gramStart"/>
      <w:r>
        <w:t>ДОП</w:t>
      </w:r>
      <w:proofErr w:type="gramEnd"/>
      <w:r w:rsidR="000F589F">
        <w:t>,</w:t>
      </w:r>
      <w:r>
        <w:t xml:space="preserve"> </w:t>
      </w:r>
      <w:r w:rsidR="00065E68">
        <w:t>ассоциированных с</w:t>
      </w:r>
      <w:r>
        <w:t xml:space="preserve"> </w:t>
      </w:r>
      <w:r w:rsidR="00065E68">
        <w:t xml:space="preserve">экземпляром </w:t>
      </w:r>
      <w:proofErr w:type="spellStart"/>
      <w:r w:rsidR="00065E68">
        <w:t>Document</w:t>
      </w:r>
      <w:proofErr w:type="spellEnd"/>
      <w:r>
        <w:t>.</w:t>
      </w:r>
      <w:r w:rsidRPr="00007CE1">
        <w:t xml:space="preserve"> </w:t>
      </w:r>
      <w:r w:rsidR="0083710A">
        <w:t>Первый –</w:t>
      </w:r>
      <w:r w:rsidRPr="00007CE1">
        <w:t xml:space="preserve"> </w:t>
      </w:r>
      <w:r w:rsidR="0083710A">
        <w:t>«</w:t>
      </w:r>
      <w:r w:rsidRPr="00007CE1">
        <w:t xml:space="preserve">считать, </w:t>
      </w:r>
      <w:r w:rsidR="00065E68">
        <w:t xml:space="preserve">сравнить, </w:t>
      </w:r>
      <w:r w:rsidRPr="00007CE1">
        <w:t>модифицировать, записать</w:t>
      </w:r>
      <w:r w:rsidR="0083710A">
        <w:t>»</w:t>
      </w:r>
      <w:r w:rsidRPr="00007CE1">
        <w:t xml:space="preserve">. </w:t>
      </w:r>
      <w:r w:rsidR="00065E68">
        <w:t xml:space="preserve">Т.е. адаптер при сохранении </w:t>
      </w:r>
      <w:proofErr w:type="spellStart"/>
      <w:r w:rsidR="00065E68">
        <w:t>Document</w:t>
      </w:r>
      <w:proofErr w:type="spellEnd"/>
      <w:r w:rsidR="00065E68">
        <w:t xml:space="preserve"> получает все свои </w:t>
      </w:r>
      <w:proofErr w:type="gramStart"/>
      <w:r w:rsidR="00065E68">
        <w:t>ДОП</w:t>
      </w:r>
      <w:proofErr w:type="gramEnd"/>
      <w:r w:rsidR="00065E68">
        <w:t>, сравнивает какие поля модифицировались, определяет по ним какие именно ДОП надо обновить и обновляет только их.</w:t>
      </w:r>
    </w:p>
    <w:p w:rsidR="00065E68" w:rsidRDefault="00065E68" w:rsidP="0078015C">
      <w:pPr>
        <w:pStyle w:val="12"/>
      </w:pPr>
      <w:r>
        <w:t>При вт</w:t>
      </w:r>
      <w:r w:rsidR="00D119BB">
        <w:t>о</w:t>
      </w:r>
      <w:r>
        <w:t xml:space="preserve">ром подходе </w:t>
      </w:r>
      <w:r w:rsidR="0078015C" w:rsidRPr="00007CE1">
        <w:t>можно обойтись без предварительного чтения</w:t>
      </w:r>
      <w:r>
        <w:t xml:space="preserve"> и сравнения. Т.е. при условии, что есть полный набор значений всех атрибутов, можно сформировать в памяти все </w:t>
      </w:r>
      <w:proofErr w:type="gramStart"/>
      <w:r>
        <w:t>ДОП</w:t>
      </w:r>
      <w:proofErr w:type="gramEnd"/>
      <w:r>
        <w:t xml:space="preserve"> в их новом состоянии и сохранить.</w:t>
      </w:r>
      <w:r w:rsidR="0083710A">
        <w:t xml:space="preserve"> </w:t>
      </w:r>
      <w:r w:rsidR="00ED2D72">
        <w:t>В том числе надо не</w:t>
      </w:r>
      <w:r w:rsidR="00814059">
        <w:t xml:space="preserve"> </w:t>
      </w:r>
      <w:r w:rsidR="00ED2D72">
        <w:t xml:space="preserve">забыть установить и идентификатор версии </w:t>
      </w:r>
      <w:proofErr w:type="gramStart"/>
      <w:r w:rsidR="00ED2D72">
        <w:t>ДОП</w:t>
      </w:r>
      <w:proofErr w:type="gramEnd"/>
      <w:r w:rsidR="00ED2D72">
        <w:t xml:space="preserve"> для срабатывания оптимистической блокировки. </w:t>
      </w:r>
      <w:r w:rsidR="0083710A">
        <w:t>Операций чтения из СУБД при этом нет</w:t>
      </w:r>
      <w:r w:rsidR="0083710A" w:rsidRPr="0083710A">
        <w:t xml:space="preserve"> (</w:t>
      </w:r>
      <w:r w:rsidR="00ED2D72">
        <w:t xml:space="preserve">нет </w:t>
      </w:r>
      <w:r w:rsidR="0083710A">
        <w:rPr>
          <w:lang w:val="en-US"/>
        </w:rPr>
        <w:t>SELECT</w:t>
      </w:r>
      <w:r w:rsidR="0083710A" w:rsidRPr="0083710A">
        <w:t>)</w:t>
      </w:r>
      <w:r w:rsidR="0083710A">
        <w:t>, а только обновлени</w:t>
      </w:r>
      <w:r w:rsidR="00ED2D72">
        <w:t>я</w:t>
      </w:r>
      <w:r w:rsidR="0083710A">
        <w:t xml:space="preserve"> (</w:t>
      </w:r>
      <w:r w:rsidR="0083710A">
        <w:rPr>
          <w:lang w:val="en-US"/>
        </w:rPr>
        <w:t>UPDATE</w:t>
      </w:r>
      <w:r w:rsidR="0083710A">
        <w:t>).</w:t>
      </w:r>
    </w:p>
    <w:p w:rsidR="00BC5348" w:rsidRDefault="00BC5348" w:rsidP="0078015C">
      <w:pPr>
        <w:pStyle w:val="12"/>
      </w:pPr>
      <w:r>
        <w:t>При втором подходе о</w:t>
      </w:r>
      <w:r w:rsidR="00117D87">
        <w:t xml:space="preserve">собо надо отметить </w:t>
      </w:r>
      <w:r w:rsidR="0051237F">
        <w:t>операцию удаления из</w:t>
      </w:r>
      <w:r w:rsidR="00117D87">
        <w:t xml:space="preserve"> состава связанных ДОП</w:t>
      </w:r>
      <w:r>
        <w:t>.</w:t>
      </w:r>
      <w:r w:rsidR="00E42E57">
        <w:t xml:space="preserve"> С уровня </w:t>
      </w:r>
      <w:r w:rsidR="00137B78">
        <w:t xml:space="preserve"> </w:t>
      </w:r>
      <w:r w:rsidR="00E42E57">
        <w:rPr>
          <w:lang w:val="en-US"/>
        </w:rPr>
        <w:t>REST</w:t>
      </w:r>
      <w:r w:rsidR="00E42E57" w:rsidRPr="00E42E57">
        <w:t xml:space="preserve"> приходит информация о новом наборе связанных </w:t>
      </w:r>
      <w:proofErr w:type="gramStart"/>
      <w:r w:rsidR="00E42E57" w:rsidRPr="00E42E57">
        <w:t>Д</w:t>
      </w:r>
      <w:r w:rsidR="00E42E57">
        <w:t>ОП</w:t>
      </w:r>
      <w:proofErr w:type="gramEnd"/>
      <w:r w:rsidR="00E42E57">
        <w:t>, но нет данных какие элементы были удалены. Поэтому,  ч</w:t>
      </w:r>
      <w:r w:rsidR="00137B78">
        <w:t>тобы определить, есть ли удалённый элемент, надо считать идентификаторы</w:t>
      </w:r>
      <w:r w:rsidR="00E42E57">
        <w:t xml:space="preserve"> связанных объектов из </w:t>
      </w:r>
      <w:r w:rsidR="00E42E57">
        <w:lastRenderedPageBreak/>
        <w:t>БД, определить какие лишние</w:t>
      </w:r>
      <w:r w:rsidR="00FB5718">
        <w:t>, сравнив с данными из REST</w:t>
      </w:r>
      <w:r w:rsidR="00E42E57">
        <w:t>, и удалить их.</w:t>
      </w:r>
    </w:p>
    <w:p w:rsidR="00ED2D72" w:rsidRPr="00186F27" w:rsidRDefault="00BC5348" w:rsidP="0078015C">
      <w:pPr>
        <w:pStyle w:val="12"/>
      </w:pPr>
      <w:r>
        <w:t xml:space="preserve"> </w:t>
      </w:r>
      <w:r w:rsidR="00065E68">
        <w:t>В</w:t>
      </w:r>
      <w:r w:rsidR="0078015C">
        <w:t xml:space="preserve">торой подход </w:t>
      </w:r>
      <w:r w:rsidR="00E42E57">
        <w:t xml:space="preserve">с одной стороны </w:t>
      </w:r>
      <w:r w:rsidR="0078015C">
        <w:t xml:space="preserve">эффективнее, т.к. </w:t>
      </w:r>
      <w:r w:rsidR="00CE3394">
        <w:t>длительность операций</w:t>
      </w:r>
      <w:r w:rsidR="0078015C">
        <w:t xml:space="preserve"> </w:t>
      </w:r>
      <w:r w:rsidR="00135418">
        <w:t xml:space="preserve">обращения к РБД </w:t>
      </w:r>
      <w:r w:rsidR="0078015C">
        <w:t xml:space="preserve">больше при передаче и выполнении </w:t>
      </w:r>
      <w:r w:rsidR="00CE3394">
        <w:t xml:space="preserve">большего числа </w:t>
      </w:r>
      <w:r w:rsidR="0078015C">
        <w:t>пакет</w:t>
      </w:r>
      <w:r w:rsidR="00CE3394">
        <w:t>ов</w:t>
      </w:r>
      <w:r w:rsidR="0078015C">
        <w:t xml:space="preserve"> SQL-операторов, нежели при увеличении числа SQL-операторов в пакете.</w:t>
      </w:r>
      <w:r w:rsidR="00E42E57">
        <w:t xml:space="preserve"> С другой стороны, его применение практически </w:t>
      </w:r>
      <w:r w:rsidR="00FB5718">
        <w:t>редко возможно</w:t>
      </w:r>
      <w:r w:rsidR="00E42E57">
        <w:t xml:space="preserve"> из-за сложностей с удалением ассоциированных </w:t>
      </w:r>
      <w:proofErr w:type="gramStart"/>
      <w:r w:rsidR="00E42E57">
        <w:t>ДОП</w:t>
      </w:r>
      <w:proofErr w:type="gramEnd"/>
      <w:r w:rsidR="00E42E57">
        <w:t xml:space="preserve">, и неэффективностью если чтение ДОП по каким-либо причинам было произведено. А причин для чтения </w:t>
      </w:r>
      <w:r w:rsidR="00FB5718">
        <w:t>множество</w:t>
      </w:r>
      <w:r w:rsidR="00E42E57">
        <w:t>, например</w:t>
      </w:r>
      <w:r w:rsidR="00FB5718">
        <w:t>,</w:t>
      </w:r>
      <w:r w:rsidR="00E42E57">
        <w:t xml:space="preserve"> необходимость ведения истории изменений РКК, основанн</w:t>
      </w:r>
      <w:r w:rsidR="003C4730" w:rsidRPr="003C4730">
        <w:t>ой</w:t>
      </w:r>
      <w:r w:rsidR="00E42E57">
        <w:t xml:space="preserve"> на сопоставлении хранимой в БД информации</w:t>
      </w:r>
      <w:r w:rsidR="00186F27">
        <w:t>,</w:t>
      </w:r>
      <w:r w:rsidR="00E42E57">
        <w:t xml:space="preserve"> </w:t>
      </w:r>
      <w:proofErr w:type="gramStart"/>
      <w:r w:rsidR="00186F27" w:rsidRPr="00186F27">
        <w:t>с</w:t>
      </w:r>
      <w:proofErr w:type="gramEnd"/>
      <w:r w:rsidR="00186F27" w:rsidRPr="00186F27">
        <w:t xml:space="preserve"> </w:t>
      </w:r>
      <w:r w:rsidR="00E42E57">
        <w:t>переданной через REST.</w:t>
      </w:r>
    </w:p>
    <w:p w:rsidR="00AD3848" w:rsidRPr="00007CE1" w:rsidRDefault="00FB5718" w:rsidP="0078015C">
      <w:pPr>
        <w:pStyle w:val="12"/>
      </w:pPr>
      <w:r>
        <w:t xml:space="preserve">Т.е. для адаптеров </w:t>
      </w:r>
      <w:r w:rsidRPr="00FB5718">
        <w:t xml:space="preserve">можно ограничиться </w:t>
      </w:r>
      <w:r>
        <w:t>применением лишь первого подхода – «</w:t>
      </w:r>
      <w:r w:rsidRPr="00007CE1">
        <w:t xml:space="preserve">считать, </w:t>
      </w:r>
      <w:r>
        <w:t xml:space="preserve">сравнить, </w:t>
      </w:r>
      <w:r w:rsidRPr="00007CE1">
        <w:t>модифицировать, записать</w:t>
      </w:r>
      <w:r>
        <w:t>».</w:t>
      </w:r>
    </w:p>
    <w:p w:rsidR="003F14C4" w:rsidRDefault="003F14C4" w:rsidP="0083710A">
      <w:pPr>
        <w:pStyle w:val="12"/>
      </w:pPr>
    </w:p>
    <w:p w:rsidR="0083710A" w:rsidRPr="00DF4277" w:rsidRDefault="0083710A" w:rsidP="0083710A">
      <w:pPr>
        <w:pStyle w:val="12"/>
      </w:pPr>
      <w:r>
        <w:t>Сохран</w:t>
      </w:r>
      <w:r w:rsidR="00215F23" w:rsidRPr="00215F23">
        <w:t>е</w:t>
      </w:r>
      <w:r>
        <w:t>ни</w:t>
      </w:r>
      <w:r w:rsidR="003419A3">
        <w:t>е</w:t>
      </w:r>
      <w:r>
        <w:t xml:space="preserve"> всех </w:t>
      </w:r>
      <w:proofErr w:type="gramStart"/>
      <w:r>
        <w:t>ДОП</w:t>
      </w:r>
      <w:proofErr w:type="gramEnd"/>
      <w:r>
        <w:t xml:space="preserve">, соответствующих одному </w:t>
      </w:r>
      <w:proofErr w:type="spellStart"/>
      <w:r>
        <w:t>NotesDocument</w:t>
      </w:r>
      <w:proofErr w:type="spellEnd"/>
      <w:r>
        <w:t xml:space="preserve"> должн</w:t>
      </w:r>
      <w:r w:rsidR="003419A3">
        <w:t>о</w:t>
      </w:r>
      <w:r>
        <w:t xml:space="preserve"> происходить </w:t>
      </w:r>
      <w:r w:rsidR="003419A3">
        <w:t xml:space="preserve">атомарно </w:t>
      </w:r>
      <w:r>
        <w:t xml:space="preserve">в одной транзакции. Но допустима транзакция, включающая сохранение нескольких </w:t>
      </w:r>
      <w:proofErr w:type="spellStart"/>
      <w:r>
        <w:t>NotesDocument</w:t>
      </w:r>
      <w:proofErr w:type="spellEnd"/>
      <w:r w:rsidRPr="001A0794">
        <w:t>. Т</w:t>
      </w:r>
      <w:r w:rsidRPr="003419A3">
        <w:t>.</w:t>
      </w:r>
      <w:r>
        <w:t>е</w:t>
      </w:r>
      <w:r w:rsidRPr="003419A3">
        <w:t xml:space="preserve">. </w:t>
      </w:r>
      <w:r>
        <w:t>для</w:t>
      </w:r>
      <w:r w:rsidRPr="003419A3">
        <w:t xml:space="preserve"> </w:t>
      </w:r>
      <w:r w:rsidR="003419A3">
        <w:t xml:space="preserve">имплементации </w:t>
      </w:r>
      <w:r>
        <w:t>метода</w:t>
      </w:r>
      <w:r w:rsidRPr="003419A3">
        <w:t xml:space="preserve"> </w:t>
      </w:r>
      <w:r w:rsidRPr="0083710A">
        <w:rPr>
          <w:lang w:val="en-US"/>
        </w:rPr>
        <w:t>Document</w:t>
      </w:r>
      <w:r w:rsidRPr="003419A3">
        <w:t>.</w:t>
      </w:r>
      <w:r>
        <w:rPr>
          <w:lang w:val="en-US"/>
        </w:rPr>
        <w:t>save</w:t>
      </w:r>
      <w:r w:rsidRPr="003419A3">
        <w:t xml:space="preserve">() </w:t>
      </w:r>
      <w:proofErr w:type="gramStart"/>
      <w:r w:rsidRPr="0083710A">
        <w:t>нужен</w:t>
      </w:r>
      <w:proofErr w:type="gramEnd"/>
      <w:r w:rsidRPr="003419A3">
        <w:t xml:space="preserve"> </w:t>
      </w:r>
      <w:r w:rsidRPr="00A53D06">
        <w:rPr>
          <w:lang w:val="en-US"/>
        </w:rPr>
        <w:t>propagation</w:t>
      </w:r>
      <w:r w:rsidRPr="003419A3">
        <w:t xml:space="preserve"> = </w:t>
      </w:r>
      <w:r w:rsidRPr="00A53D06">
        <w:rPr>
          <w:lang w:val="en-US"/>
        </w:rPr>
        <w:t>REQUIRED</w:t>
      </w:r>
    </w:p>
    <w:p w:rsidR="00DF54BB" w:rsidRPr="00DF4277" w:rsidRDefault="00DF54BB" w:rsidP="0083710A">
      <w:pPr>
        <w:pStyle w:val="12"/>
      </w:pPr>
    </w:p>
    <w:p w:rsidR="008F6F99" w:rsidRDefault="008F6F99" w:rsidP="00BA0F2B">
      <w:pPr>
        <w:pStyle w:val="210"/>
      </w:pPr>
      <w:bookmarkStart w:id="354" w:name="_Toc365647224"/>
      <w:r>
        <w:t>Даты создания и модификаций</w:t>
      </w:r>
      <w:bookmarkEnd w:id="354"/>
    </w:p>
    <w:p w:rsidR="00805D7E" w:rsidRDefault="008F6F99" w:rsidP="008F6F99">
      <w:pPr>
        <w:pStyle w:val="12"/>
      </w:pPr>
      <w:r>
        <w:t xml:space="preserve">У объектов </w:t>
      </w:r>
      <w:proofErr w:type="spellStart"/>
      <w:r>
        <w:t>Document</w:t>
      </w:r>
      <w:proofErr w:type="spellEnd"/>
      <w:r>
        <w:t xml:space="preserve"> есть свойства</w:t>
      </w:r>
      <w:r w:rsidRPr="008F6F99">
        <w:t>,</w:t>
      </w:r>
      <w:r>
        <w:t xml:space="preserve"> указывающее дату его создания и модификации. При его отображении на иерархию </w:t>
      </w:r>
      <w:proofErr w:type="gramStart"/>
      <w:r>
        <w:t>ДОП</w:t>
      </w:r>
      <w:proofErr w:type="gramEnd"/>
      <w:r>
        <w:t>, в качестве даты создания можно использовать дату создания корневого ДОП.</w:t>
      </w:r>
      <w:r w:rsidR="00805D7E">
        <w:t xml:space="preserve"> </w:t>
      </w:r>
    </w:p>
    <w:p w:rsidR="0056379A" w:rsidRDefault="008F6F99" w:rsidP="008F6F99">
      <w:pPr>
        <w:pStyle w:val="12"/>
      </w:pPr>
      <w:r>
        <w:t xml:space="preserve">Дата модификации используется </w:t>
      </w:r>
      <w:proofErr w:type="spellStart"/>
      <w:r>
        <w:t>CMJ-Server</w:t>
      </w:r>
      <w:proofErr w:type="spellEnd"/>
      <w:r>
        <w:t xml:space="preserve"> как интегральный идентификатор версии</w:t>
      </w:r>
      <w:r w:rsidR="00F622A5">
        <w:t xml:space="preserve"> сущности. Платформа </w:t>
      </w:r>
      <w:proofErr w:type="spellStart"/>
      <w:r w:rsidR="00F622A5">
        <w:t>CMJ-Sochi</w:t>
      </w:r>
      <w:proofErr w:type="spellEnd"/>
      <w:r w:rsidR="00F622A5">
        <w:t xml:space="preserve"> отслеживает дату </w:t>
      </w:r>
      <w:proofErr w:type="spellStart"/>
      <w:r w:rsidR="00F622A5">
        <w:t>модификакции</w:t>
      </w:r>
      <w:proofErr w:type="spellEnd"/>
      <w:r w:rsidR="00F622A5">
        <w:t xml:space="preserve"> каждого </w:t>
      </w:r>
      <w:proofErr w:type="gramStart"/>
      <w:r w:rsidR="00F622A5">
        <w:t>ДОП</w:t>
      </w:r>
      <w:proofErr w:type="gramEnd"/>
      <w:r w:rsidR="00F622A5">
        <w:t xml:space="preserve"> независимо. Поэтому</w:t>
      </w:r>
      <w:r w:rsidR="0056379A">
        <w:t>,</w:t>
      </w:r>
      <w:r w:rsidR="00F622A5">
        <w:t xml:space="preserve"> для получения даты модификации средствами платформы</w:t>
      </w:r>
      <w:r w:rsidR="0056379A">
        <w:t>,</w:t>
      </w:r>
      <w:r w:rsidR="00F622A5">
        <w:t xml:space="preserve"> необходимо обходить всю иерархию </w:t>
      </w:r>
      <w:proofErr w:type="gramStart"/>
      <w:r w:rsidR="00F622A5">
        <w:t>ДОП</w:t>
      </w:r>
      <w:proofErr w:type="gramEnd"/>
      <w:r w:rsidR="00F622A5">
        <w:t xml:space="preserve"> и выбирать м</w:t>
      </w:r>
      <w:r w:rsidR="0056379A">
        <w:t>аксимальную дату среди всех ДОП.</w:t>
      </w:r>
      <w:r w:rsidR="00F622A5">
        <w:t xml:space="preserve"> Это для многих операций неэффективно, поэтому предлагается </w:t>
      </w:r>
      <w:r w:rsidR="0056379A">
        <w:t xml:space="preserve">на уровне адаптера, при </w:t>
      </w:r>
      <w:proofErr w:type="spellStart"/>
      <w:r w:rsidR="00805D7E">
        <w:t>сохраеннии</w:t>
      </w:r>
      <w:proofErr w:type="spellEnd"/>
      <w:r w:rsidR="0056379A">
        <w:t xml:space="preserve"> любого ДОП из иерархии, выполнять фиктивное сохранение корневого ДОП, чтоб его дату модификации обновить и использовать в дальнейшем, как интегральный идентификатор версии всей иерархии ДОП</w:t>
      </w:r>
      <w:r w:rsidR="0056379A" w:rsidRPr="0056379A">
        <w:t>.</w:t>
      </w:r>
    </w:p>
    <w:p w:rsidR="00805D7E" w:rsidRPr="008238BE" w:rsidRDefault="00805D7E" w:rsidP="008F6F99">
      <w:pPr>
        <w:pStyle w:val="12"/>
      </w:pPr>
      <w:r>
        <w:t xml:space="preserve">У нового, ещё не сохранённого </w:t>
      </w:r>
      <w:proofErr w:type="gramStart"/>
      <w:r>
        <w:t>ДОП</w:t>
      </w:r>
      <w:proofErr w:type="gramEnd"/>
      <w:r>
        <w:t>, дата создания и модификации определена, в отличи</w:t>
      </w:r>
      <w:r w:rsidR="008238BE">
        <w:t>е</w:t>
      </w:r>
      <w:r>
        <w:t xml:space="preserve"> от </w:t>
      </w:r>
      <w:proofErr w:type="spellStart"/>
      <w:r>
        <w:t>id</w:t>
      </w:r>
      <w:proofErr w:type="spellEnd"/>
      <w:r>
        <w:t>.</w:t>
      </w:r>
    </w:p>
    <w:p w:rsidR="008F6F99" w:rsidRDefault="00BA0F2B" w:rsidP="008F6F99">
      <w:pPr>
        <w:pStyle w:val="210"/>
      </w:pPr>
      <w:bookmarkStart w:id="355" w:name="_Toc365647225"/>
      <w:r>
        <w:t>Идентификатор сущности (</w:t>
      </w:r>
      <w:r>
        <w:rPr>
          <w:lang w:val="en-US"/>
        </w:rPr>
        <w:t>UNID</w:t>
      </w:r>
      <w:r>
        <w:t>)</w:t>
      </w:r>
      <w:bookmarkEnd w:id="355"/>
    </w:p>
    <w:p w:rsidR="00BA0F2B" w:rsidRDefault="00BA0F2B" w:rsidP="00BA0F2B">
      <w:pPr>
        <w:pStyle w:val="12"/>
      </w:pPr>
      <w:r>
        <w:rPr>
          <w:lang w:val="en-US"/>
        </w:rPr>
        <w:t>Notes</w:t>
      </w:r>
      <w:r w:rsidRPr="00BA0F2B">
        <w:t xml:space="preserve"> </w:t>
      </w:r>
      <w:r>
        <w:rPr>
          <w:lang w:val="en-US"/>
        </w:rPr>
        <w:t>Java</w:t>
      </w:r>
      <w:r w:rsidRPr="00BA0F2B">
        <w:t xml:space="preserve"> </w:t>
      </w:r>
      <w:r>
        <w:rPr>
          <w:lang w:val="en-US"/>
        </w:rPr>
        <w:t>API</w:t>
      </w:r>
      <w:r w:rsidRPr="00BA0F2B">
        <w:t xml:space="preserve"> при создании </w:t>
      </w:r>
      <w:r>
        <w:t>нового</w:t>
      </w:r>
      <w:r w:rsidRPr="00BA0F2B">
        <w:t xml:space="preserve"> </w:t>
      </w:r>
      <w:r w:rsidRPr="00BA0F2B">
        <w:rPr>
          <w:lang w:val="en-US"/>
        </w:rPr>
        <w:t>Document</w:t>
      </w:r>
      <w:r>
        <w:t xml:space="preserve"> в памяти, даже если он ещё не сохранён, позволяет получить его UNID. После сохранения </w:t>
      </w:r>
      <w:r w:rsidRPr="00BA0F2B">
        <w:rPr>
          <w:lang w:val="en-US"/>
        </w:rPr>
        <w:t>Document</w:t>
      </w:r>
      <w:r>
        <w:t>, его UNID не меняется.</w:t>
      </w:r>
    </w:p>
    <w:p w:rsidR="00205B20" w:rsidRDefault="0076426B" w:rsidP="008F6F99">
      <w:pPr>
        <w:pStyle w:val="12"/>
      </w:pPr>
      <w:r>
        <w:t>Адаптер, для реализации операций  получения по UNID (</w:t>
      </w:r>
      <w:r>
        <w:rPr>
          <w:lang w:val="en-US"/>
        </w:rPr>
        <w:t>Database</w:t>
      </w:r>
      <w:r w:rsidRPr="0076426B">
        <w:t xml:space="preserve">. </w:t>
      </w:r>
      <w:proofErr w:type="spellStart"/>
      <w:r w:rsidRPr="0076426B">
        <w:rPr>
          <w:lang w:val="en-US"/>
        </w:rPr>
        <w:t>getDocumentByUNID</w:t>
      </w:r>
      <w:proofErr w:type="spellEnd"/>
      <w:r w:rsidR="00622318">
        <w:t>()</w:t>
      </w:r>
      <w:r w:rsidRPr="0076426B">
        <w:t xml:space="preserve">) должен смочь </w:t>
      </w:r>
      <w:r>
        <w:t xml:space="preserve">на основании переданного UNID определить </w:t>
      </w:r>
      <w:r w:rsidR="002C4B79">
        <w:t xml:space="preserve">идентификатор </w:t>
      </w:r>
      <w:r>
        <w:t xml:space="preserve">корневого ДОП. Удобно закодировать внутри UNID и идентификатор </w:t>
      </w:r>
      <w:proofErr w:type="gramStart"/>
      <w:r>
        <w:t>ДОП</w:t>
      </w:r>
      <w:proofErr w:type="gramEnd"/>
      <w:r w:rsidR="002F5742">
        <w:t xml:space="preserve"> (в первые 16 символов UNID)</w:t>
      </w:r>
      <w:r>
        <w:t xml:space="preserve">. Но </w:t>
      </w:r>
      <w:r w:rsidR="00BA0F2B">
        <w:rPr>
          <w:lang w:val="en-US"/>
        </w:rPr>
        <w:t>API</w:t>
      </w:r>
      <w:r w:rsidR="00BA0F2B" w:rsidRPr="00BA0F2B">
        <w:t xml:space="preserve"> платформы </w:t>
      </w:r>
      <w:r w:rsidR="00BA0F2B">
        <w:rPr>
          <w:lang w:val="en-US"/>
        </w:rPr>
        <w:t>CM</w:t>
      </w:r>
      <w:r w:rsidR="00BA0F2B" w:rsidRPr="00BA0F2B">
        <w:t>-</w:t>
      </w:r>
      <w:r w:rsidR="00BA0F2B">
        <w:rPr>
          <w:lang w:val="en-US"/>
        </w:rPr>
        <w:t>Sochi</w:t>
      </w:r>
      <w:r w:rsidR="00BA0F2B">
        <w:t xml:space="preserve">, при создании нового </w:t>
      </w:r>
      <w:proofErr w:type="gramStart"/>
      <w:r w:rsidR="00BA0F2B">
        <w:t>ДОП</w:t>
      </w:r>
      <w:proofErr w:type="gramEnd"/>
      <w:r w:rsidR="00BA0F2B">
        <w:t xml:space="preserve"> (</w:t>
      </w:r>
      <w:proofErr w:type="spellStart"/>
      <w:r w:rsidR="00BA0F2B">
        <w:t>CrudService</w:t>
      </w:r>
      <w:r w:rsidR="00BA0F2B" w:rsidRPr="00BA0F2B">
        <w:t>.createDomainObject</w:t>
      </w:r>
      <w:proofErr w:type="spellEnd"/>
      <w:r w:rsidR="00B00020" w:rsidRPr="00B00020">
        <w:t>()</w:t>
      </w:r>
      <w:r w:rsidR="00BA0F2B">
        <w:t>)</w:t>
      </w:r>
      <w:r w:rsidR="00B00020" w:rsidRPr="00B00020">
        <w:t xml:space="preserve"> не назначает ему идентификатор до </w:t>
      </w:r>
      <w:r w:rsidR="00B00020">
        <w:t xml:space="preserve">его </w:t>
      </w:r>
      <w:r w:rsidR="00B00020" w:rsidRPr="00B00020">
        <w:t>сохранения</w:t>
      </w:r>
      <w:r w:rsidR="00B00020">
        <w:t>.</w:t>
      </w:r>
      <w:r w:rsidR="00622318">
        <w:t xml:space="preserve"> Таким образом, не уда</w:t>
      </w:r>
      <w:r w:rsidR="00A64BA7">
        <w:t>с</w:t>
      </w:r>
      <w:r w:rsidR="00622318">
        <w:t xml:space="preserve">тся обеспечить </w:t>
      </w:r>
      <w:proofErr w:type="spellStart"/>
      <w:r w:rsidR="00622318">
        <w:t>св-во</w:t>
      </w:r>
      <w:proofErr w:type="spellEnd"/>
      <w:r w:rsidR="00622318">
        <w:t xml:space="preserve"> неизменности UNID нового </w:t>
      </w:r>
      <w:proofErr w:type="spellStart"/>
      <w:r w:rsidR="00622318">
        <w:t>Document</w:t>
      </w:r>
      <w:proofErr w:type="spellEnd"/>
      <w:r w:rsidR="00E40DEA">
        <w:t>,</w:t>
      </w:r>
      <w:r w:rsidR="00622318">
        <w:t xml:space="preserve"> и его же</w:t>
      </w:r>
      <w:r w:rsidR="00E40DEA">
        <w:t>,</w:t>
      </w:r>
      <w:r w:rsidR="00622318">
        <w:t xml:space="preserve"> после сохранения.</w:t>
      </w:r>
      <w:r w:rsidR="00205B20">
        <w:t xml:space="preserve"> </w:t>
      </w:r>
    </w:p>
    <w:p w:rsidR="00380233" w:rsidRDefault="00205B20" w:rsidP="008F6F99">
      <w:pPr>
        <w:pStyle w:val="12"/>
      </w:pPr>
      <w:r>
        <w:t xml:space="preserve">Платформа </w:t>
      </w:r>
      <w:proofErr w:type="spellStart"/>
      <w:r>
        <w:t>CM-Sochi</w:t>
      </w:r>
      <w:proofErr w:type="spellEnd"/>
      <w:r>
        <w:t xml:space="preserve"> генерирует уникальные идентификаторы для ДОП</w:t>
      </w:r>
      <w:r w:rsidR="00380233">
        <w:t>.</w:t>
      </w:r>
    </w:p>
    <w:p w:rsidR="00863A9D" w:rsidRDefault="00863A9D" w:rsidP="008F6F99">
      <w:pPr>
        <w:pStyle w:val="12"/>
      </w:pPr>
      <w:r>
        <w:t xml:space="preserve">В </w:t>
      </w:r>
      <w:proofErr w:type="spellStart"/>
      <w:r>
        <w:t>CMJ-Server</w:t>
      </w:r>
      <w:proofErr w:type="spellEnd"/>
      <w:r>
        <w:t xml:space="preserve"> есть места, полагающиеся на структу</w:t>
      </w:r>
      <w:r w:rsidR="009149AC">
        <w:t>ру</w:t>
      </w:r>
      <w:r>
        <w:t xml:space="preserve"> UNID, в частности, что в последних 16 символах закодирована дата создания документа.</w:t>
      </w:r>
    </w:p>
    <w:p w:rsidR="00BD2DD4" w:rsidRDefault="00BD2DD4" w:rsidP="008F6F99">
      <w:pPr>
        <w:pStyle w:val="12"/>
      </w:pPr>
      <w:r>
        <w:t xml:space="preserve">CMJ принципиально важно, чтобы UNID был строкой длинной в 32 символа. </w:t>
      </w:r>
      <w:r>
        <w:lastRenderedPageBreak/>
        <w:t xml:space="preserve">Набор символов любой, лишь бы символы </w:t>
      </w:r>
      <w:r w:rsidRPr="00BD2DD4">
        <w:t xml:space="preserve">могли </w:t>
      </w:r>
      <w:r>
        <w:t>без перекодирования использоваться в UR</w:t>
      </w:r>
      <w:r>
        <w:rPr>
          <w:lang w:val="en-US"/>
        </w:rPr>
        <w:t>L</w:t>
      </w:r>
      <w:r w:rsidR="0000704C">
        <w:t>,</w:t>
      </w:r>
      <w:r w:rsidR="00380233">
        <w:t xml:space="preserve"> и был</w:t>
      </w:r>
      <w:r w:rsidR="00EA307B" w:rsidRPr="00EA307B">
        <w:t>и</w:t>
      </w:r>
      <w:r w:rsidR="00380233">
        <w:t xml:space="preserve"> </w:t>
      </w:r>
      <w:proofErr w:type="spellStart"/>
      <w:r w:rsidR="00380233">
        <w:t>регис</w:t>
      </w:r>
      <w:r w:rsidR="00EA307B">
        <w:t>тронезависимы</w:t>
      </w:r>
      <w:proofErr w:type="spellEnd"/>
      <w:r w:rsidR="00380233">
        <w:t>.</w:t>
      </w:r>
    </w:p>
    <w:p w:rsidR="009149AC" w:rsidRDefault="009149AC" w:rsidP="008F6F99">
      <w:pPr>
        <w:pStyle w:val="12"/>
      </w:pPr>
      <w:r>
        <w:t xml:space="preserve">Есть «техническое» создание </w:t>
      </w:r>
      <w:proofErr w:type="spellStart"/>
      <w:r>
        <w:t>Document</w:t>
      </w:r>
      <w:proofErr w:type="spellEnd"/>
      <w:r>
        <w:t>, не предназначенное для получения или модификации хранимой в БД информации. Так</w:t>
      </w:r>
      <w:r w:rsidR="00310B26" w:rsidRPr="00310B26">
        <w:t>о</w:t>
      </w:r>
      <w:r>
        <w:t xml:space="preserve">е, как генерация уникальных идентификаторов, через получение UNID нового документа. Создание поля типа </w:t>
      </w:r>
      <w:proofErr w:type="spellStart"/>
      <w:r>
        <w:t>Re</w:t>
      </w:r>
      <w:proofErr w:type="spellEnd"/>
      <w:r>
        <w:rPr>
          <w:lang w:val="en-US"/>
        </w:rPr>
        <w:t>s</w:t>
      </w:r>
      <w:proofErr w:type="spellStart"/>
      <w:r>
        <w:t>pon</w:t>
      </w:r>
      <w:proofErr w:type="spellEnd"/>
      <w:r>
        <w:rPr>
          <w:lang w:val="en-US"/>
        </w:rPr>
        <w:t>s</w:t>
      </w:r>
      <w:proofErr w:type="spellStart"/>
      <w:r>
        <w:t>e</w:t>
      </w:r>
      <w:proofErr w:type="spellEnd"/>
      <w:r>
        <w:rPr>
          <w:lang w:val="en-US"/>
        </w:rPr>
        <w:t>R</w:t>
      </w:r>
      <w:proofErr w:type="spellStart"/>
      <w:r>
        <w:t>eference</w:t>
      </w:r>
      <w:proofErr w:type="spellEnd"/>
      <w:r>
        <w:rPr>
          <w:lang w:val="en-US"/>
        </w:rPr>
        <w:t>List</w:t>
      </w:r>
      <w:r w:rsidR="00563316">
        <w:t xml:space="preserve">, через </w:t>
      </w:r>
      <w:proofErr w:type="spellStart"/>
      <w:r w:rsidR="00563316">
        <w:t>MakeRespon</w:t>
      </w:r>
      <w:r w:rsidR="00BD6D03">
        <w:t>s</w:t>
      </w:r>
      <w:r w:rsidR="00563316">
        <w:t>e</w:t>
      </w:r>
      <w:proofErr w:type="spellEnd"/>
      <w:r w:rsidR="00563316">
        <w:t xml:space="preserve"> и модификацию UNID</w:t>
      </w:r>
      <w:r w:rsidRPr="00042DB2">
        <w:t>.</w:t>
      </w:r>
      <w:r w:rsidR="00042DB2" w:rsidRPr="00042DB2">
        <w:t xml:space="preserve"> Значит, нужно позволять создавать </w:t>
      </w:r>
      <w:r w:rsidR="00042DB2">
        <w:rPr>
          <w:lang w:val="en-US"/>
        </w:rPr>
        <w:t>Document</w:t>
      </w:r>
      <w:r w:rsidR="00042DB2" w:rsidRPr="00042DB2">
        <w:t xml:space="preserve"> без связи с ДОП.</w:t>
      </w:r>
    </w:p>
    <w:p w:rsidR="009D260D" w:rsidRDefault="009D260D" w:rsidP="009D260D">
      <w:pPr>
        <w:pStyle w:val="12"/>
      </w:pPr>
      <w:r>
        <w:t>Т.о. в 32х символах UNID должно быть закодировано с возможностью обратного раскодирования:</w:t>
      </w:r>
    </w:p>
    <w:p w:rsidR="009D260D" w:rsidRDefault="009D260D" w:rsidP="009D260D">
      <w:pPr>
        <w:pStyle w:val="12"/>
        <w:numPr>
          <w:ilvl w:val="0"/>
          <w:numId w:val="26"/>
        </w:numPr>
      </w:pPr>
      <w:r>
        <w:t xml:space="preserve">идентификатор </w:t>
      </w:r>
      <w:proofErr w:type="gramStart"/>
      <w:r>
        <w:t>ДОП</w:t>
      </w:r>
      <w:proofErr w:type="gramEnd"/>
    </w:p>
    <w:p w:rsidR="004B7CF8" w:rsidRDefault="004B7CF8" w:rsidP="009D260D">
      <w:pPr>
        <w:pStyle w:val="12"/>
        <w:numPr>
          <w:ilvl w:val="0"/>
          <w:numId w:val="26"/>
        </w:numPr>
      </w:pPr>
      <w:r>
        <w:t xml:space="preserve">в последних 16 символах – дата создания документа в том же формате, что и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API.</w:t>
      </w:r>
    </w:p>
    <w:p w:rsidR="007771B3" w:rsidRDefault="007771B3" w:rsidP="007771B3">
      <w:pPr>
        <w:pStyle w:val="12"/>
      </w:pPr>
    </w:p>
    <w:p w:rsidR="00DD311F" w:rsidRDefault="00DD311F" w:rsidP="00DD311F">
      <w:pPr>
        <w:pStyle w:val="12"/>
      </w:pPr>
      <w:r>
        <w:t xml:space="preserve">При получении коллекции, платформа в качестве </w:t>
      </w:r>
      <w:r>
        <w:rPr>
          <w:lang w:val="en-US"/>
        </w:rPr>
        <w:t>id</w:t>
      </w:r>
      <w:r w:rsidRPr="00C85CD9">
        <w:t xml:space="preserve"> </w:t>
      </w:r>
      <w:r>
        <w:t xml:space="preserve">отдает </w:t>
      </w:r>
      <w:r>
        <w:rPr>
          <w:lang w:val="en-US"/>
        </w:rPr>
        <w:t>id</w:t>
      </w:r>
      <w:r w:rsidRPr="00C85CD9">
        <w:t xml:space="preserve"> ДОП</w:t>
      </w:r>
      <w:r>
        <w:t>. Чтобы адаптер смог сформировать полноценный UNID, требуется ещё дата создания, поэтому в коллекции в обязательном порядке требуется добавлять поле, содержащее дату создания корневого ДОП.</w:t>
      </w:r>
    </w:p>
    <w:p w:rsidR="00DD311F" w:rsidRDefault="00DD311F" w:rsidP="007771B3">
      <w:pPr>
        <w:pStyle w:val="12"/>
      </w:pPr>
    </w:p>
    <w:p w:rsidR="006B63BA" w:rsidRPr="006B63BA" w:rsidRDefault="004C195F" w:rsidP="006B63BA">
      <w:pPr>
        <w:pStyle w:val="310"/>
      </w:pPr>
      <w:bookmarkStart w:id="356" w:name="_Toc365647226"/>
      <w:r>
        <w:t>Назначение UNID</w:t>
      </w:r>
      <w:bookmarkEnd w:id="356"/>
    </w:p>
    <w:p w:rsidR="00DD4976" w:rsidRPr="0026681A" w:rsidRDefault="00DD4976" w:rsidP="00DD4976">
      <w:pPr>
        <w:pStyle w:val="12"/>
      </w:pPr>
      <w:r>
        <w:rPr>
          <w:lang w:val="en-US"/>
        </w:rPr>
        <w:t>CMJ</w:t>
      </w:r>
      <w:r w:rsidRPr="0026681A">
        <w:t>-</w:t>
      </w:r>
      <w:r>
        <w:rPr>
          <w:lang w:val="en-US"/>
        </w:rPr>
        <w:t>Server</w:t>
      </w:r>
      <w:r w:rsidRPr="0026681A">
        <w:t xml:space="preserve"> </w:t>
      </w:r>
      <w:r>
        <w:t xml:space="preserve">практически всегда (но не в 100% случаев) применяет самостоятельное назначение UNID. К тому же, в нём реализован свой слой доменных объектов, которые хранят UNID без связи с </w:t>
      </w:r>
      <w:proofErr w:type="spellStart"/>
      <w:r>
        <w:t>Document</w:t>
      </w:r>
      <w:proofErr w:type="spellEnd"/>
      <w:r>
        <w:t>. При создании доменного объекта, UNI</w:t>
      </w:r>
      <w:r>
        <w:rPr>
          <w:lang w:val="en-US"/>
        </w:rPr>
        <w:t>D</w:t>
      </w:r>
      <w:r w:rsidRPr="0026681A">
        <w:t xml:space="preserve"> генерируется и сохраняется в поле доменного объекта, а когда он сохраняется, то </w:t>
      </w:r>
      <w:r>
        <w:rPr>
          <w:lang w:val="en-US"/>
        </w:rPr>
        <w:t>UNID</w:t>
      </w:r>
      <w:r w:rsidRPr="0026681A">
        <w:t xml:space="preserve"> назначается </w:t>
      </w:r>
      <w:proofErr w:type="gramStart"/>
      <w:r w:rsidRPr="0026681A">
        <w:t>создаваемому</w:t>
      </w:r>
      <w:proofErr w:type="gramEnd"/>
      <w:r>
        <w:t xml:space="preserve"> </w:t>
      </w:r>
      <w:proofErr w:type="spellStart"/>
      <w:r>
        <w:t>Document</w:t>
      </w:r>
      <w:proofErr w:type="spellEnd"/>
      <w:r>
        <w:t xml:space="preserve">. При чтении доменного объекта, UNID считывается из </w:t>
      </w:r>
      <w:proofErr w:type="spellStart"/>
      <w:r>
        <w:t>Document</w:t>
      </w:r>
      <w:proofErr w:type="spellEnd"/>
      <w:r>
        <w:t xml:space="preserve"> и запоминается в поле.</w:t>
      </w:r>
    </w:p>
    <w:p w:rsidR="00DD4976" w:rsidRPr="00DD4976" w:rsidRDefault="00DD4976" w:rsidP="00B0402A">
      <w:pPr>
        <w:pStyle w:val="12"/>
      </w:pPr>
      <w:r>
        <w:t xml:space="preserve">В </w:t>
      </w:r>
      <w:r>
        <w:rPr>
          <w:lang w:val="en-US"/>
        </w:rPr>
        <w:t>CMJ</w:t>
      </w:r>
      <w:r w:rsidRPr="0026681A">
        <w:t>-</w:t>
      </w:r>
      <w:r>
        <w:rPr>
          <w:lang w:val="en-US"/>
        </w:rPr>
        <w:t>Server</w:t>
      </w:r>
      <w:r>
        <w:t xml:space="preserve"> есть и другие случаи назначения UNID, например, при создании листа согласования, резервируются </w:t>
      </w:r>
      <w:proofErr w:type="spellStart"/>
      <w:r>
        <w:t>UNID</w:t>
      </w:r>
      <w:r w:rsidRPr="00DD4976">
        <w:t>’</w:t>
      </w:r>
      <w:r>
        <w:t>ы</w:t>
      </w:r>
      <w:proofErr w:type="spellEnd"/>
      <w:r>
        <w:t xml:space="preserve"> для будущих виз. При создании визы, ей назначается UNID из списка ранее </w:t>
      </w:r>
      <w:proofErr w:type="gramStart"/>
      <w:r>
        <w:t>зарезервированных</w:t>
      </w:r>
      <w:proofErr w:type="gramEnd"/>
      <w:r>
        <w:t>.</w:t>
      </w:r>
    </w:p>
    <w:p w:rsidR="00DD4976" w:rsidRPr="00DD4976" w:rsidRDefault="00DD4976" w:rsidP="00B0402A">
      <w:pPr>
        <w:pStyle w:val="12"/>
      </w:pPr>
    </w:p>
    <w:p w:rsidR="00353E32" w:rsidRDefault="00B0402A" w:rsidP="00B0402A">
      <w:pPr>
        <w:pStyle w:val="12"/>
      </w:pPr>
      <w:r>
        <w:t xml:space="preserve">Для решения проблем </w:t>
      </w:r>
      <w:r w:rsidR="00353E32">
        <w:rPr>
          <w:lang w:val="en-US"/>
        </w:rPr>
        <w:t>c</w:t>
      </w:r>
      <w:r w:rsidR="00353E32" w:rsidRPr="00353E32">
        <w:t xml:space="preserve"> назначением </w:t>
      </w:r>
      <w:r w:rsidR="00353E32">
        <w:rPr>
          <w:lang w:val="en-US"/>
        </w:rPr>
        <w:t>UNID</w:t>
      </w:r>
      <w:r w:rsidR="00353E32" w:rsidRPr="00353E32">
        <w:t xml:space="preserve"> </w:t>
      </w:r>
      <w:r w:rsidR="00353E32">
        <w:rPr>
          <w:lang w:val="en-US"/>
        </w:rPr>
        <w:t>CMJ</w:t>
      </w:r>
      <w:r w:rsidR="00353E32" w:rsidRPr="00353E32">
        <w:t>-</w:t>
      </w:r>
      <w:r w:rsidR="00353E32">
        <w:rPr>
          <w:lang w:val="en-US"/>
        </w:rPr>
        <w:t>Server</w:t>
      </w:r>
      <w:r w:rsidR="00353E32" w:rsidRPr="00353E32">
        <w:t>’</w:t>
      </w:r>
      <w:proofErr w:type="spellStart"/>
      <w:r w:rsidR="00353E32" w:rsidRPr="00353E32">
        <w:t>ом</w:t>
      </w:r>
      <w:proofErr w:type="spellEnd"/>
      <w:r w:rsidR="00353E32" w:rsidRPr="00353E32">
        <w:t xml:space="preserve">, </w:t>
      </w:r>
      <w:r>
        <w:t xml:space="preserve">предлагается иметь возможность однозначного </w:t>
      </w:r>
      <w:proofErr w:type="spellStart"/>
      <w:r>
        <w:t>мэппинга</w:t>
      </w:r>
      <w:proofErr w:type="spellEnd"/>
      <w:r>
        <w:t xml:space="preserve"> </w:t>
      </w:r>
      <w:r>
        <w:rPr>
          <w:lang w:val="en-US"/>
        </w:rPr>
        <w:t>UNID</w:t>
      </w:r>
      <w:r>
        <w:t xml:space="preserve"> на </w:t>
      </w:r>
      <w:proofErr w:type="spellStart"/>
      <w:r w:rsidR="00DE050B">
        <w:t>id</w:t>
      </w:r>
      <w:proofErr w:type="spellEnd"/>
      <w:r w:rsidR="00DE050B">
        <w:t xml:space="preserve"> ДОП</w:t>
      </w:r>
      <w:r>
        <w:t xml:space="preserve">. </w:t>
      </w:r>
      <w:r w:rsidR="00DE050B">
        <w:t xml:space="preserve">Для чего завести специальный </w:t>
      </w:r>
      <w:proofErr w:type="gramStart"/>
      <w:r w:rsidR="00DE050B">
        <w:t>ДОП</w:t>
      </w:r>
      <w:proofErr w:type="gramEnd"/>
      <w:r w:rsidR="00DE050B">
        <w:t xml:space="preserve"> для </w:t>
      </w:r>
      <w:proofErr w:type="spellStart"/>
      <w:r w:rsidR="00DE050B">
        <w:t>мэппинга</w:t>
      </w:r>
      <w:proofErr w:type="spellEnd"/>
      <w:r w:rsidR="00DE050B">
        <w:t>, содержащ</w:t>
      </w:r>
      <w:r w:rsidR="002534D0">
        <w:t>его</w:t>
      </w:r>
      <w:r w:rsidR="00DE050B">
        <w:t xml:space="preserve"> 2 поля</w:t>
      </w:r>
      <w:r w:rsidR="00353E32">
        <w:t>:</w:t>
      </w:r>
    </w:p>
    <w:p w:rsidR="00353E32" w:rsidRPr="00353E32" w:rsidRDefault="00353E32" w:rsidP="00353E32">
      <w:pPr>
        <w:pStyle w:val="12"/>
        <w:numPr>
          <w:ilvl w:val="0"/>
          <w:numId w:val="27"/>
        </w:numPr>
      </w:pPr>
      <w:r>
        <w:rPr>
          <w:lang w:val="en-US"/>
        </w:rPr>
        <w:t>UNID</w:t>
      </w:r>
      <w:r w:rsidR="00DE050B">
        <w:t xml:space="preserve"> </w:t>
      </w:r>
      <w:r w:rsidRPr="00353E32">
        <w:t>(</w:t>
      </w:r>
      <w:r w:rsidR="00DE050B">
        <w:t>уникальный первичный ключ</w:t>
      </w:r>
      <w:r w:rsidRPr="00353E32">
        <w:t>)</w:t>
      </w:r>
    </w:p>
    <w:p w:rsidR="00DE050B" w:rsidRPr="00DE050B" w:rsidRDefault="00353E32" w:rsidP="00353E32">
      <w:pPr>
        <w:pStyle w:val="12"/>
        <w:numPr>
          <w:ilvl w:val="0"/>
          <w:numId w:val="27"/>
        </w:numPr>
      </w:pPr>
      <w:r>
        <w:t xml:space="preserve">соответствующий </w:t>
      </w:r>
      <w:proofErr w:type="spellStart"/>
      <w:r>
        <w:t>id</w:t>
      </w:r>
      <w:proofErr w:type="spellEnd"/>
      <w:r>
        <w:t xml:space="preserve"> </w:t>
      </w:r>
      <w:proofErr w:type="spellStart"/>
      <w:proofErr w:type="gramStart"/>
      <w:r>
        <w:t>Доп</w:t>
      </w:r>
      <w:proofErr w:type="spellEnd"/>
      <w:proofErr w:type="gramEnd"/>
      <w:r>
        <w:rPr>
          <w:lang w:val="en-US"/>
        </w:rPr>
        <w:t xml:space="preserve"> (</w:t>
      </w:r>
      <w:r>
        <w:t>уникальный</w:t>
      </w:r>
      <w:r>
        <w:rPr>
          <w:lang w:val="en-US"/>
        </w:rPr>
        <w:t>)</w:t>
      </w:r>
      <w:r w:rsidR="00DE050B">
        <w:t>.</w:t>
      </w:r>
    </w:p>
    <w:p w:rsidR="00DE050B" w:rsidRDefault="00DE050B" w:rsidP="00B0402A">
      <w:pPr>
        <w:pStyle w:val="12"/>
        <w:rPr>
          <w:lang w:val="en-US"/>
        </w:rPr>
      </w:pPr>
    </w:p>
    <w:p w:rsidR="000A4903" w:rsidRDefault="000A4903" w:rsidP="000A4903">
      <w:pPr>
        <w:pStyle w:val="12"/>
      </w:pPr>
      <w:r>
        <w:t xml:space="preserve">Чтобы </w:t>
      </w:r>
      <w:proofErr w:type="gramStart"/>
      <w:r>
        <w:t xml:space="preserve">сэкономить на количестве обращений к таблице </w:t>
      </w:r>
      <w:proofErr w:type="spellStart"/>
      <w:r>
        <w:t>мэппинга</w:t>
      </w:r>
      <w:proofErr w:type="spellEnd"/>
      <w:r>
        <w:t xml:space="preserve"> можно реализовать</w:t>
      </w:r>
      <w:proofErr w:type="gramEnd"/>
      <w:r>
        <w:t xml:space="preserve"> ряд оптимизаций.</w:t>
      </w:r>
    </w:p>
    <w:p w:rsidR="00DE050B" w:rsidRDefault="000A4903" w:rsidP="00DE050B">
      <w:pPr>
        <w:pStyle w:val="12"/>
      </w:pPr>
      <w:r>
        <w:t xml:space="preserve">Можно в UNID, формируемый адаптером на основании </w:t>
      </w:r>
      <w:proofErr w:type="spellStart"/>
      <w:r>
        <w:t>id</w:t>
      </w:r>
      <w:proofErr w:type="spellEnd"/>
      <w:r>
        <w:t xml:space="preserve"> </w:t>
      </w:r>
      <w:proofErr w:type="gramStart"/>
      <w:r>
        <w:t>ДОП</w:t>
      </w:r>
      <w:proofErr w:type="gramEnd"/>
      <w:r>
        <w:t xml:space="preserve">, установить </w:t>
      </w:r>
      <w:r w:rsidR="00C85CD9" w:rsidRPr="00C85CD9">
        <w:t xml:space="preserve">специальный бит, идентифицирующий, что </w:t>
      </w:r>
      <w:r w:rsidR="00C85CD9">
        <w:rPr>
          <w:lang w:val="en-US"/>
        </w:rPr>
        <w:t>UNID</w:t>
      </w:r>
      <w:r w:rsidR="00C85CD9" w:rsidRPr="00C85CD9">
        <w:t xml:space="preserve"> выдан пл</w:t>
      </w:r>
      <w:r w:rsidR="00C85CD9">
        <w:t>а</w:t>
      </w:r>
      <w:r w:rsidR="00C85CD9" w:rsidRPr="00C85CD9">
        <w:t>тформой</w:t>
      </w:r>
      <w:r w:rsidR="00C85CD9">
        <w:t xml:space="preserve"> </w:t>
      </w:r>
      <w:proofErr w:type="spellStart"/>
      <w:r w:rsidR="00C85CD9">
        <w:t>CM-Sochi</w:t>
      </w:r>
      <w:proofErr w:type="spellEnd"/>
      <w:r w:rsidR="00635E24" w:rsidRPr="00635E24">
        <w:t xml:space="preserve"> </w:t>
      </w:r>
      <w:r w:rsidR="00635E24">
        <w:t>. Назовём такой тип UNID</w:t>
      </w:r>
      <w:r w:rsidR="00635E24" w:rsidRPr="00635E24">
        <w:t xml:space="preserve"> –</w:t>
      </w:r>
      <w:r w:rsidR="00635E24">
        <w:t xml:space="preserve"> </w:t>
      </w:r>
      <w:r w:rsidR="00B96383">
        <w:t>«P</w:t>
      </w:r>
      <w:r w:rsidR="00635E24">
        <w:t>-UNID</w:t>
      </w:r>
      <w:r w:rsidR="00B96383">
        <w:t>»</w:t>
      </w:r>
      <w:r w:rsidR="00635E24">
        <w:t>, а</w:t>
      </w:r>
      <w:r w:rsidR="00B96383">
        <w:t xml:space="preserve"> </w:t>
      </w:r>
      <w:r w:rsidR="00687C31">
        <w:t xml:space="preserve">назначенный тип </w:t>
      </w:r>
      <w:r w:rsidR="00B96383">
        <w:t>– «</w:t>
      </w:r>
      <w:r w:rsidR="00B96383">
        <w:rPr>
          <w:lang w:val="en-US"/>
        </w:rPr>
        <w:t>N</w:t>
      </w:r>
      <w:r w:rsidR="00B96383" w:rsidRPr="00B96383">
        <w:t>-</w:t>
      </w:r>
      <w:r w:rsidR="00B96383">
        <w:rPr>
          <w:lang w:val="en-US"/>
        </w:rPr>
        <w:t>UNID</w:t>
      </w:r>
      <w:r w:rsidR="00B96383">
        <w:t>»</w:t>
      </w:r>
      <w:r w:rsidR="00635E24">
        <w:t xml:space="preserve"> </w:t>
      </w:r>
      <w:r>
        <w:t xml:space="preserve"> </w:t>
      </w:r>
      <w:r w:rsidR="00C85CD9">
        <w:t>При получении документа по</w:t>
      </w:r>
      <w:r w:rsidR="00C85CD9" w:rsidRPr="00C85CD9">
        <w:t xml:space="preserve"> </w:t>
      </w:r>
      <w:r w:rsidR="00B96383">
        <w:rPr>
          <w:lang w:val="en-US"/>
        </w:rPr>
        <w:t>P</w:t>
      </w:r>
      <w:r w:rsidR="00635E24" w:rsidRPr="00635E24">
        <w:t>-</w:t>
      </w:r>
      <w:r w:rsidR="00C85CD9">
        <w:t>UNID</w:t>
      </w:r>
      <w:r>
        <w:t>,</w:t>
      </w:r>
      <w:r w:rsidR="00DE050B">
        <w:t xml:space="preserve"> будет происходить проверка</w:t>
      </w:r>
      <w:r w:rsidR="00C85CD9">
        <w:t xml:space="preserve"> этого бита</w:t>
      </w:r>
      <w:r w:rsidR="00DE050B">
        <w:t xml:space="preserve">, </w:t>
      </w:r>
      <w:r w:rsidR="00C85CD9">
        <w:t>и если бит установлен,</w:t>
      </w:r>
      <w:r w:rsidR="00DE050B">
        <w:t xml:space="preserve"> то </w:t>
      </w:r>
      <w:r w:rsidR="00C85CD9">
        <w:t>корневой ДОП</w:t>
      </w:r>
      <w:r w:rsidR="00DE050B">
        <w:t xml:space="preserve"> получается сразу</w:t>
      </w:r>
      <w:r w:rsidR="00C85CD9">
        <w:t>.</w:t>
      </w:r>
      <w:r w:rsidR="00DE050B">
        <w:t xml:space="preserve"> </w:t>
      </w:r>
      <w:r w:rsidR="00C85CD9">
        <w:t>Е</w:t>
      </w:r>
      <w:r w:rsidR="00DE050B">
        <w:t>сли не</w:t>
      </w:r>
      <w:r>
        <w:t xml:space="preserve"> установлен,</w:t>
      </w:r>
      <w:r w:rsidR="00C85CD9">
        <w:t xml:space="preserve"> </w:t>
      </w:r>
      <w:r w:rsidR="00DE050B">
        <w:t xml:space="preserve">то </w:t>
      </w:r>
      <w:r w:rsidR="00C85CD9">
        <w:t xml:space="preserve">предварительно </w:t>
      </w:r>
      <w:r w:rsidR="00DE050B">
        <w:t xml:space="preserve">по таблице </w:t>
      </w:r>
      <w:proofErr w:type="spellStart"/>
      <w:r w:rsidR="00DE050B">
        <w:t>м</w:t>
      </w:r>
      <w:r>
        <w:t>э</w:t>
      </w:r>
      <w:r w:rsidR="00DE050B">
        <w:t>ппинга</w:t>
      </w:r>
      <w:proofErr w:type="spellEnd"/>
      <w:r w:rsidR="00DE050B">
        <w:t xml:space="preserve"> происходит поиск </w:t>
      </w:r>
      <w:r w:rsidR="00C85CD9">
        <w:rPr>
          <w:lang w:val="en-US"/>
        </w:rPr>
        <w:t>id</w:t>
      </w:r>
      <w:r w:rsidR="00C85CD9" w:rsidRPr="00C85CD9">
        <w:t xml:space="preserve"> ДОП</w:t>
      </w:r>
      <w:r w:rsidR="00DE050B">
        <w:t>.</w:t>
      </w:r>
    </w:p>
    <w:p w:rsidR="0026681A" w:rsidRPr="002534D0" w:rsidRDefault="00DE050B" w:rsidP="00C610E8">
      <w:pPr>
        <w:pStyle w:val="12"/>
      </w:pPr>
      <w:r>
        <w:t xml:space="preserve">Если изначально объект создается с </w:t>
      </w:r>
      <w:r w:rsidR="00C85CD9">
        <w:t>назначенным</w:t>
      </w:r>
      <w:r w:rsidR="000A4903">
        <w:t xml:space="preserve"> </w:t>
      </w:r>
      <w:proofErr w:type="spellStart"/>
      <w:r w:rsidR="000A4903">
        <w:t>CMJ-Server</w:t>
      </w:r>
      <w:r w:rsidR="0026681A" w:rsidRPr="0026681A">
        <w:t>’ом</w:t>
      </w:r>
      <w:proofErr w:type="spellEnd"/>
      <w:r w:rsidR="00C85CD9">
        <w:t xml:space="preserve"> UNID</w:t>
      </w:r>
      <w:r>
        <w:t xml:space="preserve">, </w:t>
      </w:r>
      <w:proofErr w:type="gramStart"/>
      <w:r>
        <w:t>то</w:t>
      </w:r>
      <w:proofErr w:type="gramEnd"/>
      <w:r>
        <w:t xml:space="preserve"> </w:t>
      </w:r>
      <w:r w:rsidR="0026681A">
        <w:t xml:space="preserve">как мы избавимся от обращения к таблице </w:t>
      </w:r>
      <w:proofErr w:type="spellStart"/>
      <w:r w:rsidR="0026681A">
        <w:t>мэппинга</w:t>
      </w:r>
      <w:proofErr w:type="spellEnd"/>
      <w:r w:rsidR="0026681A">
        <w:t>?</w:t>
      </w:r>
      <w:r>
        <w:t xml:space="preserve"> </w:t>
      </w:r>
      <w:r w:rsidR="0026681A" w:rsidRPr="0026681A">
        <w:t>Д</w:t>
      </w:r>
      <w:r w:rsidR="0026681A">
        <w:t xml:space="preserve">о тех пор, пока «жив» доменный объект </w:t>
      </w:r>
      <w:proofErr w:type="spellStart"/>
      <w:r w:rsidR="0026681A">
        <w:t>CMJ-Server'а</w:t>
      </w:r>
      <w:proofErr w:type="spellEnd"/>
      <w:r w:rsidR="0026681A">
        <w:t xml:space="preserve">, который </w:t>
      </w:r>
      <w:proofErr w:type="spellStart"/>
      <w:r w:rsidR="0026681A">
        <w:t>порадил</w:t>
      </w:r>
      <w:proofErr w:type="spellEnd"/>
      <w:r w:rsidR="0026681A">
        <w:t xml:space="preserve"> новый </w:t>
      </w:r>
      <w:r w:rsidR="0026681A">
        <w:rPr>
          <w:lang w:val="en-US"/>
        </w:rPr>
        <w:t>Document</w:t>
      </w:r>
      <w:r w:rsidR="0026681A" w:rsidRPr="0026681A">
        <w:t xml:space="preserve">, </w:t>
      </w:r>
      <w:r w:rsidR="0026681A">
        <w:t>им должен</w:t>
      </w:r>
      <w:r w:rsidR="0026681A" w:rsidRPr="0026681A">
        <w:t xml:space="preserve"> </w:t>
      </w:r>
      <w:r w:rsidR="0026681A">
        <w:t xml:space="preserve">предоставляться </w:t>
      </w:r>
      <w:r w:rsidR="004915D8">
        <w:t>сгенерированны</w:t>
      </w:r>
      <w:r w:rsidR="002534D0">
        <w:t>й</w:t>
      </w:r>
      <w:r w:rsidR="004915D8">
        <w:t xml:space="preserve"> </w:t>
      </w:r>
      <w:r w:rsidR="00B96383">
        <w:rPr>
          <w:lang w:val="en-US"/>
        </w:rPr>
        <w:t>N</w:t>
      </w:r>
      <w:r w:rsidR="00B96383" w:rsidRPr="00B96383">
        <w:t>-</w:t>
      </w:r>
      <w:r w:rsidR="0026681A">
        <w:t>UN</w:t>
      </w:r>
      <w:r w:rsidR="0026681A">
        <w:rPr>
          <w:lang w:val="en-US"/>
        </w:rPr>
        <w:t>ID</w:t>
      </w:r>
      <w:r w:rsidR="004915D8">
        <w:t xml:space="preserve">, требующий </w:t>
      </w:r>
      <w:proofErr w:type="spellStart"/>
      <w:r w:rsidR="004915D8">
        <w:t>мэппинга</w:t>
      </w:r>
      <w:proofErr w:type="spellEnd"/>
      <w:r w:rsidR="004915D8">
        <w:t xml:space="preserve">. Но когда доменный объект порождается путём считывания из платформы, он должен получить </w:t>
      </w:r>
      <w:r w:rsidR="00B96383">
        <w:rPr>
          <w:lang w:val="en-US"/>
        </w:rPr>
        <w:t>P</w:t>
      </w:r>
      <w:r w:rsidR="00B96383" w:rsidRPr="00B96383">
        <w:t>-</w:t>
      </w:r>
      <w:r w:rsidR="004915D8">
        <w:t xml:space="preserve">UNID, собранный на основании </w:t>
      </w:r>
      <w:proofErr w:type="spellStart"/>
      <w:r w:rsidR="004915D8">
        <w:t>id</w:t>
      </w:r>
      <w:proofErr w:type="spellEnd"/>
      <w:r w:rsidR="004915D8">
        <w:t xml:space="preserve"> ДОП. Предварительный анализ показал, что отличие </w:t>
      </w:r>
      <w:r w:rsidR="004915D8">
        <w:lastRenderedPageBreak/>
        <w:t xml:space="preserve">запрошенного UNID, от предоставляемого доменным объектом, не повлияет на логику </w:t>
      </w:r>
      <w:proofErr w:type="spellStart"/>
      <w:r w:rsidR="004915D8">
        <w:t>CMJ-Server</w:t>
      </w:r>
      <w:proofErr w:type="spellEnd"/>
      <w:r w:rsidR="004915D8">
        <w:t xml:space="preserve">, приводя лишь к редким случаям кэш-промаха </w:t>
      </w:r>
      <w:r w:rsidR="002534D0">
        <w:t xml:space="preserve">у </w:t>
      </w:r>
      <w:proofErr w:type="spellStart"/>
      <w:r w:rsidR="002534D0">
        <w:t>HTTP-</w:t>
      </w:r>
      <w:r w:rsidR="004915D8">
        <w:t>КЭШей</w:t>
      </w:r>
      <w:proofErr w:type="spellEnd"/>
      <w:r w:rsidR="004915D8">
        <w:t>.</w:t>
      </w:r>
    </w:p>
    <w:p w:rsidR="00DD311F" w:rsidRPr="003B0BD0" w:rsidRDefault="00DD311F" w:rsidP="00DE050B">
      <w:pPr>
        <w:pStyle w:val="12"/>
      </w:pPr>
      <w:r>
        <w:t xml:space="preserve">В общем случае, на момент обращения к методу </w:t>
      </w:r>
      <w:proofErr w:type="spellStart"/>
      <w:r>
        <w:t>Document.getUniversalId</w:t>
      </w:r>
      <w:proofErr w:type="spellEnd"/>
      <w:r>
        <w:t xml:space="preserve">() в адаптере </w:t>
      </w:r>
      <w:r w:rsidRPr="00DD311F">
        <w:t>могут</w:t>
      </w:r>
      <w:r>
        <w:t xml:space="preserve"> ещё не быть заполнены поля, по которым можно определить тип корневого </w:t>
      </w:r>
      <w:proofErr w:type="gramStart"/>
      <w:r>
        <w:t>ДОП</w:t>
      </w:r>
      <w:proofErr w:type="gramEnd"/>
      <w:r>
        <w:t xml:space="preserve">, который необходим для получения </w:t>
      </w:r>
      <w:proofErr w:type="spellStart"/>
      <w:r>
        <w:t>id</w:t>
      </w:r>
      <w:proofErr w:type="spellEnd"/>
      <w:r>
        <w:t xml:space="preserve"> от платформы. В этом случае адаптер должен сгенерировать </w:t>
      </w:r>
      <w:r w:rsidR="00B96383">
        <w:rPr>
          <w:lang w:val="en-US"/>
        </w:rPr>
        <w:t>N</w:t>
      </w:r>
      <w:r w:rsidR="00B96383" w:rsidRPr="00B96383">
        <w:t>-</w:t>
      </w:r>
      <w:r>
        <w:t xml:space="preserve">UNID самостоятельно. </w:t>
      </w:r>
      <w:r w:rsidR="00434540">
        <w:t xml:space="preserve">Сгенерированный </w:t>
      </w:r>
      <w:r w:rsidR="00B96383">
        <w:rPr>
          <w:lang w:val="en-US"/>
        </w:rPr>
        <w:t>N</w:t>
      </w:r>
      <w:r w:rsidR="00B96383" w:rsidRPr="00B96383">
        <w:t>-</w:t>
      </w:r>
      <w:r w:rsidR="00434540">
        <w:rPr>
          <w:lang w:val="en-US"/>
        </w:rPr>
        <w:t>UNID</w:t>
      </w:r>
      <w:r w:rsidR="00434540" w:rsidRPr="00434540">
        <w:t xml:space="preserve"> </w:t>
      </w:r>
      <w:r w:rsidR="00434540">
        <w:t xml:space="preserve">адаптер должен запомнить и отдавать на запросы </w:t>
      </w:r>
      <w:proofErr w:type="spellStart"/>
      <w:r w:rsidR="00434540">
        <w:t>getUniversalId</w:t>
      </w:r>
      <w:proofErr w:type="spellEnd"/>
      <w:r w:rsidR="00434540">
        <w:t xml:space="preserve">(). При первом сохранении, будет получен </w:t>
      </w:r>
      <w:proofErr w:type="spellStart"/>
      <w:r w:rsidR="00434540">
        <w:t>id</w:t>
      </w:r>
      <w:proofErr w:type="spellEnd"/>
      <w:r w:rsidR="00434540">
        <w:t xml:space="preserve"> корневого </w:t>
      </w:r>
      <w:proofErr w:type="gramStart"/>
      <w:r w:rsidR="00434540">
        <w:t>ДОП</w:t>
      </w:r>
      <w:proofErr w:type="gramEnd"/>
      <w:r w:rsidR="00434540">
        <w:t xml:space="preserve"> и в таблицу </w:t>
      </w:r>
      <w:proofErr w:type="spellStart"/>
      <w:r w:rsidR="00434540">
        <w:t>мэппинга</w:t>
      </w:r>
      <w:proofErr w:type="spellEnd"/>
      <w:r w:rsidR="00434540">
        <w:t xml:space="preserve"> должно быть занесено соответствие сгенерированного </w:t>
      </w:r>
      <w:r w:rsidR="00B96383">
        <w:rPr>
          <w:lang w:val="en-US"/>
        </w:rPr>
        <w:t>N</w:t>
      </w:r>
      <w:r w:rsidR="00B96383" w:rsidRPr="00B96383">
        <w:t>-</w:t>
      </w:r>
      <w:r w:rsidR="00434540">
        <w:t>UNID</w:t>
      </w:r>
      <w:r w:rsidR="00434540" w:rsidRPr="00434540">
        <w:t xml:space="preserve"> </w:t>
      </w:r>
      <w:r w:rsidR="00434540">
        <w:t xml:space="preserve">и </w:t>
      </w:r>
      <w:proofErr w:type="spellStart"/>
      <w:r w:rsidR="00434540">
        <w:t>id</w:t>
      </w:r>
      <w:proofErr w:type="spellEnd"/>
      <w:r w:rsidR="00434540">
        <w:t xml:space="preserve"> ДОП.</w:t>
      </w:r>
      <w:r w:rsidR="003B0BD0">
        <w:t xml:space="preserve"> </w:t>
      </w:r>
      <w:r w:rsidR="003B0BD0" w:rsidRPr="003B0BD0">
        <w:t>Д</w:t>
      </w:r>
      <w:r w:rsidR="003B0BD0">
        <w:t xml:space="preserve">о уничтожения объекта </w:t>
      </w:r>
      <w:r w:rsidR="003B0BD0">
        <w:rPr>
          <w:lang w:val="en-US"/>
        </w:rPr>
        <w:t>Document</w:t>
      </w:r>
      <w:r w:rsidR="003B0BD0" w:rsidRPr="003B0BD0">
        <w:t xml:space="preserve">, </w:t>
      </w:r>
      <w:proofErr w:type="spellStart"/>
      <w:r w:rsidR="003B0BD0">
        <w:t>getUniversalId</w:t>
      </w:r>
      <w:proofErr w:type="spellEnd"/>
      <w:r w:rsidR="003B0BD0" w:rsidRPr="003B0BD0">
        <w:t xml:space="preserve">() должен продолжать возвращать </w:t>
      </w:r>
      <w:r w:rsidR="00B96383">
        <w:rPr>
          <w:lang w:val="en-US"/>
        </w:rPr>
        <w:t>N</w:t>
      </w:r>
      <w:r w:rsidR="00B96383" w:rsidRPr="00B96383">
        <w:t>-</w:t>
      </w:r>
      <w:r w:rsidR="003B0BD0">
        <w:rPr>
          <w:lang w:val="en-US"/>
        </w:rPr>
        <w:t>UNID</w:t>
      </w:r>
      <w:r w:rsidR="003B0BD0" w:rsidRPr="003B0BD0">
        <w:t xml:space="preserve">. </w:t>
      </w:r>
      <w:r w:rsidR="003B0BD0">
        <w:t xml:space="preserve">Если же создаётся новый объект </w:t>
      </w:r>
      <w:proofErr w:type="spellStart"/>
      <w:r w:rsidR="003B0BD0">
        <w:t>Document</w:t>
      </w:r>
      <w:proofErr w:type="spellEnd"/>
      <w:r w:rsidR="003B0BD0">
        <w:t xml:space="preserve">, через считывание из платформы той же самой сущности, то по запросу </w:t>
      </w:r>
      <w:proofErr w:type="spellStart"/>
      <w:r w:rsidR="003B0BD0">
        <w:t>getUniversalId</w:t>
      </w:r>
      <w:proofErr w:type="spellEnd"/>
      <w:r w:rsidR="003B0BD0" w:rsidRPr="003B0BD0">
        <w:t>()</w:t>
      </w:r>
      <w:r w:rsidR="003B0BD0">
        <w:t xml:space="preserve"> должен возвращаться уже </w:t>
      </w:r>
      <w:r w:rsidR="00753742">
        <w:t xml:space="preserve">её </w:t>
      </w:r>
      <w:r w:rsidR="00B96383">
        <w:rPr>
          <w:lang w:val="en-US"/>
        </w:rPr>
        <w:t>P</w:t>
      </w:r>
      <w:r w:rsidR="00B96383" w:rsidRPr="00B96383">
        <w:t>-</w:t>
      </w:r>
      <w:r w:rsidR="00B96383">
        <w:rPr>
          <w:lang w:val="en-US"/>
        </w:rPr>
        <w:t>UNID</w:t>
      </w:r>
      <w:r w:rsidR="003B0BD0">
        <w:t>.</w:t>
      </w:r>
    </w:p>
    <w:p w:rsidR="00C10E73" w:rsidRDefault="00C10E73" w:rsidP="00C10E73">
      <w:pPr>
        <w:pStyle w:val="12"/>
      </w:pPr>
      <w:r>
        <w:t xml:space="preserve">Если же при вызове метода </w:t>
      </w:r>
      <w:proofErr w:type="spellStart"/>
      <w:r>
        <w:t>Document.getUniversalId</w:t>
      </w:r>
      <w:proofErr w:type="spellEnd"/>
      <w:r>
        <w:t xml:space="preserve">() в адаптере заполнены поля, по которым можно определить тип корневого </w:t>
      </w:r>
      <w:proofErr w:type="gramStart"/>
      <w:r>
        <w:t>ДОП</w:t>
      </w:r>
      <w:proofErr w:type="gramEnd"/>
      <w:r>
        <w:t>, то мож</w:t>
      </w:r>
      <w:r w:rsidR="00B96383">
        <w:t xml:space="preserve">но получить сразу </w:t>
      </w:r>
      <w:r w:rsidR="00B96383">
        <w:rPr>
          <w:lang w:val="en-US"/>
        </w:rPr>
        <w:t>P</w:t>
      </w:r>
      <w:r w:rsidR="00B96383" w:rsidRPr="00B96383">
        <w:t>-</w:t>
      </w:r>
      <w:r w:rsidR="00B96383">
        <w:t>UNID</w:t>
      </w:r>
      <w:r>
        <w:t xml:space="preserve">. </w:t>
      </w:r>
      <w:r w:rsidR="00C60ED5">
        <w:t xml:space="preserve">При сохранении такого </w:t>
      </w:r>
      <w:proofErr w:type="spellStart"/>
      <w:r w:rsidR="00692106">
        <w:t>Document</w:t>
      </w:r>
      <w:proofErr w:type="spellEnd"/>
      <w:r w:rsidR="00692106">
        <w:t xml:space="preserve"> </w:t>
      </w:r>
      <w:r>
        <w:t xml:space="preserve">запись в таблицу </w:t>
      </w:r>
      <w:proofErr w:type="spellStart"/>
      <w:r>
        <w:t>мэппинга</w:t>
      </w:r>
      <w:proofErr w:type="spellEnd"/>
      <w:r>
        <w:t xml:space="preserve"> не требуется.</w:t>
      </w:r>
    </w:p>
    <w:p w:rsidR="004D5BB0" w:rsidRPr="003B0BD0" w:rsidRDefault="004C195F" w:rsidP="004C195F">
      <w:pPr>
        <w:pStyle w:val="310"/>
      </w:pPr>
      <w:bookmarkStart w:id="357" w:name="_Toc365647227"/>
      <w:r>
        <w:t>Дублирование UNID</w:t>
      </w:r>
      <w:bookmarkEnd w:id="357"/>
    </w:p>
    <w:p w:rsidR="004E72E2" w:rsidRPr="0083454D" w:rsidRDefault="004E72E2" w:rsidP="004E72E2">
      <w:pPr>
        <w:pStyle w:val="12"/>
      </w:pPr>
      <w:r>
        <w:t xml:space="preserve">В </w:t>
      </w:r>
      <w:proofErr w:type="spellStart"/>
      <w:r>
        <w:t>CMJ-Server</w:t>
      </w:r>
      <w:proofErr w:type="spellEnd"/>
      <w:r>
        <w:t xml:space="preserve"> используется операция присваивания UNID для быстрого нахождения сущностей из одного модуля, однозначно соответствующих сущности из другого модуля. Например, сущность, содержащая информацию о блокировке документа. Т.о. </w:t>
      </w:r>
      <w:r>
        <w:rPr>
          <w:lang w:val="en-US"/>
        </w:rPr>
        <w:t>UNID</w:t>
      </w:r>
      <w:r w:rsidRPr="00320FAE">
        <w:t xml:space="preserve"> </w:t>
      </w:r>
      <w:r w:rsidR="00C33B52">
        <w:t>становится</w:t>
      </w:r>
      <w:r w:rsidRPr="00320FAE">
        <w:t xml:space="preserve"> уникальным лишь в контексте модуля</w:t>
      </w:r>
      <w:r>
        <w:t xml:space="preserve"> (</w:t>
      </w:r>
      <w:r>
        <w:rPr>
          <w:lang w:val="en-US"/>
        </w:rPr>
        <w:t>Database</w:t>
      </w:r>
      <w:r>
        <w:t>)</w:t>
      </w:r>
      <w:r w:rsidRPr="00320FAE">
        <w:t>.</w:t>
      </w:r>
      <w:r>
        <w:t xml:space="preserve"> </w:t>
      </w:r>
    </w:p>
    <w:p w:rsidR="00D84B8F" w:rsidRPr="00CB5CA6" w:rsidRDefault="00D84B8F" w:rsidP="00D84B8F">
      <w:pPr>
        <w:pStyle w:val="12"/>
      </w:pPr>
      <w:r w:rsidRPr="00D84B8F">
        <w:t>Н</w:t>
      </w:r>
      <w:r>
        <w:t xml:space="preserve">адо учесть, что копироваться может как </w:t>
      </w:r>
      <w:r w:rsidR="00B96383">
        <w:t>P-</w:t>
      </w:r>
      <w:r>
        <w:rPr>
          <w:lang w:val="en-US"/>
        </w:rPr>
        <w:t>UNID</w:t>
      </w:r>
      <w:r w:rsidRPr="00D84B8F">
        <w:t xml:space="preserve">, так и </w:t>
      </w:r>
      <w:r w:rsidR="00B96383">
        <w:rPr>
          <w:lang w:val="en-US"/>
        </w:rPr>
        <w:t>N</w:t>
      </w:r>
      <w:r w:rsidR="00B96383" w:rsidRPr="00B96383">
        <w:t>-</w:t>
      </w:r>
      <w:r w:rsidR="00B96383">
        <w:rPr>
          <w:lang w:val="en-US"/>
        </w:rPr>
        <w:t>UNID</w:t>
      </w:r>
      <w:r w:rsidR="00367D1F">
        <w:t>.</w:t>
      </w:r>
      <w:r w:rsidRPr="00D84B8F">
        <w:t xml:space="preserve"> </w:t>
      </w:r>
      <w:r>
        <w:t xml:space="preserve"> </w:t>
      </w:r>
      <w:r w:rsidR="00367D1F">
        <w:t>П</w:t>
      </w:r>
      <w:r>
        <w:t xml:space="preserve">олучение </w:t>
      </w:r>
      <w:r w:rsidR="00D1485C">
        <w:t xml:space="preserve">второго </w:t>
      </w:r>
      <w:proofErr w:type="spellStart"/>
      <w:r w:rsidR="000F6362">
        <w:t>Document</w:t>
      </w:r>
      <w:proofErr w:type="spellEnd"/>
      <w:r w:rsidR="000F6362">
        <w:t xml:space="preserve"> </w:t>
      </w:r>
      <w:r w:rsidR="00367D1F">
        <w:t xml:space="preserve">может </w:t>
      </w:r>
      <w:r>
        <w:t xml:space="preserve">запрашиваться </w:t>
      </w:r>
      <w:r w:rsidR="00A813F0">
        <w:t xml:space="preserve"> </w:t>
      </w:r>
      <w:r>
        <w:t xml:space="preserve">как </w:t>
      </w:r>
      <w:r w:rsidR="004D5BB0">
        <w:t>P-</w:t>
      </w:r>
      <w:r w:rsidR="004D5BB0">
        <w:rPr>
          <w:lang w:val="en-US"/>
        </w:rPr>
        <w:t>UNID</w:t>
      </w:r>
      <w:r w:rsidR="004D5BB0" w:rsidRPr="00D84B8F">
        <w:t xml:space="preserve">, так и </w:t>
      </w:r>
      <w:r w:rsidR="004D5BB0">
        <w:rPr>
          <w:lang w:val="en-US"/>
        </w:rPr>
        <w:t>N</w:t>
      </w:r>
      <w:r w:rsidR="004D5BB0" w:rsidRPr="00B96383">
        <w:t>-</w:t>
      </w:r>
      <w:r w:rsidR="004D5BB0">
        <w:rPr>
          <w:lang w:val="en-US"/>
        </w:rPr>
        <w:t>UNID</w:t>
      </w:r>
      <w:r w:rsidR="004D5BB0">
        <w:t xml:space="preserve"> первого </w:t>
      </w:r>
      <w:proofErr w:type="spellStart"/>
      <w:r w:rsidR="004D5BB0">
        <w:t>Document</w:t>
      </w:r>
      <w:proofErr w:type="spellEnd"/>
      <w:r w:rsidR="0077133F">
        <w:t>.</w:t>
      </w:r>
      <w:r w:rsidR="000F6362" w:rsidRPr="000F6362">
        <w:t xml:space="preserve"> </w:t>
      </w:r>
      <w:r w:rsidR="0077133F" w:rsidRPr="0077133F">
        <w:t>П</w:t>
      </w:r>
      <w:r w:rsidR="0077133F">
        <w:t>ри это</w:t>
      </w:r>
      <w:r w:rsidR="000F6362" w:rsidRPr="000F6362">
        <w:t>м</w:t>
      </w:r>
      <w:proofErr w:type="gramStart"/>
      <w:r w:rsidR="000F6362" w:rsidRPr="000F6362">
        <w:t>,</w:t>
      </w:r>
      <w:proofErr w:type="gramEnd"/>
      <w:r w:rsidR="000F6362" w:rsidRPr="000F6362">
        <w:t xml:space="preserve"> </w:t>
      </w:r>
      <w:r w:rsidR="000F6362">
        <w:rPr>
          <w:lang w:val="en-US"/>
        </w:rPr>
        <w:t>P</w:t>
      </w:r>
      <w:r w:rsidR="000F6362" w:rsidRPr="000F6362">
        <w:t>-</w:t>
      </w:r>
      <w:r w:rsidR="000F6362">
        <w:rPr>
          <w:lang w:val="en-US"/>
        </w:rPr>
        <w:t>UNID</w:t>
      </w:r>
      <w:r w:rsidR="000F6362" w:rsidRPr="000F6362">
        <w:t xml:space="preserve"> у второго </w:t>
      </w:r>
      <w:r w:rsidR="000F6362">
        <w:rPr>
          <w:lang w:val="en-US"/>
        </w:rPr>
        <w:t>Document</w:t>
      </w:r>
      <w:r w:rsidR="000F6362" w:rsidRPr="004D5BB0">
        <w:t xml:space="preserve"> </w:t>
      </w:r>
      <w:r w:rsidR="003E30B1">
        <w:t xml:space="preserve">должен быть </w:t>
      </w:r>
      <w:r w:rsidR="000F6362" w:rsidRPr="004D5BB0">
        <w:t>свой.</w:t>
      </w:r>
      <w:r w:rsidR="00CB5CA6">
        <w:t xml:space="preserve"> На запрос ко второму </w:t>
      </w:r>
      <w:proofErr w:type="spellStart"/>
      <w:r w:rsidR="00CB5CA6">
        <w:t>Document</w:t>
      </w:r>
      <w:proofErr w:type="spellEnd"/>
      <w:r w:rsidR="00CB5CA6">
        <w:t xml:space="preserve"> </w:t>
      </w:r>
      <w:proofErr w:type="spellStart"/>
      <w:r w:rsidR="00CB5CA6">
        <w:t>getUniversalId</w:t>
      </w:r>
      <w:proofErr w:type="spellEnd"/>
      <w:r w:rsidR="00CB5CA6" w:rsidRPr="00CB5CA6">
        <w:t>(</w:t>
      </w:r>
      <w:r w:rsidR="00CB5CA6">
        <w:t>)</w:t>
      </w:r>
      <w:r w:rsidR="00CB5CA6" w:rsidRPr="00CB5CA6">
        <w:t xml:space="preserve"> должен возвращаться </w:t>
      </w:r>
      <w:r w:rsidR="00CB5CA6">
        <w:rPr>
          <w:lang w:val="en-US"/>
        </w:rPr>
        <w:t>P</w:t>
      </w:r>
      <w:r w:rsidR="00CB5CA6" w:rsidRPr="00CB5CA6">
        <w:t>-</w:t>
      </w:r>
      <w:r w:rsidR="00CB5CA6">
        <w:rPr>
          <w:lang w:val="en-US"/>
        </w:rPr>
        <w:t>UNID</w:t>
      </w:r>
      <w:r w:rsidR="00CB5CA6" w:rsidRPr="00CB5CA6">
        <w:t xml:space="preserve"> первого </w:t>
      </w:r>
      <w:proofErr w:type="gramStart"/>
      <w:r w:rsidR="00CB5CA6">
        <w:rPr>
          <w:lang w:val="en-US"/>
        </w:rPr>
        <w:t>Document</w:t>
      </w:r>
      <w:proofErr w:type="gramEnd"/>
      <w:r w:rsidR="00CB5CA6" w:rsidRPr="00CB5CA6">
        <w:t xml:space="preserve"> если</w:t>
      </w:r>
      <w:r w:rsidR="00CB5CA6">
        <w:t xml:space="preserve"> </w:t>
      </w:r>
      <w:proofErr w:type="spellStart"/>
      <w:r w:rsidR="00CB5CA6">
        <w:t>Document</w:t>
      </w:r>
      <w:proofErr w:type="spellEnd"/>
      <w:r w:rsidR="00CB5CA6">
        <w:t xml:space="preserve"> получен из платформы. Если второй </w:t>
      </w:r>
      <w:proofErr w:type="spellStart"/>
      <w:r w:rsidR="00CB5CA6">
        <w:t>Document</w:t>
      </w:r>
      <w:proofErr w:type="spellEnd"/>
      <w:r w:rsidR="00CB5CA6">
        <w:t xml:space="preserve"> не получен из платформы, то </w:t>
      </w:r>
      <w:proofErr w:type="spellStart"/>
      <w:r w:rsidR="00CB5CA6">
        <w:t>getUniversalId</w:t>
      </w:r>
      <w:proofErr w:type="spellEnd"/>
      <w:r w:rsidR="00CB5CA6">
        <w:t xml:space="preserve">() должен возвращать тот </w:t>
      </w:r>
      <w:r w:rsidR="00CB5CA6">
        <w:rPr>
          <w:lang w:val="en-US"/>
        </w:rPr>
        <w:t>UNID</w:t>
      </w:r>
      <w:r w:rsidR="00CB5CA6">
        <w:t>, который ему был назначен.</w:t>
      </w:r>
    </w:p>
    <w:p w:rsidR="006956F4" w:rsidRDefault="008B43A8" w:rsidP="00D84B8F">
      <w:pPr>
        <w:pStyle w:val="12"/>
      </w:pPr>
      <w:r w:rsidRPr="008B43A8">
        <w:t>Для решения предлагается</w:t>
      </w:r>
      <w:r>
        <w:t xml:space="preserve"> </w:t>
      </w:r>
      <w:proofErr w:type="spellStart"/>
      <w:r>
        <w:t>захардкодить</w:t>
      </w:r>
      <w:proofErr w:type="spellEnd"/>
      <w:r>
        <w:t xml:space="preserve"> список </w:t>
      </w:r>
      <w:del w:id="358" w:author="Тугушев И.А." w:date="2013-08-29T16:34:00Z">
        <w:r w:rsidDel="008E1858">
          <w:rPr>
            <w:lang w:val="en-US"/>
          </w:rPr>
          <w:delText>ReplicaId</w:delText>
        </w:r>
        <w:r w:rsidRPr="008B43A8" w:rsidDel="008E1858">
          <w:delText xml:space="preserve"> </w:delText>
        </w:r>
      </w:del>
      <w:proofErr w:type="spellStart"/>
      <w:ins w:id="359" w:author="Тугушев И.А." w:date="2013-08-29T16:34:00Z">
        <w:r w:rsidR="008E1858">
          <w:rPr>
            <w:lang w:val="en-US"/>
          </w:rPr>
          <w:t>ModuleTypeId</w:t>
        </w:r>
        <w:proofErr w:type="spellEnd"/>
        <w:r w:rsidR="008E1858" w:rsidRPr="008B43A8">
          <w:t xml:space="preserve"> </w:t>
        </w:r>
      </w:ins>
      <w:r w:rsidRPr="008B43A8">
        <w:t>баз данных, сущностям которых могут назначаться дублирующиеся</w:t>
      </w:r>
      <w:r>
        <w:t xml:space="preserve"> UNID</w:t>
      </w:r>
      <w:r w:rsidRPr="008B43A8">
        <w:t xml:space="preserve"> и </w:t>
      </w:r>
      <w:r>
        <w:t xml:space="preserve">для операций получения и сохранения сущностей в </w:t>
      </w:r>
      <w:r>
        <w:rPr>
          <w:lang w:val="en-US"/>
        </w:rPr>
        <w:t>Database</w:t>
      </w:r>
      <w:r w:rsidRPr="008B43A8">
        <w:t xml:space="preserve"> из  </w:t>
      </w:r>
      <w:r>
        <w:t xml:space="preserve">списка, применять альтернативный </w:t>
      </w:r>
      <w:r w:rsidR="00933A8F">
        <w:t>алгоритм</w:t>
      </w:r>
      <w:r>
        <w:t xml:space="preserve">. Предварительный анализ показал, что </w:t>
      </w:r>
      <w:proofErr w:type="spellStart"/>
      <w:r>
        <w:t>CMJ-Server</w:t>
      </w:r>
      <w:proofErr w:type="spellEnd"/>
      <w:r w:rsidRPr="008B43A8">
        <w:t xml:space="preserve"> </w:t>
      </w:r>
      <w:r w:rsidR="00933A8F">
        <w:t xml:space="preserve">если и назначает </w:t>
      </w:r>
      <w:r>
        <w:t>дублирующи</w:t>
      </w:r>
      <w:r w:rsidR="00933A8F">
        <w:t>йс</w:t>
      </w:r>
      <w:r>
        <w:t>я UNID</w:t>
      </w:r>
      <w:r w:rsidR="00933A8F">
        <w:t>, то делает это</w:t>
      </w:r>
      <w:r>
        <w:t xml:space="preserve"> для всех сущностей </w:t>
      </w:r>
      <w:proofErr w:type="spellStart"/>
      <w:r>
        <w:t>Datab</w:t>
      </w:r>
      <w:proofErr w:type="spellEnd"/>
      <w:r>
        <w:rPr>
          <w:lang w:val="en-US"/>
        </w:rPr>
        <w:t>a</w:t>
      </w:r>
      <w:proofErr w:type="spellStart"/>
      <w:r>
        <w:t>se</w:t>
      </w:r>
      <w:proofErr w:type="spellEnd"/>
      <w:r w:rsidR="00933A8F">
        <w:t>.</w:t>
      </w:r>
      <w:r w:rsidR="007E1D34" w:rsidRPr="007E1D34">
        <w:t xml:space="preserve"> </w:t>
      </w:r>
      <w:r w:rsidR="00933A8F">
        <w:t xml:space="preserve">Поэтому, решение о применении альтернативного алгоритма можно делать на основании принадлежности к </w:t>
      </w:r>
      <w:proofErr w:type="spellStart"/>
      <w:r w:rsidR="00933A8F">
        <w:t>Database</w:t>
      </w:r>
      <w:proofErr w:type="spellEnd"/>
      <w:r w:rsidR="00933A8F">
        <w:t>.</w:t>
      </w:r>
      <w:r w:rsidR="007E1D34">
        <w:t xml:space="preserve"> Документы из </w:t>
      </w:r>
      <w:proofErr w:type="gramStart"/>
      <w:r w:rsidR="007E1D34">
        <w:t>таких</w:t>
      </w:r>
      <w:proofErr w:type="gramEnd"/>
      <w:r w:rsidR="007E1D34">
        <w:t xml:space="preserve"> специальных </w:t>
      </w:r>
      <w:proofErr w:type="spellStart"/>
      <w:r w:rsidR="007E1D34">
        <w:t>Datab</w:t>
      </w:r>
      <w:proofErr w:type="spellEnd"/>
      <w:r w:rsidR="007E1D34">
        <w:rPr>
          <w:lang w:val="en-US"/>
        </w:rPr>
        <w:t>a</w:t>
      </w:r>
      <w:proofErr w:type="spellStart"/>
      <w:r w:rsidR="007E1D34">
        <w:t>se</w:t>
      </w:r>
      <w:proofErr w:type="spellEnd"/>
      <w:r w:rsidR="007E1D34">
        <w:t xml:space="preserve"> получаются только по UNID, т.е. не по представлениям (коллекциям) и не поиском.</w:t>
      </w:r>
      <w:r w:rsidR="000A3927">
        <w:t xml:space="preserve"> </w:t>
      </w:r>
    </w:p>
    <w:p w:rsidR="00AB6427" w:rsidRDefault="007E1D34" w:rsidP="00D84B8F">
      <w:pPr>
        <w:pStyle w:val="12"/>
      </w:pPr>
      <w:r>
        <w:t>Альтернативный алгоритм заключается в следующем.</w:t>
      </w:r>
      <w:r w:rsidR="0089475E">
        <w:t xml:space="preserve"> Если скопирован N-UNID, то при сохранении </w:t>
      </w:r>
      <w:proofErr w:type="spellStart"/>
      <w:r w:rsidR="0089475E">
        <w:t>Document</w:t>
      </w:r>
      <w:proofErr w:type="spellEnd"/>
      <w:r w:rsidR="0089475E">
        <w:t xml:space="preserve"> необходимо сначала по первой таблице </w:t>
      </w:r>
      <w:proofErr w:type="spellStart"/>
      <w:r w:rsidR="0089475E">
        <w:t>мэппинга</w:t>
      </w:r>
      <w:proofErr w:type="spellEnd"/>
      <w:r w:rsidR="0089475E">
        <w:t xml:space="preserve"> получить P-UNID исходного </w:t>
      </w:r>
      <w:r w:rsidR="0089475E">
        <w:rPr>
          <w:lang w:val="en-US"/>
        </w:rPr>
        <w:t>D</w:t>
      </w:r>
      <w:proofErr w:type="spellStart"/>
      <w:r w:rsidR="0089475E">
        <w:t>ocument</w:t>
      </w:r>
      <w:proofErr w:type="spellEnd"/>
      <w:r w:rsidR="0089475E">
        <w:t xml:space="preserve"> и занести в ещё одну таблицу </w:t>
      </w:r>
      <w:proofErr w:type="spellStart"/>
      <w:r w:rsidR="0089475E">
        <w:t>мэппинга</w:t>
      </w:r>
      <w:proofErr w:type="spellEnd"/>
      <w:r w:rsidR="0089475E">
        <w:t xml:space="preserve"> соответствие назначенного P-UNID и </w:t>
      </w:r>
      <w:proofErr w:type="spellStart"/>
      <w:r w:rsidR="0089475E">
        <w:t>id</w:t>
      </w:r>
      <w:proofErr w:type="spellEnd"/>
      <w:r w:rsidR="0089475E">
        <w:t xml:space="preserve"> корневого </w:t>
      </w:r>
      <w:proofErr w:type="gramStart"/>
      <w:r w:rsidR="0089475E">
        <w:t>ДОП</w:t>
      </w:r>
      <w:proofErr w:type="gramEnd"/>
      <w:r w:rsidR="006956F4">
        <w:t>,</w:t>
      </w:r>
      <w:r w:rsidR="0089475E">
        <w:t xml:space="preserve"> соответствующего сохраняемому </w:t>
      </w:r>
      <w:proofErr w:type="spellStart"/>
      <w:r w:rsidR="0089475E">
        <w:t>Document</w:t>
      </w:r>
      <w:proofErr w:type="spellEnd"/>
      <w:r w:rsidR="0089475E">
        <w:t>.</w:t>
      </w:r>
      <w:r w:rsidR="00AB6427" w:rsidRPr="00AB6427">
        <w:t xml:space="preserve"> </w:t>
      </w:r>
      <w:r w:rsidR="00023C63">
        <w:t xml:space="preserve">Получить P-UNID возможно, т.к. </w:t>
      </w:r>
      <w:proofErr w:type="spellStart"/>
      <w:r w:rsidR="00023C63">
        <w:t>CMJ-Server</w:t>
      </w:r>
      <w:proofErr w:type="spellEnd"/>
      <w:r w:rsidR="00023C63">
        <w:t xml:space="preserve"> всегда выполняет копирование UNID из уже </w:t>
      </w:r>
      <w:proofErr w:type="gramStart"/>
      <w:r w:rsidR="00023C63">
        <w:t>сохранённого</w:t>
      </w:r>
      <w:proofErr w:type="gramEnd"/>
      <w:r w:rsidR="00023C63">
        <w:t xml:space="preserve"> </w:t>
      </w:r>
      <w:r w:rsidR="00023C63">
        <w:rPr>
          <w:lang w:val="en-US"/>
        </w:rPr>
        <w:t>Document</w:t>
      </w:r>
      <w:r w:rsidR="00023C63">
        <w:t xml:space="preserve">. </w:t>
      </w:r>
      <w:r w:rsidR="00215F23">
        <w:t xml:space="preserve">Если </w:t>
      </w:r>
      <w:r w:rsidR="00023C63">
        <w:t xml:space="preserve">же </w:t>
      </w:r>
      <w:proofErr w:type="gramStart"/>
      <w:r w:rsidR="00CD0559">
        <w:t>скопирован</w:t>
      </w:r>
      <w:proofErr w:type="gramEnd"/>
      <w:r w:rsidR="00D1485C">
        <w:t xml:space="preserve"> </w:t>
      </w:r>
      <w:r w:rsidR="00CD0559">
        <w:rPr>
          <w:lang w:val="en-US"/>
        </w:rPr>
        <w:t>P</w:t>
      </w:r>
      <w:r w:rsidR="00D1485C">
        <w:t>-</w:t>
      </w:r>
      <w:r w:rsidR="00215F23">
        <w:t>UNID</w:t>
      </w:r>
      <w:r w:rsidR="00AB6427" w:rsidRPr="00AB6427">
        <w:t>,</w:t>
      </w:r>
      <w:r w:rsidR="00215F23">
        <w:t xml:space="preserve"> </w:t>
      </w:r>
      <w:r w:rsidR="00CD0559">
        <w:t xml:space="preserve">то </w:t>
      </w:r>
      <w:r w:rsidR="00AB6427">
        <w:t>сразу заносим соответствие во вторую таблицу.</w:t>
      </w:r>
    </w:p>
    <w:p w:rsidR="00AB6427" w:rsidRPr="00330704" w:rsidRDefault="00AB6427" w:rsidP="00D84B8F">
      <w:pPr>
        <w:pStyle w:val="12"/>
      </w:pPr>
      <w:r>
        <w:t>При получении документа по N-UNID</w:t>
      </w:r>
      <w:r w:rsidRPr="00AB6427">
        <w:t xml:space="preserve"> исходного </w:t>
      </w:r>
      <w:r>
        <w:rPr>
          <w:lang w:val="en-US"/>
        </w:rPr>
        <w:t>Document</w:t>
      </w:r>
      <w:r>
        <w:t xml:space="preserve">, сначала получается P-UNID по первой таблице </w:t>
      </w:r>
      <w:proofErr w:type="spellStart"/>
      <w:r>
        <w:t>мэппинга</w:t>
      </w:r>
      <w:proofErr w:type="spellEnd"/>
      <w:r>
        <w:t xml:space="preserve">, затем по P-UNID по второй таблице находится </w:t>
      </w:r>
      <w:proofErr w:type="spellStart"/>
      <w:r>
        <w:t>id</w:t>
      </w:r>
      <w:proofErr w:type="spellEnd"/>
      <w:r>
        <w:t xml:space="preserve"> ДОП. При получении документа по </w:t>
      </w:r>
      <w:r>
        <w:rPr>
          <w:lang w:val="en-US"/>
        </w:rPr>
        <w:t>P</w:t>
      </w:r>
      <w:r>
        <w:t>-UNID</w:t>
      </w:r>
      <w:r w:rsidRPr="00AB6427">
        <w:t xml:space="preserve"> </w:t>
      </w:r>
      <w:r>
        <w:t xml:space="preserve">делаем тоже </w:t>
      </w:r>
      <w:proofErr w:type="gramStart"/>
      <w:r>
        <w:t>самое</w:t>
      </w:r>
      <w:proofErr w:type="gramEnd"/>
      <w:r>
        <w:t xml:space="preserve">, </w:t>
      </w:r>
      <w:r w:rsidRPr="00AB6427">
        <w:t>пропуска</w:t>
      </w:r>
      <w:r>
        <w:t>я шаг получения P-UNID.</w:t>
      </w:r>
      <w:r w:rsidR="00DE725B">
        <w:t xml:space="preserve"> P-UNID запоминаем в поле адаптера, чтобы возвращать его на запрос </w:t>
      </w:r>
      <w:proofErr w:type="spellStart"/>
      <w:r w:rsidR="00DE725B">
        <w:t>getUniversalId</w:t>
      </w:r>
      <w:proofErr w:type="spellEnd"/>
      <w:r w:rsidR="00DE725B">
        <w:t>().</w:t>
      </w:r>
    </w:p>
    <w:p w:rsidR="00E21F95" w:rsidRPr="004761B5" w:rsidRDefault="00E21F95" w:rsidP="00D84B8F">
      <w:pPr>
        <w:pStyle w:val="12"/>
      </w:pPr>
      <w:r>
        <w:t xml:space="preserve">Вместо второй таблицы </w:t>
      </w:r>
      <w:proofErr w:type="spellStart"/>
      <w:r>
        <w:t>мэппинга</w:t>
      </w:r>
      <w:proofErr w:type="spellEnd"/>
      <w:r>
        <w:t xml:space="preserve">, можно задать дополнительный атрибут для </w:t>
      </w:r>
      <w:proofErr w:type="gramStart"/>
      <w:r>
        <w:t>ДОП</w:t>
      </w:r>
      <w:proofErr w:type="gramEnd"/>
      <w:r w:rsidR="004761B5">
        <w:t xml:space="preserve"> целевого </w:t>
      </w:r>
      <w:proofErr w:type="spellStart"/>
      <w:r w:rsidR="004761B5">
        <w:t>Document</w:t>
      </w:r>
      <w:proofErr w:type="spellEnd"/>
      <w:r w:rsidR="004761B5" w:rsidRPr="004761B5">
        <w:t>. В</w:t>
      </w:r>
      <w:r w:rsidR="004761B5">
        <w:t xml:space="preserve"> атрибут записывать</w:t>
      </w:r>
      <w:r>
        <w:t xml:space="preserve"> </w:t>
      </w:r>
      <w:r w:rsidR="004761B5">
        <w:t xml:space="preserve">исходный </w:t>
      </w:r>
      <w:r>
        <w:t>P-UNID</w:t>
      </w:r>
      <w:r w:rsidR="004761B5">
        <w:t xml:space="preserve"> и выполнять поиск </w:t>
      </w:r>
      <w:proofErr w:type="gramStart"/>
      <w:r w:rsidR="000E4A43">
        <w:t>ДОП</w:t>
      </w:r>
      <w:proofErr w:type="gramEnd"/>
      <w:r w:rsidR="000E4A43">
        <w:t xml:space="preserve"> </w:t>
      </w:r>
      <w:r w:rsidR="004761B5">
        <w:t>по этому атрибуту.</w:t>
      </w:r>
    </w:p>
    <w:p w:rsidR="000D52AE" w:rsidRDefault="000D52AE" w:rsidP="007771B3">
      <w:pPr>
        <w:pStyle w:val="310"/>
      </w:pPr>
      <w:bookmarkStart w:id="360" w:name="_Toc365647228"/>
      <w:proofErr w:type="spellStart"/>
      <w:r>
        <w:lastRenderedPageBreak/>
        <w:t>NoteId</w:t>
      </w:r>
      <w:bookmarkEnd w:id="360"/>
      <w:proofErr w:type="spellEnd"/>
    </w:p>
    <w:p w:rsidR="000D52AE" w:rsidRPr="000D52AE" w:rsidRDefault="000D52AE" w:rsidP="000D52AE">
      <w:pPr>
        <w:pStyle w:val="12"/>
      </w:pPr>
      <w:r>
        <w:t xml:space="preserve">У </w:t>
      </w:r>
      <w:proofErr w:type="spellStart"/>
      <w:r>
        <w:t>Document</w:t>
      </w:r>
      <w:proofErr w:type="spellEnd"/>
      <w:r>
        <w:t xml:space="preserve"> помимо UNID есть другой идентификатор – </w:t>
      </w:r>
      <w:proofErr w:type="spellStart"/>
      <w:r>
        <w:t>NoteId</w:t>
      </w:r>
      <w:proofErr w:type="spellEnd"/>
      <w:r>
        <w:t>. Этот идентификатор не является глобально уникальным. Уникален лишь в контексте модуля (</w:t>
      </w:r>
      <w:r>
        <w:rPr>
          <w:lang w:val="en-US"/>
        </w:rPr>
        <w:t>Notes</w:t>
      </w:r>
      <w:r w:rsidRPr="000D52AE">
        <w:t xml:space="preserve"> БД</w:t>
      </w:r>
      <w:r>
        <w:t xml:space="preserve">) и его конкретной реплики. </w:t>
      </w:r>
      <w:proofErr w:type="gramStart"/>
      <w:r>
        <w:rPr>
          <w:lang w:val="en-US"/>
        </w:rPr>
        <w:t>CMJ</w:t>
      </w:r>
      <w:r w:rsidRPr="000D52AE">
        <w:t>-</w:t>
      </w:r>
      <w:r>
        <w:rPr>
          <w:lang w:val="en-US"/>
        </w:rPr>
        <w:t>Server</w:t>
      </w:r>
      <w:r w:rsidRPr="000D52AE">
        <w:t xml:space="preserve"> </w:t>
      </w:r>
      <w:r>
        <w:t>восприни</w:t>
      </w:r>
      <w:r w:rsidR="00312A4D">
        <w:t>м</w:t>
      </w:r>
      <w:r>
        <w:t xml:space="preserve">ает </w:t>
      </w:r>
      <w:proofErr w:type="spellStart"/>
      <w:r>
        <w:t>NoteId</w:t>
      </w:r>
      <w:proofErr w:type="spellEnd"/>
      <w:r>
        <w:t>,</w:t>
      </w:r>
      <w:r w:rsidRPr="000D52AE">
        <w:t xml:space="preserve"> как строку произвольной длины.</w:t>
      </w:r>
      <w:proofErr w:type="gramEnd"/>
      <w:r w:rsidRPr="000D52AE">
        <w:t xml:space="preserve"> Адаптер</w:t>
      </w:r>
      <w:r>
        <w:t xml:space="preserve"> в качестве </w:t>
      </w:r>
      <w:proofErr w:type="spellStart"/>
      <w:r>
        <w:t>Note</w:t>
      </w:r>
      <w:proofErr w:type="spellEnd"/>
      <w:r>
        <w:rPr>
          <w:lang w:val="en-US"/>
        </w:rPr>
        <w:t>Id</w:t>
      </w:r>
      <w:r w:rsidRPr="000D52AE">
        <w:t xml:space="preserve"> вполне может использовать тот же </w:t>
      </w:r>
      <w:r>
        <w:rPr>
          <w:lang w:val="en-US"/>
        </w:rPr>
        <w:t>UNID</w:t>
      </w:r>
      <w:r w:rsidRPr="000D52AE">
        <w:t>.</w:t>
      </w:r>
    </w:p>
    <w:p w:rsidR="00322062" w:rsidRPr="000D52AE" w:rsidRDefault="00322062" w:rsidP="00322062">
      <w:pPr>
        <w:pStyle w:val="210"/>
      </w:pPr>
      <w:bookmarkStart w:id="361" w:name="_Toc365647229"/>
      <w:r>
        <w:rPr>
          <w:lang w:val="en-US"/>
        </w:rPr>
        <w:t>Evaluate</w:t>
      </w:r>
      <w:bookmarkEnd w:id="361"/>
      <w:r w:rsidR="00AD232F" w:rsidRPr="000D52AE">
        <w:t xml:space="preserve"> </w:t>
      </w:r>
    </w:p>
    <w:p w:rsidR="00322062" w:rsidRDefault="00322062" w:rsidP="00322062">
      <w:pPr>
        <w:pStyle w:val="12"/>
      </w:pPr>
      <w:r>
        <w:t xml:space="preserve">В </w:t>
      </w:r>
      <w:proofErr w:type="spellStart"/>
      <w:r>
        <w:t>CMJ-Server</w:t>
      </w:r>
      <w:proofErr w:type="spellEnd"/>
      <w:r>
        <w:t xml:space="preserve"> используется функция </w:t>
      </w:r>
      <w:proofErr w:type="spellStart"/>
      <w:r>
        <w:t>Evaluate</w:t>
      </w:r>
      <w:proofErr w:type="spellEnd"/>
      <w:r w:rsidR="005D6EB5">
        <w:t xml:space="preserve"> (51 раз)</w:t>
      </w:r>
      <w:r>
        <w:t xml:space="preserve">, которая </w:t>
      </w:r>
      <w:proofErr w:type="spellStart"/>
      <w:r>
        <w:t>исполнет</w:t>
      </w:r>
      <w:proofErr w:type="spellEnd"/>
      <w:r>
        <w:t xml:space="preserve"> язык </w:t>
      </w:r>
      <w:proofErr w:type="gramStart"/>
      <w:r>
        <w:t>@-</w:t>
      </w:r>
      <w:proofErr w:type="gramEnd"/>
      <w:r>
        <w:t xml:space="preserve">формул. </w:t>
      </w:r>
      <w:r w:rsidR="00CF3211">
        <w:t>Вариант написать свой инт</w:t>
      </w:r>
      <w:r w:rsidR="0079768D" w:rsidRPr="0079768D">
        <w:t>е</w:t>
      </w:r>
      <w:r w:rsidR="00CF3211">
        <w:t xml:space="preserve">рпретатор </w:t>
      </w:r>
      <w:proofErr w:type="gramStart"/>
      <w:r w:rsidR="00CF3211">
        <w:t>@-</w:t>
      </w:r>
      <w:proofErr w:type="gramEnd"/>
      <w:r w:rsidR="00CF3211">
        <w:t>формул не пройдё</w:t>
      </w:r>
      <w:r w:rsidR="00B03AD7">
        <w:t>т</w:t>
      </w:r>
      <w:r w:rsidR="00CF3211">
        <w:t xml:space="preserve"> по экономическим соображениям. Поэтому, б</w:t>
      </w:r>
      <w:r>
        <w:t xml:space="preserve">ез подключения </w:t>
      </w:r>
      <w:r>
        <w:rPr>
          <w:lang w:val="en-US"/>
        </w:rPr>
        <w:t>Notes</w:t>
      </w:r>
      <w:r w:rsidRPr="005D6EB5">
        <w:t xml:space="preserve"> </w:t>
      </w:r>
      <w:r>
        <w:rPr>
          <w:lang w:val="en-US"/>
        </w:rPr>
        <w:t>Java</w:t>
      </w:r>
      <w:r w:rsidRPr="005D6EB5">
        <w:t xml:space="preserve"> </w:t>
      </w:r>
      <w:r>
        <w:rPr>
          <w:lang w:val="en-US"/>
        </w:rPr>
        <w:t>API</w:t>
      </w:r>
      <w:r w:rsidRPr="005D6EB5">
        <w:t xml:space="preserve"> мы практически не можем использовать</w:t>
      </w:r>
      <w:r w:rsidR="0047213E">
        <w:t xml:space="preserve"> </w:t>
      </w:r>
      <w:proofErr w:type="spellStart"/>
      <w:r w:rsidR="0047213E">
        <w:t>Evaluate</w:t>
      </w:r>
      <w:proofErr w:type="spellEnd"/>
      <w:r w:rsidRPr="005D6EB5">
        <w:t>.</w:t>
      </w:r>
      <w:r w:rsidR="005D6EB5">
        <w:t xml:space="preserve"> Во многих местах код </w:t>
      </w:r>
      <w:r w:rsidR="007B2598">
        <w:t xml:space="preserve">можно </w:t>
      </w:r>
      <w:r w:rsidR="005D6EB5">
        <w:t xml:space="preserve">переписать на аналоги </w:t>
      </w:r>
      <w:r w:rsidR="005D6EB5" w:rsidRPr="005D6EB5">
        <w:t xml:space="preserve">без </w:t>
      </w:r>
      <w:r w:rsidR="005D6EB5">
        <w:rPr>
          <w:lang w:val="en-US"/>
        </w:rPr>
        <w:t>Evaluate</w:t>
      </w:r>
      <w:r w:rsidR="005D6EB5" w:rsidRPr="005D6EB5">
        <w:t xml:space="preserve">. Но некоторые места требуют изменения </w:t>
      </w:r>
      <w:r w:rsidR="00755EE0">
        <w:t>концепции</w:t>
      </w:r>
      <w:r w:rsidR="007A56AC">
        <w:t xml:space="preserve"> реализации</w:t>
      </w:r>
      <w:r w:rsidR="005D6EB5">
        <w:t>, такие как:</w:t>
      </w:r>
    </w:p>
    <w:p w:rsidR="005D6EB5" w:rsidRDefault="005D6EB5" w:rsidP="005D6EB5">
      <w:pPr>
        <w:pStyle w:val="12"/>
        <w:numPr>
          <w:ilvl w:val="0"/>
          <w:numId w:val="25"/>
        </w:numPr>
      </w:pPr>
      <w:r>
        <w:t>Вычисление списка получателей уведомлений</w:t>
      </w:r>
    </w:p>
    <w:p w:rsidR="005D6EB5" w:rsidRDefault="005D6EB5" w:rsidP="005D6EB5">
      <w:pPr>
        <w:pStyle w:val="12"/>
        <w:numPr>
          <w:ilvl w:val="0"/>
          <w:numId w:val="25"/>
        </w:numPr>
      </w:pPr>
      <w:r>
        <w:t>Вычисление информации о связанном документе (</w:t>
      </w:r>
      <w:proofErr w:type="spellStart"/>
      <w:r>
        <w:rPr>
          <w:lang w:val="en-US"/>
        </w:rPr>
        <w:t>DocInfo</w:t>
      </w:r>
      <w:proofErr w:type="spellEnd"/>
      <w:r>
        <w:t>)</w:t>
      </w:r>
    </w:p>
    <w:p w:rsidR="00E9622D" w:rsidRPr="00AD232F" w:rsidRDefault="00E9622D" w:rsidP="005D6EB5">
      <w:pPr>
        <w:pStyle w:val="12"/>
        <w:numPr>
          <w:ilvl w:val="0"/>
          <w:numId w:val="25"/>
        </w:numPr>
      </w:pPr>
      <w:r>
        <w:t>Вычисление данных для синхронизации между документами (</w:t>
      </w:r>
      <w:proofErr w:type="spellStart"/>
      <w:r w:rsidRPr="00E9622D">
        <w:rPr>
          <w:lang w:val="en-US"/>
        </w:rPr>
        <w:t>AFSaveDocUtils</w:t>
      </w:r>
      <w:proofErr w:type="spellEnd"/>
      <w:r>
        <w:t>)</w:t>
      </w:r>
    </w:p>
    <w:p w:rsidR="00E114A4" w:rsidRDefault="00E114A4" w:rsidP="00AD232F">
      <w:pPr>
        <w:pStyle w:val="12"/>
      </w:pPr>
    </w:p>
    <w:p w:rsidR="00484EE4" w:rsidRDefault="00484EE4" w:rsidP="00AD232F">
      <w:pPr>
        <w:pStyle w:val="12"/>
      </w:pPr>
      <w:r>
        <w:t xml:space="preserve">Два первых случая считывают формулы из хранимых настроек. В </w:t>
      </w:r>
      <w:proofErr w:type="spellStart"/>
      <w:r>
        <w:t>CM-Sochi</w:t>
      </w:r>
      <w:proofErr w:type="spellEnd"/>
      <w:r>
        <w:t xml:space="preserve"> можно в настройках вместо </w:t>
      </w:r>
      <w:proofErr w:type="gramStart"/>
      <w:r>
        <w:t>@-</w:t>
      </w:r>
      <w:proofErr w:type="gramEnd"/>
      <w:r>
        <w:t>формул задавать выражения на другом языке (</w:t>
      </w:r>
      <w:r>
        <w:rPr>
          <w:lang w:val="en-US"/>
        </w:rPr>
        <w:t>Groovy</w:t>
      </w:r>
      <w:r w:rsidRPr="00484EE4">
        <w:t>/</w:t>
      </w:r>
      <w:proofErr w:type="spellStart"/>
      <w:r>
        <w:rPr>
          <w:lang w:val="en-US"/>
        </w:rPr>
        <w:t>SpEL</w:t>
      </w:r>
      <w:proofErr w:type="spellEnd"/>
      <w:r w:rsidRPr="00484EE4">
        <w:t>+</w:t>
      </w:r>
      <w:r>
        <w:rPr>
          <w:lang w:val="en-US"/>
        </w:rPr>
        <w:t>DOEL</w:t>
      </w:r>
      <w:r>
        <w:t>),</w:t>
      </w:r>
      <w:r w:rsidRPr="00484EE4">
        <w:t xml:space="preserve"> </w:t>
      </w:r>
      <w:r>
        <w:t xml:space="preserve">а адаптерами </w:t>
      </w:r>
      <w:r w:rsidRPr="00484EE4">
        <w:t>выполнять</w:t>
      </w:r>
      <w:r>
        <w:t xml:space="preserve"> их вычисления при вызове </w:t>
      </w:r>
      <w:proofErr w:type="spellStart"/>
      <w:r>
        <w:t>Evaluate</w:t>
      </w:r>
      <w:proofErr w:type="spellEnd"/>
      <w:r w:rsidRPr="00484EE4">
        <w:t>.</w:t>
      </w:r>
    </w:p>
    <w:p w:rsidR="003424EB" w:rsidRPr="00A36C5C" w:rsidRDefault="003424EB" w:rsidP="00AD232F">
      <w:pPr>
        <w:pStyle w:val="12"/>
      </w:pPr>
      <w:r>
        <w:t xml:space="preserve">В третьем случае </w:t>
      </w:r>
      <w:proofErr w:type="gramStart"/>
      <w:r>
        <w:t>@-</w:t>
      </w:r>
      <w:proofErr w:type="gramEnd"/>
      <w:r>
        <w:t xml:space="preserve">формулы задаются </w:t>
      </w:r>
      <w:proofErr w:type="spellStart"/>
      <w:r w:rsidR="00A36C5C">
        <w:rPr>
          <w:lang w:val="en-US"/>
        </w:rPr>
        <w:t>LotusScript</w:t>
      </w:r>
      <w:proofErr w:type="spellEnd"/>
      <w:r w:rsidR="00A36C5C" w:rsidRPr="00A36C5C">
        <w:t>-</w:t>
      </w:r>
      <w:r w:rsidR="00FF3401">
        <w:t>кодом</w:t>
      </w:r>
      <w:r w:rsidR="00A36C5C">
        <w:t xml:space="preserve"> либо кодом </w:t>
      </w:r>
      <w:proofErr w:type="spellStart"/>
      <w:r w:rsidR="00A36C5C">
        <w:t>CMJ-Server</w:t>
      </w:r>
      <w:r w:rsidR="00A36C5C" w:rsidRPr="00FF3401">
        <w:t>’</w:t>
      </w:r>
      <w:r w:rsidR="00A36C5C">
        <w:t>а</w:t>
      </w:r>
      <w:proofErr w:type="spellEnd"/>
      <w:r w:rsidR="00A36C5C" w:rsidRPr="00A36C5C">
        <w:t xml:space="preserve">, а </w:t>
      </w:r>
      <w:r w:rsidR="00D22ED5">
        <w:t>вычисляются</w:t>
      </w:r>
      <w:r w:rsidR="00FF3401">
        <w:t xml:space="preserve"> </w:t>
      </w:r>
      <w:proofErr w:type="spellStart"/>
      <w:r>
        <w:t>CMJ-Server</w:t>
      </w:r>
      <w:r w:rsidR="00FF3401" w:rsidRPr="00FF3401">
        <w:t>’</w:t>
      </w:r>
      <w:r w:rsidR="00A36C5C">
        <w:t>ом</w:t>
      </w:r>
      <w:proofErr w:type="spellEnd"/>
      <w:r w:rsidR="00A36C5C">
        <w:t xml:space="preserve"> через </w:t>
      </w:r>
      <w:proofErr w:type="spellStart"/>
      <w:r w:rsidR="00A36C5C">
        <w:t>Evaluate</w:t>
      </w:r>
      <w:proofErr w:type="spellEnd"/>
      <w:r w:rsidR="00FF3401" w:rsidRPr="00FF3401">
        <w:t>.</w:t>
      </w:r>
    </w:p>
    <w:p w:rsidR="00484EE4" w:rsidRDefault="00484EE4" w:rsidP="00AD232F">
      <w:pPr>
        <w:pStyle w:val="12"/>
      </w:pPr>
    </w:p>
    <w:p w:rsidR="00815CED" w:rsidRPr="00330704" w:rsidRDefault="00815CED" w:rsidP="00815CED">
      <w:pPr>
        <w:pStyle w:val="210"/>
      </w:pPr>
      <w:bookmarkStart w:id="362" w:name="_Toc365647230"/>
      <w:r>
        <w:rPr>
          <w:lang w:val="en-US"/>
        </w:rPr>
        <w:t>Search</w:t>
      </w:r>
      <w:bookmarkEnd w:id="362"/>
    </w:p>
    <w:p w:rsidR="00AD232F" w:rsidRDefault="00AD232F" w:rsidP="00AD232F">
      <w:pPr>
        <w:pStyle w:val="12"/>
      </w:pPr>
      <w:r>
        <w:t>Метод</w:t>
      </w:r>
      <w:r w:rsidRPr="00470588">
        <w:t xml:space="preserve"> </w:t>
      </w:r>
      <w:r>
        <w:t>поиска</w:t>
      </w:r>
      <w:r w:rsidRPr="00470588">
        <w:t xml:space="preserve"> </w:t>
      </w:r>
      <w:r>
        <w:t>объектов</w:t>
      </w:r>
      <w:r w:rsidRPr="00470588">
        <w:t xml:space="preserve"> </w:t>
      </w:r>
      <w:r>
        <w:rPr>
          <w:lang w:val="en-US"/>
        </w:rPr>
        <w:t>Document</w:t>
      </w:r>
      <w:r w:rsidRPr="00470588">
        <w:t xml:space="preserve"> (</w:t>
      </w:r>
      <w:proofErr w:type="spellStart"/>
      <w:r>
        <w:rPr>
          <w:lang w:val="en-US"/>
        </w:rPr>
        <w:t>Da</w:t>
      </w:r>
      <w:ins w:id="363" w:author="Тугушев И.А." w:date="2013-08-30T13:17:00Z">
        <w:r w:rsidR="00025698">
          <w:t>ta</w:t>
        </w:r>
      </w:ins>
      <w:proofErr w:type="spellEnd"/>
      <w:r>
        <w:rPr>
          <w:lang w:val="en-US"/>
        </w:rPr>
        <w:t>base</w:t>
      </w:r>
      <w:r w:rsidRPr="00470588">
        <w:t>.</w:t>
      </w:r>
      <w:del w:id="364" w:author="Тугушев И.А." w:date="2013-08-30T13:17:00Z">
        <w:r w:rsidDel="00025698">
          <w:rPr>
            <w:lang w:val="en-US"/>
          </w:rPr>
          <w:delText>S</w:delText>
        </w:r>
      </w:del>
      <w:ins w:id="365" w:author="Тугушев И.А." w:date="2013-08-30T13:17:00Z">
        <w:r w:rsidR="00025698">
          <w:rPr>
            <w:lang w:val="en-US"/>
          </w:rPr>
          <w:t>s</w:t>
        </w:r>
      </w:ins>
      <w:r>
        <w:rPr>
          <w:lang w:val="en-US"/>
        </w:rPr>
        <w:t>earch</w:t>
      </w:r>
      <w:r w:rsidRPr="00470588">
        <w:t xml:space="preserve">) </w:t>
      </w:r>
      <w:r>
        <w:t>тоже</w:t>
      </w:r>
      <w:r w:rsidRPr="00470588">
        <w:t xml:space="preserve"> </w:t>
      </w:r>
      <w:r>
        <w:t>использует</w:t>
      </w:r>
      <w:r w:rsidRPr="00470588">
        <w:t xml:space="preserve"> </w:t>
      </w:r>
      <w:proofErr w:type="gramStart"/>
      <w:r w:rsidRPr="00470588">
        <w:t>@-</w:t>
      </w:r>
      <w:proofErr w:type="gramEnd"/>
      <w:r>
        <w:t>формулы</w:t>
      </w:r>
      <w:r w:rsidRPr="00470588">
        <w:t xml:space="preserve"> </w:t>
      </w:r>
      <w:r>
        <w:t>для определ</w:t>
      </w:r>
      <w:r w:rsidR="00905054">
        <w:t>е</w:t>
      </w:r>
      <w:r>
        <w:t>ния критериев поиска.</w:t>
      </w:r>
      <w:r w:rsidR="00470588">
        <w:t xml:space="preserve"> Его применение </w:t>
      </w:r>
      <w:r w:rsidR="001C21A0">
        <w:t xml:space="preserve">в адаптерах </w:t>
      </w:r>
      <w:r w:rsidR="006559DA">
        <w:t>т</w:t>
      </w:r>
      <w:r w:rsidR="006559DA" w:rsidRPr="0040156B">
        <w:t xml:space="preserve">ак </w:t>
      </w:r>
      <w:r w:rsidR="00470588">
        <w:t>же проблем</w:t>
      </w:r>
      <w:r w:rsidR="006559DA">
        <w:t>атично</w:t>
      </w:r>
      <w:r w:rsidR="00470588">
        <w:t>.</w:t>
      </w:r>
    </w:p>
    <w:p w:rsidR="00075ED9" w:rsidRDefault="00075ED9" w:rsidP="00AD232F">
      <w:pPr>
        <w:pStyle w:val="12"/>
      </w:pPr>
      <w:r>
        <w:t xml:space="preserve">Возможным решением, обеспечивающим минимальное расхождение кода СМ4 и </w:t>
      </w:r>
      <w:proofErr w:type="spellStart"/>
      <w:r>
        <w:t>CM-Sochi</w:t>
      </w:r>
      <w:proofErr w:type="spellEnd"/>
      <w:r>
        <w:t xml:space="preserve">, может быть </w:t>
      </w:r>
      <w:proofErr w:type="spellStart"/>
      <w:r>
        <w:t>рефакторинг</w:t>
      </w:r>
      <w:proofErr w:type="spellEnd"/>
      <w:r>
        <w:t xml:space="preserve"> </w:t>
      </w:r>
      <w:proofErr w:type="spellStart"/>
      <w:r>
        <w:t>CMJ-Server</w:t>
      </w:r>
      <w:proofErr w:type="spellEnd"/>
      <w:r w:rsidR="0087157C" w:rsidRPr="0087157C">
        <w:t xml:space="preserve"> в </w:t>
      </w:r>
      <w:r w:rsidR="0087157C">
        <w:rPr>
          <w:lang w:val="en-US"/>
        </w:rPr>
        <w:t>CM</w:t>
      </w:r>
      <w:r w:rsidR="0087157C" w:rsidRPr="0087157C">
        <w:t>4</w:t>
      </w:r>
      <w:r>
        <w:t>, чтобы оп</w:t>
      </w:r>
      <w:r w:rsidR="0087157C">
        <w:t>е</w:t>
      </w:r>
      <w:r>
        <w:t xml:space="preserve">рации, использующие </w:t>
      </w:r>
      <w:proofErr w:type="gramStart"/>
      <w:r w:rsidR="0087157C" w:rsidRPr="0087157C">
        <w:t>@-</w:t>
      </w:r>
      <w:proofErr w:type="gramEnd"/>
      <w:r w:rsidR="0087157C" w:rsidRPr="0087157C">
        <w:t>формулы были вынесены в отдельные</w:t>
      </w:r>
      <w:r w:rsidR="009273C1">
        <w:t xml:space="preserve"> программные</w:t>
      </w:r>
      <w:r w:rsidR="0087157C" w:rsidRPr="0087157C">
        <w:t xml:space="preserve"> к</w:t>
      </w:r>
      <w:r w:rsidR="0087157C">
        <w:t xml:space="preserve">омпоненты, подключаемые через конфигурацию, например, через </w:t>
      </w:r>
      <w:r w:rsidR="0087157C">
        <w:rPr>
          <w:lang w:val="en-US"/>
        </w:rPr>
        <w:t>xml</w:t>
      </w:r>
      <w:r w:rsidR="0087157C" w:rsidRPr="00A21066">
        <w:t xml:space="preserve">-дескрипторы </w:t>
      </w:r>
      <w:r w:rsidR="0087157C">
        <w:rPr>
          <w:lang w:val="en-US"/>
        </w:rPr>
        <w:t>Spring</w:t>
      </w:r>
      <w:r w:rsidR="0087157C" w:rsidRPr="00A21066">
        <w:t xml:space="preserve"> </w:t>
      </w:r>
      <w:r w:rsidR="0087157C">
        <w:rPr>
          <w:lang w:val="en-US"/>
        </w:rPr>
        <w:t>Beans</w:t>
      </w:r>
      <w:r w:rsidR="0087157C">
        <w:t>.</w:t>
      </w:r>
    </w:p>
    <w:p w:rsidR="00872D75" w:rsidRDefault="00872D75" w:rsidP="00872D75">
      <w:pPr>
        <w:pStyle w:val="210"/>
      </w:pPr>
      <w:bookmarkStart w:id="366" w:name="_Toc365647231"/>
      <w:r>
        <w:t xml:space="preserve">Моделирование </w:t>
      </w:r>
      <w:proofErr w:type="spellStart"/>
      <w:r w:rsidRPr="00DF4EF7">
        <w:t>lotus.domino.</w:t>
      </w:r>
      <w:r>
        <w:t>Document</w:t>
      </w:r>
      <w:bookmarkEnd w:id="366"/>
      <w:proofErr w:type="spellEnd"/>
    </w:p>
    <w:p w:rsidR="00872D75" w:rsidRPr="0071505E" w:rsidRDefault="00872D75" w:rsidP="004020FC">
      <w:pPr>
        <w:pStyle w:val="12"/>
      </w:pPr>
      <w:r>
        <w:t xml:space="preserve">Имплементация в адаптере интерфейса </w:t>
      </w:r>
      <w:proofErr w:type="spellStart"/>
      <w:r>
        <w:t>Document</w:t>
      </w:r>
      <w:proofErr w:type="spellEnd"/>
      <w:r>
        <w:t xml:space="preserve"> может быть независима от типа моделируемой сущности. На момент создания экземпляра </w:t>
      </w:r>
      <w:proofErr w:type="spellStart"/>
      <w:r>
        <w:t>Document</w:t>
      </w:r>
      <w:proofErr w:type="spellEnd"/>
      <w:r>
        <w:t xml:space="preserve"> тип сущности, которая будет описана этим </w:t>
      </w:r>
      <w:proofErr w:type="spellStart"/>
      <w:r>
        <w:t>Document</w:t>
      </w:r>
      <w:proofErr w:type="spellEnd"/>
      <w:r>
        <w:t xml:space="preserve">, ещё  не известен. Тип можно определить на основании поля </w:t>
      </w:r>
      <w:proofErr w:type="spellStart"/>
      <w:r>
        <w:t>Form</w:t>
      </w:r>
      <w:proofErr w:type="spellEnd"/>
      <w:r>
        <w:t xml:space="preserve"> (в некоторых случаях </w:t>
      </w:r>
      <w:r w:rsidR="0037646B">
        <w:t xml:space="preserve">и </w:t>
      </w:r>
      <w:r>
        <w:t xml:space="preserve">ещё от ряда полей) и типа </w:t>
      </w:r>
      <w:proofErr w:type="spellStart"/>
      <w:r>
        <w:t>Database</w:t>
      </w:r>
      <w:proofErr w:type="spellEnd"/>
      <w:r>
        <w:t xml:space="preserve">, в </w:t>
      </w:r>
      <w:proofErr w:type="gramStart"/>
      <w:r>
        <w:t>которой</w:t>
      </w:r>
      <w:proofErr w:type="gramEnd"/>
      <w:r>
        <w:t xml:space="preserve"> создаётся </w:t>
      </w:r>
      <w:proofErr w:type="spellStart"/>
      <w:r>
        <w:t>Document</w:t>
      </w:r>
      <w:proofErr w:type="spellEnd"/>
      <w:r w:rsidRPr="00872D75">
        <w:t>. Т</w:t>
      </w:r>
      <w:r>
        <w:t xml:space="preserve">.е. тип сущности </w:t>
      </w:r>
      <w:proofErr w:type="gramStart"/>
      <w:r>
        <w:t>становится</w:t>
      </w:r>
      <w:proofErr w:type="gramEnd"/>
      <w:r>
        <w:t xml:space="preserve"> определён только после заполнения её полей. Поэтому имплементация </w:t>
      </w:r>
      <w:proofErr w:type="spellStart"/>
      <w:r>
        <w:t>Document</w:t>
      </w:r>
      <w:proofErr w:type="spellEnd"/>
      <w:r>
        <w:t xml:space="preserve"> должна самостоятельно хранить значения полей, по крайней мере, до момента первого её сохранения. В момент сохранения </w:t>
      </w:r>
      <w:proofErr w:type="spellStart"/>
      <w:r w:rsidR="0071505E">
        <w:t>Document</w:t>
      </w:r>
      <w:proofErr w:type="spellEnd"/>
      <w:r w:rsidR="0071505E">
        <w:t xml:space="preserve">, </w:t>
      </w:r>
      <w:r>
        <w:t>на основании полей</w:t>
      </w:r>
      <w:r w:rsidR="0071505E">
        <w:t>,</w:t>
      </w:r>
      <w:r>
        <w:t xml:space="preserve"> можно определить тип сущности и динамически подгрузить программную компоненту, специфичную типу сущности (именованный </w:t>
      </w:r>
      <w:proofErr w:type="spellStart"/>
      <w:r>
        <w:t>Spring</w:t>
      </w:r>
      <w:proofErr w:type="spellEnd"/>
      <w:r>
        <w:t xml:space="preserve"> </w:t>
      </w:r>
      <w:r>
        <w:rPr>
          <w:lang w:val="en-US"/>
        </w:rPr>
        <w:t>B</w:t>
      </w:r>
      <w:proofErr w:type="spellStart"/>
      <w:r>
        <w:t>ean</w:t>
      </w:r>
      <w:proofErr w:type="spellEnd"/>
      <w:r w:rsidR="003A32D7" w:rsidRPr="003A32D7">
        <w:t>)</w:t>
      </w:r>
      <w:r w:rsidR="003A32D7">
        <w:t xml:space="preserve">, которая и будет выполнять дальнейшую работу по взаимодействию с платформой </w:t>
      </w:r>
      <w:r w:rsidR="003A32D7">
        <w:rPr>
          <w:lang w:val="en-US"/>
        </w:rPr>
        <w:t>CM</w:t>
      </w:r>
      <w:r w:rsidR="003A32D7" w:rsidRPr="003A32D7">
        <w:t>-</w:t>
      </w:r>
      <w:r w:rsidR="003A32D7">
        <w:rPr>
          <w:lang w:val="en-US"/>
        </w:rPr>
        <w:t>Sochi</w:t>
      </w:r>
      <w:r w:rsidR="003A32D7" w:rsidRPr="003A32D7">
        <w:t xml:space="preserve"> (</w:t>
      </w:r>
      <w:r w:rsidR="003A32D7">
        <w:rPr>
          <w:lang w:val="en-US"/>
        </w:rPr>
        <w:t>Document</w:t>
      </w:r>
      <w:r w:rsidR="003A32D7" w:rsidRPr="003A32D7">
        <w:t xml:space="preserve"> реализует паттерн </w:t>
      </w:r>
      <w:r w:rsidR="003A32D7">
        <w:rPr>
          <w:lang w:val="en-US"/>
        </w:rPr>
        <w:t>Bridge</w:t>
      </w:r>
      <w:r w:rsidR="003A32D7">
        <w:t>)</w:t>
      </w:r>
      <w:r w:rsidR="003A32D7" w:rsidRPr="003A32D7">
        <w:t>.</w:t>
      </w:r>
    </w:p>
    <w:p w:rsidR="002461C3" w:rsidRDefault="004B2B10" w:rsidP="002461C3">
      <w:pPr>
        <w:pStyle w:val="12"/>
      </w:pPr>
      <w:r>
        <w:t>Для каждого типа сущности</w:t>
      </w:r>
      <w:r w:rsidR="002461C3">
        <w:t xml:space="preserve">, в платформе будет </w:t>
      </w:r>
      <w:r w:rsidR="00AB2227">
        <w:t>соответствовать</w:t>
      </w:r>
      <w:r w:rsidR="002461C3">
        <w:t xml:space="preserve"> иерархия ДОП. </w:t>
      </w:r>
      <w:r w:rsidR="002461C3">
        <w:lastRenderedPageBreak/>
        <w:t xml:space="preserve">Компонента, при сохранении </w:t>
      </w:r>
      <w:proofErr w:type="spellStart"/>
      <w:r w:rsidR="002461C3">
        <w:t>Document</w:t>
      </w:r>
      <w:proofErr w:type="spellEnd"/>
      <w:r w:rsidR="002461C3">
        <w:t xml:space="preserve">, должна разложить свои поля по соответствующим ДОП. </w:t>
      </w:r>
      <w:r w:rsidR="002461C3" w:rsidRPr="002461C3">
        <w:t>П</w:t>
      </w:r>
      <w:r w:rsidR="002461C3">
        <w:t xml:space="preserve">осле сохранения </w:t>
      </w:r>
      <w:proofErr w:type="gramStart"/>
      <w:r w:rsidR="002461C3">
        <w:t>ДОП</w:t>
      </w:r>
      <w:proofErr w:type="gramEnd"/>
      <w:r w:rsidR="002461C3">
        <w:t xml:space="preserve">, платформа предоставит </w:t>
      </w:r>
      <w:proofErr w:type="spellStart"/>
      <w:r w:rsidR="002461C3">
        <w:t>Id</w:t>
      </w:r>
      <w:proofErr w:type="spellEnd"/>
      <w:r w:rsidR="002461C3">
        <w:t xml:space="preserve"> для каждой ДОП. </w:t>
      </w:r>
      <w:proofErr w:type="spellStart"/>
      <w:r w:rsidR="002461C3">
        <w:t>Document</w:t>
      </w:r>
      <w:proofErr w:type="spellEnd"/>
      <w:r w:rsidR="002461C3">
        <w:t xml:space="preserve"> должен включить идентификатор корневого ДОП в свой UNID</w:t>
      </w:r>
      <w:r w:rsidR="00670D5F">
        <w:t>.</w:t>
      </w:r>
      <w:r w:rsidR="002461C3">
        <w:t xml:space="preserve"> </w:t>
      </w:r>
      <w:r w:rsidR="00670D5F">
        <w:t>Тогда в</w:t>
      </w:r>
      <w:r w:rsidR="002461C3">
        <w:t xml:space="preserve"> дальнейшем, при чтении</w:t>
      </w:r>
      <w:r w:rsidR="00670D5F">
        <w:t xml:space="preserve"> </w:t>
      </w:r>
      <w:proofErr w:type="spellStart"/>
      <w:r w:rsidR="00670D5F">
        <w:t>Document</w:t>
      </w:r>
      <w:proofErr w:type="spellEnd"/>
      <w:r w:rsidR="002461C3">
        <w:t xml:space="preserve"> по предоставленному UNID</w:t>
      </w:r>
      <w:r w:rsidR="00670D5F" w:rsidRPr="00670D5F">
        <w:t>,</w:t>
      </w:r>
      <w:r w:rsidR="002461C3">
        <w:t xml:space="preserve"> можно </w:t>
      </w:r>
      <w:r w:rsidR="00670D5F">
        <w:t xml:space="preserve">будет </w:t>
      </w:r>
      <w:r w:rsidR="002461C3">
        <w:t xml:space="preserve">найти корневой </w:t>
      </w:r>
      <w:proofErr w:type="gramStart"/>
      <w:r w:rsidR="002461C3">
        <w:t>ДОП</w:t>
      </w:r>
      <w:proofErr w:type="gramEnd"/>
      <w:r w:rsidR="00670D5F">
        <w:t xml:space="preserve"> и по нему получить всю иерархию ДОП.</w:t>
      </w:r>
    </w:p>
    <w:p w:rsidR="003E31B0" w:rsidRPr="003E31B0" w:rsidRDefault="003E31B0" w:rsidP="002461C3">
      <w:pPr>
        <w:pStyle w:val="12"/>
      </w:pPr>
      <w:r>
        <w:t>Компонента, реализующая взаимодействие с платформой</w:t>
      </w:r>
      <w:r w:rsidR="00007B19">
        <w:t>,</w:t>
      </w:r>
      <w:r>
        <w:t xml:space="preserve"> может представлять собой композицию </w:t>
      </w:r>
      <w:proofErr w:type="spellStart"/>
      <w:r>
        <w:t>бинов</w:t>
      </w:r>
      <w:proofErr w:type="spellEnd"/>
      <w:r>
        <w:t>, каждый из которых реализу</w:t>
      </w:r>
      <w:r w:rsidR="00007B19">
        <w:t>ет</w:t>
      </w:r>
      <w:r>
        <w:t xml:space="preserve"> свой алгоритм </w:t>
      </w:r>
      <w:proofErr w:type="spellStart"/>
      <w:r>
        <w:t>сериализации</w:t>
      </w:r>
      <w:proofErr w:type="spellEnd"/>
      <w:r>
        <w:t xml:space="preserve"> полей </w:t>
      </w:r>
      <w:proofErr w:type="spellStart"/>
      <w:r>
        <w:t>Document</w:t>
      </w:r>
      <w:proofErr w:type="spellEnd"/>
      <w:r>
        <w:t xml:space="preserve"> в ДОП. Алгоритмы такие, как конвертировать </w:t>
      </w:r>
      <w:proofErr w:type="gramStart"/>
      <w:r>
        <w:t>%-</w:t>
      </w:r>
      <w:proofErr w:type="gramEnd"/>
      <w:r>
        <w:t>имя в ссылки на ДОП справочника организации, или сохранить файл вложения, или просто переме</w:t>
      </w:r>
      <w:r w:rsidR="00007B19">
        <w:t>с</w:t>
      </w:r>
      <w:r>
        <w:t xml:space="preserve">тить </w:t>
      </w:r>
      <w:r w:rsidR="00007B19">
        <w:t xml:space="preserve">значение </w:t>
      </w:r>
      <w:r>
        <w:t>пол</w:t>
      </w:r>
      <w:r w:rsidR="00007B19">
        <w:t>я</w:t>
      </w:r>
      <w:r>
        <w:t xml:space="preserve"> </w:t>
      </w:r>
      <w:proofErr w:type="spellStart"/>
      <w:r>
        <w:t>Document</w:t>
      </w:r>
      <w:proofErr w:type="spellEnd"/>
      <w:r>
        <w:t xml:space="preserve"> в соответствующее поле указанного ДОП.</w:t>
      </w:r>
    </w:p>
    <w:p w:rsidR="004B2B10" w:rsidRDefault="00AA7814" w:rsidP="004020FC">
      <w:pPr>
        <w:pStyle w:val="12"/>
      </w:pPr>
      <w:r>
        <w:t>П</w:t>
      </w:r>
      <w:r w:rsidR="004B2B10">
        <w:t xml:space="preserve">латформе должны быть предоставлены </w:t>
      </w:r>
      <w:r w:rsidR="004B2B10">
        <w:rPr>
          <w:lang w:val="en-US"/>
        </w:rPr>
        <w:t>xml</w:t>
      </w:r>
      <w:r w:rsidR="004B2B10" w:rsidRPr="004B2B10">
        <w:t>-</w:t>
      </w:r>
      <w:r w:rsidR="004B2B10">
        <w:t xml:space="preserve">конфигурации с описанием типов </w:t>
      </w:r>
      <w:proofErr w:type="gramStart"/>
      <w:r w:rsidR="004B2B10">
        <w:t>ДОП</w:t>
      </w:r>
      <w:proofErr w:type="gramEnd"/>
      <w:r w:rsidR="002461C3">
        <w:t>, моделирующих сущность в платформе.</w:t>
      </w:r>
    </w:p>
    <w:p w:rsidR="008B7EB3" w:rsidRDefault="008B7EB3" w:rsidP="008B7EB3">
      <w:pPr>
        <w:pStyle w:val="310"/>
        <w:rPr>
          <w:lang w:val="en-US"/>
        </w:rPr>
      </w:pPr>
      <w:bookmarkStart w:id="367" w:name="_Toc365647232"/>
      <w:proofErr w:type="spellStart"/>
      <w:r>
        <w:t>Респонсы</w:t>
      </w:r>
      <w:bookmarkEnd w:id="367"/>
      <w:proofErr w:type="spellEnd"/>
    </w:p>
    <w:p w:rsidR="008B7EB3" w:rsidRPr="004020FC" w:rsidRDefault="008B7EB3" w:rsidP="008B7EB3">
      <w:pPr>
        <w:pStyle w:val="12"/>
      </w:pPr>
      <w:r w:rsidRPr="004020FC">
        <w:t xml:space="preserve">В </w:t>
      </w:r>
      <w:r>
        <w:rPr>
          <w:lang w:val="en-US"/>
        </w:rPr>
        <w:t>Notes</w:t>
      </w:r>
      <w:r w:rsidRPr="004020FC">
        <w:t xml:space="preserve"> </w:t>
      </w:r>
      <w:r>
        <w:rPr>
          <w:lang w:val="en-US"/>
        </w:rPr>
        <w:t>Java</w:t>
      </w:r>
      <w:r w:rsidRPr="004020FC">
        <w:t xml:space="preserve"> </w:t>
      </w:r>
      <w:r>
        <w:rPr>
          <w:lang w:val="en-US"/>
        </w:rPr>
        <w:t>API</w:t>
      </w:r>
      <w:r w:rsidRPr="004020FC">
        <w:t xml:space="preserve"> есть поддержка специализированного типа отношений 1:</w:t>
      </w:r>
      <w:proofErr w:type="gramStart"/>
      <w:r>
        <w:rPr>
          <w:lang w:val="en-US"/>
        </w:rPr>
        <w:t>N</w:t>
      </w:r>
      <w:r w:rsidRPr="004020FC">
        <w:t xml:space="preserve"> </w:t>
      </w:r>
      <w:r>
        <w:t xml:space="preserve">между объектами </w:t>
      </w:r>
      <w:r>
        <w:rPr>
          <w:lang w:val="en-US"/>
        </w:rPr>
        <w:t>Document</w:t>
      </w:r>
      <w:r>
        <w:t xml:space="preserve"> – «</w:t>
      </w:r>
      <w:proofErr w:type="spellStart"/>
      <w:r>
        <w:t>респонс</w:t>
      </w:r>
      <w:proofErr w:type="spellEnd"/>
      <w:r>
        <w:t xml:space="preserve">» </w:t>
      </w:r>
      <w:r w:rsidRPr="004020FC">
        <w:t>(</w:t>
      </w:r>
      <w:proofErr w:type="spellStart"/>
      <w:r>
        <w:t>response</w:t>
      </w:r>
      <w:proofErr w:type="spellEnd"/>
      <w:r w:rsidRPr="004020FC">
        <w:t>)</w:t>
      </w:r>
      <w:r>
        <w:t>.</w:t>
      </w:r>
      <w:proofErr w:type="gramEnd"/>
      <w:r>
        <w:t xml:space="preserve"> Операции:</w:t>
      </w:r>
    </w:p>
    <w:p w:rsidR="008B7EB3" w:rsidRPr="00D03CA0" w:rsidRDefault="008B7EB3" w:rsidP="008B7EB3">
      <w:pPr>
        <w:pStyle w:val="12"/>
      </w:pPr>
      <w:proofErr w:type="gramStart"/>
      <w:r>
        <w:rPr>
          <w:lang w:val="en-US"/>
        </w:rPr>
        <w:t>Document</w:t>
      </w:r>
      <w:r w:rsidRPr="00D03CA0">
        <w:t>.</w:t>
      </w:r>
      <w:proofErr w:type="spellStart"/>
      <w:r w:rsidRPr="004020FC">
        <w:rPr>
          <w:lang w:val="en-US"/>
        </w:rPr>
        <w:t>getResponses</w:t>
      </w:r>
      <w:proofErr w:type="spellEnd"/>
      <w:r w:rsidRPr="00D03CA0">
        <w:t>(</w:t>
      </w:r>
      <w:proofErr w:type="gramEnd"/>
      <w:r w:rsidRPr="00D03CA0">
        <w:t xml:space="preserve">) – получение коллекции </w:t>
      </w:r>
      <w:proofErr w:type="spellStart"/>
      <w:r w:rsidRPr="00D03CA0">
        <w:t>документов-респонсов</w:t>
      </w:r>
      <w:proofErr w:type="spellEnd"/>
    </w:p>
    <w:p w:rsidR="008B7EB3" w:rsidRDefault="008B7EB3" w:rsidP="008B7EB3">
      <w:pPr>
        <w:pStyle w:val="12"/>
      </w:pPr>
      <w:proofErr w:type="gramStart"/>
      <w:r>
        <w:rPr>
          <w:lang w:val="en-US"/>
        </w:rPr>
        <w:t>Document</w:t>
      </w:r>
      <w:r>
        <w:t>.</w:t>
      </w:r>
      <w:proofErr w:type="spellStart"/>
      <w:r w:rsidRPr="004020FC">
        <w:rPr>
          <w:lang w:val="en-US"/>
        </w:rPr>
        <w:t>getParentDocumentUNID</w:t>
      </w:r>
      <w:proofErr w:type="spellEnd"/>
      <w:r w:rsidRPr="00D03CA0">
        <w:t>(</w:t>
      </w:r>
      <w:proofErr w:type="gramEnd"/>
      <w:r w:rsidRPr="00D03CA0">
        <w:t>)</w:t>
      </w:r>
      <w:r>
        <w:t xml:space="preserve"> – получение UNID документа к которому данный </w:t>
      </w:r>
      <w:proofErr w:type="spellStart"/>
      <w:r>
        <w:t>Document</w:t>
      </w:r>
      <w:proofErr w:type="spellEnd"/>
      <w:r>
        <w:t xml:space="preserve"> является </w:t>
      </w:r>
      <w:proofErr w:type="spellStart"/>
      <w:r>
        <w:t>респонсом</w:t>
      </w:r>
      <w:proofErr w:type="spellEnd"/>
      <w:r>
        <w:t>.</w:t>
      </w:r>
    </w:p>
    <w:p w:rsidR="008B7EB3" w:rsidRPr="005D1FE3" w:rsidRDefault="008B7EB3" w:rsidP="008B7EB3">
      <w:pPr>
        <w:pStyle w:val="12"/>
        <w:rPr>
          <w:lang w:val="en-US"/>
        </w:rPr>
      </w:pPr>
      <w:proofErr w:type="spellStart"/>
      <w:proofErr w:type="gramStart"/>
      <w:r>
        <w:rPr>
          <w:lang w:val="en-US"/>
        </w:rPr>
        <w:t>Document</w:t>
      </w:r>
      <w:r w:rsidRPr="005D1FE3">
        <w:rPr>
          <w:lang w:val="en-US"/>
        </w:rPr>
        <w:t>.makeRespon</w:t>
      </w:r>
      <w:r>
        <w:rPr>
          <w:lang w:val="en-US"/>
        </w:rPr>
        <w:t>s</w:t>
      </w:r>
      <w:r w:rsidRPr="005D1FE3">
        <w:rPr>
          <w:lang w:val="en-US"/>
        </w:rPr>
        <w:t>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Document</w:t>
      </w:r>
      <w:r w:rsidRPr="005D1FE3">
        <w:rPr>
          <w:lang w:val="en-US"/>
        </w:rPr>
        <w:t xml:space="preserve"> </w:t>
      </w:r>
      <w:r>
        <w:rPr>
          <w:lang w:val="en-US"/>
        </w:rPr>
        <w:t xml:space="preserve">parent) – </w:t>
      </w:r>
      <w:proofErr w:type="spellStart"/>
      <w:r>
        <w:rPr>
          <w:lang w:val="en-US"/>
        </w:rPr>
        <w:t>сделать</w:t>
      </w:r>
      <w:proofErr w:type="spellEnd"/>
      <w:r>
        <w:rPr>
          <w:lang w:val="en-US"/>
        </w:rPr>
        <w:t xml:space="preserve"> Document</w:t>
      </w:r>
      <w:r w:rsidRPr="005D1FE3">
        <w:rPr>
          <w:lang w:val="en-US"/>
        </w:rPr>
        <w:t xml:space="preserve"> </w:t>
      </w:r>
      <w:proofErr w:type="spellStart"/>
      <w:r>
        <w:t>респонсом</w:t>
      </w:r>
      <w:proofErr w:type="spellEnd"/>
      <w:r w:rsidRPr="005D1FE3">
        <w:rPr>
          <w:lang w:val="en-US"/>
        </w:rPr>
        <w:t xml:space="preserve"> </w:t>
      </w:r>
      <w:r>
        <w:t>к</w:t>
      </w:r>
      <w:r w:rsidRPr="005D1FE3">
        <w:rPr>
          <w:lang w:val="en-US"/>
        </w:rPr>
        <w:t xml:space="preserve"> </w:t>
      </w:r>
      <w:r>
        <w:rPr>
          <w:lang w:val="en-US"/>
        </w:rPr>
        <w:t>parent.</w:t>
      </w:r>
    </w:p>
    <w:p w:rsidR="008B7EB3" w:rsidRDefault="008B7EB3" w:rsidP="008B7EB3">
      <w:pPr>
        <w:pStyle w:val="12"/>
      </w:pPr>
      <w:r>
        <w:t xml:space="preserve">Чтобы смоделировать данные </w:t>
      </w:r>
      <w:proofErr w:type="spellStart"/>
      <w:r>
        <w:t>св-ва</w:t>
      </w:r>
      <w:proofErr w:type="spellEnd"/>
      <w:r w:rsidRPr="00C7431C">
        <w:t xml:space="preserve"> </w:t>
      </w:r>
      <w:r>
        <w:t xml:space="preserve">для сущности, которая может быть </w:t>
      </w:r>
      <w:proofErr w:type="spellStart"/>
      <w:r>
        <w:t>респонсом</w:t>
      </w:r>
      <w:proofErr w:type="spellEnd"/>
      <w:r w:rsidRPr="00F6413B">
        <w:t>,</w:t>
      </w:r>
      <w:r>
        <w:t xml:space="preserve"> в описателе типа её корневого </w:t>
      </w:r>
      <w:proofErr w:type="gramStart"/>
      <w:r>
        <w:t>ДОП</w:t>
      </w:r>
      <w:proofErr w:type="gramEnd"/>
      <w:r>
        <w:t>, необходимо задать поле типа «</w:t>
      </w:r>
      <w:proofErr w:type="spellStart"/>
      <w:r>
        <w:t>reference</w:t>
      </w:r>
      <w:proofErr w:type="spellEnd"/>
      <w:r>
        <w:t xml:space="preserve">» </w:t>
      </w:r>
      <w:proofErr w:type="spellStart"/>
      <w:r>
        <w:t>c</w:t>
      </w:r>
      <w:proofErr w:type="spellEnd"/>
      <w:r>
        <w:t xml:space="preserve"> зарезервированным именем «</w:t>
      </w:r>
      <w:proofErr w:type="spellStart"/>
      <w:r>
        <w:t>parent</w:t>
      </w:r>
      <w:proofErr w:type="spellEnd"/>
      <w:r>
        <w:t>»</w:t>
      </w:r>
      <w:r w:rsidRPr="00A41AE4">
        <w:t>.</w:t>
      </w:r>
      <w:r>
        <w:t xml:space="preserve"> </w:t>
      </w:r>
      <w:proofErr w:type="gramStart"/>
      <w:r>
        <w:t>(На момент написания спец-элемент «</w:t>
      </w:r>
      <w:proofErr w:type="spellStart"/>
      <w:r>
        <w:t>parent</w:t>
      </w:r>
      <w:proofErr w:type="spellEnd"/>
      <w:r>
        <w:t>»</w:t>
      </w:r>
      <w:r w:rsidRPr="009176C3">
        <w:t xml:space="preserve"> в </w:t>
      </w:r>
      <w:r>
        <w:rPr>
          <w:lang w:val="en-US"/>
        </w:rPr>
        <w:t>xml</w:t>
      </w:r>
      <w:r w:rsidRPr="009176C3">
        <w:t xml:space="preserve"> </w:t>
      </w:r>
      <w:r>
        <w:t>решено было убрать.</w:t>
      </w:r>
      <w:proofErr w:type="gramEnd"/>
      <w:r>
        <w:t xml:space="preserve"> </w:t>
      </w:r>
      <w:proofErr w:type="gramStart"/>
      <w:r>
        <w:t>Если его вернут – надо задействовать его, вместо поля «</w:t>
      </w:r>
      <w:proofErr w:type="spellStart"/>
      <w:r>
        <w:t>reference</w:t>
      </w:r>
      <w:proofErr w:type="spellEnd"/>
      <w:r>
        <w:t>»)</w:t>
      </w:r>
      <w:proofErr w:type="gramEnd"/>
    </w:p>
    <w:p w:rsidR="005D7C2B" w:rsidRPr="005D7C2B" w:rsidRDefault="005D7C2B" w:rsidP="005D7C2B">
      <w:pPr>
        <w:pStyle w:val="310"/>
      </w:pPr>
      <w:bookmarkStart w:id="368" w:name="_Toc365647233"/>
      <w:r w:rsidRPr="005D7C2B">
        <w:rPr>
          <w:lang w:val="en-US"/>
        </w:rPr>
        <w:t>lotus</w:t>
      </w:r>
      <w:r w:rsidRPr="005D7C2B">
        <w:t>.</w:t>
      </w:r>
      <w:r w:rsidRPr="005D7C2B">
        <w:rPr>
          <w:lang w:val="en-US"/>
        </w:rPr>
        <w:t>domino</w:t>
      </w:r>
      <w:r w:rsidRPr="005D7C2B">
        <w:t>.</w:t>
      </w:r>
      <w:r w:rsidRPr="005D7C2B">
        <w:rPr>
          <w:lang w:val="en-US"/>
        </w:rPr>
        <w:t>Item</w:t>
      </w:r>
      <w:bookmarkEnd w:id="368"/>
    </w:p>
    <w:p w:rsidR="005D7C2B" w:rsidRDefault="005D7C2B" w:rsidP="005D7C2B">
      <w:pPr>
        <w:pStyle w:val="12"/>
      </w:pPr>
      <w:r w:rsidRPr="005D7C2B">
        <w:t xml:space="preserve">Интерфейс представляет одно поле </w:t>
      </w:r>
      <w:r w:rsidR="00363914">
        <w:rPr>
          <w:lang w:val="en-US"/>
        </w:rPr>
        <w:t>Domino</w:t>
      </w:r>
      <w:r w:rsidRPr="005D7C2B">
        <w:t xml:space="preserve">-документа. Объекты этого класса получаются только через </w:t>
      </w:r>
      <w:proofErr w:type="gramStart"/>
      <w:r w:rsidRPr="005D7C2B">
        <w:t>объект</w:t>
      </w:r>
      <w:proofErr w:type="gramEnd"/>
      <w:r w:rsidRPr="005D7C2B">
        <w:t>-</w:t>
      </w:r>
      <w:r w:rsidRPr="005D7C2B">
        <w:rPr>
          <w:lang w:val="en-US"/>
        </w:rPr>
        <w:t>Document</w:t>
      </w:r>
      <w:r w:rsidRPr="005D7C2B">
        <w:t xml:space="preserve"> и используются как альтернативный способ чтения/записи значений полей в документ (сам документ дает также "прямой" способ). </w:t>
      </w:r>
      <w:r>
        <w:t>Адаптер</w:t>
      </w:r>
      <w:r w:rsidRPr="005D7C2B">
        <w:t xml:space="preserve">, реализующий данный интерфейс, </w:t>
      </w:r>
      <w:r w:rsidR="00B63494">
        <w:t>должен</w:t>
      </w:r>
      <w:r w:rsidRPr="005D7C2B">
        <w:t xml:space="preserve"> использовать</w:t>
      </w:r>
      <w:r>
        <w:t xml:space="preserve"> </w:t>
      </w:r>
      <w:r w:rsidRPr="005D7C2B">
        <w:t xml:space="preserve">обращения к "родительскому" </w:t>
      </w:r>
      <w:r>
        <w:rPr>
          <w:lang w:val="en-US"/>
        </w:rPr>
        <w:t>Document</w:t>
      </w:r>
      <w:r w:rsidRPr="005D7C2B">
        <w:t xml:space="preserve"> для операций чтения/записи значений в поле, </w:t>
      </w:r>
      <w:r w:rsidR="00CB133D" w:rsidRPr="005D7C2B">
        <w:t xml:space="preserve">представляемое </w:t>
      </w:r>
      <w:r w:rsidR="00CB133D">
        <w:t>данным</w:t>
      </w:r>
      <w:r w:rsidRPr="005D7C2B">
        <w:t xml:space="preserve"> </w:t>
      </w:r>
      <w:r w:rsidR="0042685E">
        <w:rPr>
          <w:lang w:val="en-US"/>
        </w:rPr>
        <w:t>I</w:t>
      </w:r>
      <w:r w:rsidRPr="005D7C2B">
        <w:rPr>
          <w:lang w:val="en-US"/>
        </w:rPr>
        <w:t>tem</w:t>
      </w:r>
      <w:r w:rsidR="00445C38" w:rsidRPr="00445C38">
        <w:t>’</w:t>
      </w:r>
      <w:proofErr w:type="spellStart"/>
      <w:r w:rsidRPr="005D7C2B">
        <w:t>ом</w:t>
      </w:r>
      <w:proofErr w:type="spellEnd"/>
      <w:r w:rsidRPr="005D7C2B">
        <w:t>.</w:t>
      </w:r>
    </w:p>
    <w:p w:rsidR="00FA6D5A" w:rsidRDefault="00FA6D5A" w:rsidP="00FA6D5A">
      <w:pPr>
        <w:pStyle w:val="310"/>
      </w:pPr>
      <w:bookmarkStart w:id="369" w:name="_Toc365647234"/>
      <w:proofErr w:type="spellStart"/>
      <w:r w:rsidRPr="00FA6D5A">
        <w:t>lotus.domino.EmbeddedObject</w:t>
      </w:r>
      <w:bookmarkEnd w:id="369"/>
      <w:proofErr w:type="spellEnd"/>
    </w:p>
    <w:p w:rsidR="00FA6D5A" w:rsidRDefault="00FA6D5A" w:rsidP="00FA6D5A">
      <w:pPr>
        <w:pStyle w:val="12"/>
      </w:pPr>
      <w:r>
        <w:t xml:space="preserve">Работа с файлами вложений в </w:t>
      </w:r>
      <w:proofErr w:type="spellStart"/>
      <w:r>
        <w:t>Domino</w:t>
      </w:r>
      <w:proofErr w:type="spellEnd"/>
      <w:r>
        <w:t xml:space="preserve"> осуществляется либо через  интерфейс </w:t>
      </w:r>
      <w:proofErr w:type="spellStart"/>
      <w:r w:rsidRPr="00FA6D5A">
        <w:t>EmbeddedObject</w:t>
      </w:r>
      <w:proofErr w:type="spellEnd"/>
      <w:r w:rsidR="004878B3">
        <w:t xml:space="preserve">, получаемый из </w:t>
      </w:r>
      <w:proofErr w:type="spellStart"/>
      <w:r w:rsidR="004878B3">
        <w:t>Item</w:t>
      </w:r>
      <w:proofErr w:type="spellEnd"/>
      <w:r>
        <w:t xml:space="preserve">, либо через методы интерфейса </w:t>
      </w:r>
      <w:r>
        <w:rPr>
          <w:lang w:val="en-US"/>
        </w:rPr>
        <w:t>D</w:t>
      </w:r>
      <w:proofErr w:type="spellStart"/>
      <w:r>
        <w:t>ocument</w:t>
      </w:r>
      <w:proofErr w:type="spellEnd"/>
      <w:r>
        <w:t>.</w:t>
      </w:r>
    </w:p>
    <w:p w:rsidR="00601A84" w:rsidRPr="00237F8C" w:rsidRDefault="004878B3" w:rsidP="00FA6D5A">
      <w:pPr>
        <w:pStyle w:val="12"/>
      </w:pPr>
      <w:r>
        <w:t xml:space="preserve">Платформа </w:t>
      </w:r>
      <w:r>
        <w:rPr>
          <w:lang w:val="en-US"/>
        </w:rPr>
        <w:t>CM</w:t>
      </w:r>
      <w:r w:rsidRPr="004878B3">
        <w:t>-</w:t>
      </w:r>
      <w:r>
        <w:rPr>
          <w:lang w:val="en-US"/>
        </w:rPr>
        <w:t>Sochi</w:t>
      </w:r>
      <w:r w:rsidRPr="004878B3">
        <w:t xml:space="preserve"> даёт возможность создать </w:t>
      </w:r>
      <w:r>
        <w:t xml:space="preserve">специализированный </w:t>
      </w:r>
      <w:proofErr w:type="gramStart"/>
      <w:r w:rsidRPr="004878B3">
        <w:t>ДОП</w:t>
      </w:r>
      <w:proofErr w:type="gramEnd"/>
      <w:r w:rsidRPr="004878B3">
        <w:t xml:space="preserve"> </w:t>
      </w:r>
      <w:r>
        <w:t xml:space="preserve"> для хранения файлов. </w:t>
      </w:r>
      <w:r w:rsidR="00601A84">
        <w:t xml:space="preserve">Набор возможных типов файловых </w:t>
      </w:r>
      <w:proofErr w:type="gramStart"/>
      <w:r w:rsidR="00601A84">
        <w:t>ДОП</w:t>
      </w:r>
      <w:proofErr w:type="gramEnd"/>
      <w:r w:rsidR="00601A84">
        <w:t xml:space="preserve"> указывается при определении типа контейнерного ДОП.</w:t>
      </w:r>
      <w:r w:rsidR="00237F8C">
        <w:t xml:space="preserve"> К файловому ДОП нельзя добавлять дополнительные поля. </w:t>
      </w:r>
      <w:r w:rsidR="00B07CC8">
        <w:t xml:space="preserve">Имя типа файлового </w:t>
      </w:r>
      <w:proofErr w:type="gramStart"/>
      <w:r w:rsidR="00B07CC8">
        <w:t>ДОП</w:t>
      </w:r>
      <w:proofErr w:type="gramEnd"/>
      <w:r w:rsidR="00B07CC8">
        <w:t xml:space="preserve"> должно быть уникальным в рамках всей системы</w:t>
      </w:r>
      <w:r w:rsidR="002F2F4F">
        <w:t>.</w:t>
      </w:r>
      <w:r w:rsidR="00B07CC8">
        <w:t xml:space="preserve"> </w:t>
      </w:r>
      <w:r w:rsidR="002F2F4F">
        <w:t xml:space="preserve">Имя типа </w:t>
      </w:r>
      <w:proofErr w:type="gramStart"/>
      <w:r w:rsidR="002F2F4F">
        <w:t>ДОП</w:t>
      </w:r>
      <w:proofErr w:type="gramEnd"/>
      <w:r w:rsidR="002F2F4F">
        <w:t xml:space="preserve"> </w:t>
      </w:r>
      <w:r w:rsidR="00B07CC8">
        <w:t>не должно превышать 25 символов.</w:t>
      </w:r>
    </w:p>
    <w:p w:rsidR="00601A84" w:rsidRDefault="004878B3" w:rsidP="00FA6D5A">
      <w:pPr>
        <w:pStyle w:val="12"/>
        <w:rPr>
          <w:ins w:id="370" w:author="Тугушев И.А." w:date="2013-09-03T15:16:00Z"/>
          <w:lang w:val="en-US"/>
        </w:rPr>
      </w:pPr>
      <w:r>
        <w:t xml:space="preserve">Для сохранения файлов </w:t>
      </w:r>
      <w:r w:rsidR="00601A84">
        <w:t xml:space="preserve">через </w:t>
      </w:r>
      <w:r>
        <w:t>адаптер</w:t>
      </w:r>
      <w:r w:rsidR="00601A84">
        <w:t xml:space="preserve">, на каждое поле, которое может содержать вложение, должен быть определён отдельный тип файлового ДОП. Имя типа файлового </w:t>
      </w:r>
      <w:proofErr w:type="gramStart"/>
      <w:r w:rsidR="00601A84">
        <w:t>ДОП</w:t>
      </w:r>
      <w:proofErr w:type="gramEnd"/>
      <w:r w:rsidR="00601A84">
        <w:t xml:space="preserve"> должно содержать в себе имя соответствующего поля </w:t>
      </w:r>
      <w:r w:rsidR="00601A84" w:rsidRPr="00601A84">
        <w:t xml:space="preserve">и  тип </w:t>
      </w:r>
      <w:r w:rsidR="007220B3">
        <w:t>контейнерного</w:t>
      </w:r>
      <w:r w:rsidR="007220B3" w:rsidRPr="00601A84">
        <w:t xml:space="preserve"> </w:t>
      </w:r>
      <w:r w:rsidR="00601A84" w:rsidRPr="00601A84">
        <w:t>ДОП</w:t>
      </w:r>
      <w:r w:rsidR="007220B3">
        <w:t>,</w:t>
      </w:r>
      <w:r w:rsidR="00601A84" w:rsidRPr="00601A84">
        <w:t xml:space="preserve"> </w:t>
      </w:r>
      <w:r w:rsidR="00601A84">
        <w:t xml:space="preserve">например </w:t>
      </w:r>
      <w:r w:rsidR="007220B3">
        <w:t>«</w:t>
      </w:r>
      <w:ins w:id="371" w:author="Тугушев И.А." w:date="2013-09-03T15:15:00Z">
        <w:r w:rsidR="00791DD0">
          <w:rPr>
            <w:lang w:val="en-US"/>
          </w:rPr>
          <w:t>DSP</w:t>
        </w:r>
        <w:proofErr w:type="spellStart"/>
        <w:r w:rsidR="00791DD0">
          <w:t>_</w:t>
        </w:r>
      </w:ins>
      <w:r w:rsidR="00601A84">
        <w:t>Input</w:t>
      </w:r>
      <w:proofErr w:type="spellEnd"/>
      <w:ins w:id="372" w:author="Тугушев И.А." w:date="2013-09-03T15:14:00Z">
        <w:r w:rsidR="00791DD0">
          <w:rPr>
            <w:lang w:val="en-US"/>
          </w:rPr>
          <w:t>Docs</w:t>
        </w:r>
        <w:proofErr w:type="spellStart"/>
        <w:r w:rsidR="00791DD0" w:rsidRPr="00791DD0">
          <w:rPr>
            <w:rPrChange w:id="373" w:author="Тугушев И.А." w:date="2013-09-03T15:15:00Z">
              <w:rPr>
                <w:lang w:val="en-US"/>
              </w:rPr>
            </w:rPrChange>
          </w:rPr>
          <w:t>_</w:t>
        </w:r>
      </w:ins>
      <w:r w:rsidR="00601A84">
        <w:t>Rkk</w:t>
      </w:r>
      <w:del w:id="374" w:author="Тугушев И.А." w:date="2013-09-03T15:12:00Z">
        <w:r w:rsidR="00601A84" w:rsidDel="00993FBD">
          <w:delText>.</w:delText>
        </w:r>
      </w:del>
      <w:ins w:id="375" w:author="Тугушев И.А." w:date="2013-09-03T15:12:00Z">
        <w:r w:rsidR="00993FBD">
          <w:t>_</w:t>
        </w:r>
      </w:ins>
      <w:r w:rsidR="00601A84" w:rsidRPr="00791DD0">
        <w:rPr>
          <w:b/>
          <w:rPrChange w:id="376" w:author="Тугушев И.А." w:date="2013-09-03T15:15:00Z">
            <w:rPr/>
          </w:rPrChange>
        </w:rPr>
        <w:t>Body</w:t>
      </w:r>
      <w:proofErr w:type="spellEnd"/>
      <w:r w:rsidR="007220B3">
        <w:t>»</w:t>
      </w:r>
      <w:r w:rsidR="00601A84">
        <w:t xml:space="preserve">. Если требуется </w:t>
      </w:r>
      <w:r w:rsidR="007220B3">
        <w:t>хранить файл</w:t>
      </w:r>
      <w:del w:id="377" w:author="Тугушев И.А." w:date="2013-09-03T15:12:00Z">
        <w:r w:rsidR="007220B3" w:rsidDel="00993FBD">
          <w:delText>»</w:delText>
        </w:r>
      </w:del>
      <w:r w:rsidR="007220B3">
        <w:t xml:space="preserve"> без привязки к полю, следует использовать зарезервированный суффикс для имени типа</w:t>
      </w:r>
      <w:r w:rsidR="00D941C5">
        <w:t xml:space="preserve"> «</w:t>
      </w:r>
      <w:r w:rsidR="00D941C5" w:rsidRPr="007220B3">
        <w:t>$</w:t>
      </w:r>
      <w:r w:rsidR="00D941C5">
        <w:rPr>
          <w:lang w:val="en-US"/>
        </w:rPr>
        <w:t>Attach</w:t>
      </w:r>
      <w:r w:rsidR="00D941C5">
        <w:t>»</w:t>
      </w:r>
      <w:r w:rsidR="007220B3">
        <w:t>, например «</w:t>
      </w:r>
      <w:proofErr w:type="spellStart"/>
      <w:r w:rsidR="007220B3">
        <w:t>InputRkk</w:t>
      </w:r>
      <w:del w:id="378" w:author="Тугушев И.А." w:date="2013-09-03T15:12:00Z">
        <w:r w:rsidR="007220B3" w:rsidDel="00993FBD">
          <w:delText>.</w:delText>
        </w:r>
      </w:del>
      <w:ins w:id="379" w:author="Тугушев И.А." w:date="2013-09-03T15:12:00Z">
        <w:r w:rsidR="00993FBD">
          <w:t>_</w:t>
        </w:r>
      </w:ins>
      <w:r w:rsidR="007220B3" w:rsidRPr="007220B3">
        <w:t>$</w:t>
      </w:r>
      <w:proofErr w:type="spellEnd"/>
      <w:r w:rsidR="007220B3">
        <w:rPr>
          <w:lang w:val="en-US"/>
        </w:rPr>
        <w:t>Attach</w:t>
      </w:r>
      <w:r w:rsidR="007220B3">
        <w:t>»</w:t>
      </w:r>
    </w:p>
    <w:p w:rsidR="00791DD0" w:rsidRPr="00C05CD4" w:rsidRDefault="00791DD0" w:rsidP="00791DD0">
      <w:pPr>
        <w:pStyle w:val="affb"/>
        <w:rPr>
          <w:lang w:val="en-US"/>
          <w:rPrChange w:id="380" w:author="Тугушев И.А." w:date="2013-09-03T15:18:00Z">
            <w:rPr/>
          </w:rPrChange>
        </w:rPr>
        <w:pPrChange w:id="381" w:author="Тугушев И.А." w:date="2013-09-03T15:16:00Z">
          <w:pPr>
            <w:pStyle w:val="12"/>
          </w:pPr>
        </w:pPrChange>
      </w:pPr>
      <w:ins w:id="382" w:author="Тугушев И.А." w:date="2013-09-03T15:17:00Z">
        <w:r>
          <w:rPr>
            <w:b/>
          </w:rPr>
          <w:lastRenderedPageBreak/>
          <w:t xml:space="preserve">Примечание. </w:t>
        </w:r>
        <w:r w:rsidRPr="00791DD0">
          <w:rPr>
            <w:rPrChange w:id="383" w:author="Тугушев И.А." w:date="2013-09-03T15:17:00Z">
              <w:rPr>
                <w:b/>
              </w:rPr>
            </w:rPrChange>
          </w:rPr>
          <w:t>Платформа</w:t>
        </w:r>
        <w:r>
          <w:rPr>
            <w:b/>
          </w:rPr>
          <w:t xml:space="preserve"> </w:t>
        </w:r>
        <w:r w:rsidRPr="00791DD0">
          <w:rPr>
            <w:rPrChange w:id="384" w:author="Тугушев И.А." w:date="2013-09-03T15:17:00Z">
              <w:rPr>
                <w:b/>
              </w:rPr>
            </w:rPrChange>
          </w:rPr>
          <w:t>в качестве</w:t>
        </w:r>
        <w:r>
          <w:rPr>
            <w:b/>
          </w:rPr>
          <w:t xml:space="preserve"> </w:t>
        </w:r>
        <w:r w:rsidRPr="00791DD0">
          <w:rPr>
            <w:rPrChange w:id="385" w:author="Тугушев И.А." w:date="2013-09-03T15:17:00Z">
              <w:rPr>
                <w:b/>
              </w:rPr>
            </w:rPrChange>
          </w:rPr>
          <w:t>р</w:t>
        </w:r>
        <w:r>
          <w:t xml:space="preserve">азделителя в имени типа </w:t>
        </w:r>
        <w:proofErr w:type="gramStart"/>
        <w:r>
          <w:t>ДОП</w:t>
        </w:r>
        <w:proofErr w:type="gramEnd"/>
        <w:r>
          <w:t xml:space="preserve"> допускает только </w:t>
        </w:r>
      </w:ins>
      <w:ins w:id="386" w:author="Тугушев И.А." w:date="2013-09-03T15:18:00Z">
        <w:r>
          <w:t xml:space="preserve">знак подчёркивания </w:t>
        </w:r>
      </w:ins>
      <w:ins w:id="387" w:author="Тугушев И.А." w:date="2013-09-03T15:17:00Z">
        <w:r>
          <w:t>«</w:t>
        </w:r>
        <w:r>
          <w:t>_</w:t>
        </w:r>
      </w:ins>
      <w:ins w:id="388" w:author="Тугушев И.А." w:date="2013-09-03T15:18:00Z">
        <w:r>
          <w:t>»</w:t>
        </w:r>
        <w:r w:rsidR="00C05CD4">
          <w:t xml:space="preserve">. Возможность использовать знак </w:t>
        </w:r>
        <w:r w:rsidR="00C05CD4">
          <w:t>«</w:t>
        </w:r>
        <w:r w:rsidR="00C05CD4">
          <w:t>$</w:t>
        </w:r>
        <w:r w:rsidR="00C05CD4">
          <w:t>»</w:t>
        </w:r>
        <w:r w:rsidR="00C05CD4">
          <w:t xml:space="preserve"> под вопросом.</w:t>
        </w:r>
      </w:ins>
    </w:p>
    <w:p w:rsidR="00C05CD4" w:rsidRDefault="00C05CD4" w:rsidP="00FA6D5A">
      <w:pPr>
        <w:pStyle w:val="12"/>
        <w:rPr>
          <w:ins w:id="389" w:author="Тугушев И.А." w:date="2013-09-03T15:18:00Z"/>
        </w:rPr>
      </w:pPr>
    </w:p>
    <w:p w:rsidR="00237F8C" w:rsidRPr="00237F8C" w:rsidRDefault="004878B3" w:rsidP="00FA6D5A">
      <w:pPr>
        <w:pStyle w:val="12"/>
      </w:pPr>
      <w:r>
        <w:t xml:space="preserve">Если сохранение происходит через интерфейс </w:t>
      </w:r>
      <w:proofErr w:type="spellStart"/>
      <w:r w:rsidRPr="00FA6D5A">
        <w:t>EmbeddedObject</w:t>
      </w:r>
      <w:proofErr w:type="spellEnd"/>
      <w:r>
        <w:t xml:space="preserve">, </w:t>
      </w:r>
      <w:r w:rsidR="006B6303">
        <w:t xml:space="preserve">по нему можно определить имя поля, через родительский </w:t>
      </w:r>
      <w:proofErr w:type="spellStart"/>
      <w:r w:rsidR="006B6303">
        <w:t>Item</w:t>
      </w:r>
      <w:proofErr w:type="spellEnd"/>
      <w:r w:rsidR="006B6303">
        <w:t xml:space="preserve"> и тип корневого </w:t>
      </w:r>
      <w:proofErr w:type="gramStart"/>
      <w:r w:rsidR="006B6303">
        <w:t>ДОП</w:t>
      </w:r>
      <w:proofErr w:type="gramEnd"/>
      <w:r w:rsidR="006B6303">
        <w:t xml:space="preserve"> через родительский </w:t>
      </w:r>
      <w:proofErr w:type="spellStart"/>
      <w:r w:rsidR="006B6303">
        <w:t>Document</w:t>
      </w:r>
      <w:proofErr w:type="spellEnd"/>
      <w:r w:rsidR="006B6303">
        <w:t xml:space="preserve"> и использовать их для формирования имени типа файлового ДОП.</w:t>
      </w:r>
      <w:r w:rsidR="00237F8C">
        <w:t xml:space="preserve"> Имя файла сохранять в системном поле </w:t>
      </w:r>
      <w:proofErr w:type="spellStart"/>
      <w:r w:rsidR="00237F8C">
        <w:t>Name</w:t>
      </w:r>
      <w:proofErr w:type="spellEnd"/>
      <w:r w:rsidR="00237F8C">
        <w:t>. Оно не требует уникальности имён файлов.</w:t>
      </w:r>
    </w:p>
    <w:p w:rsidR="004878B3" w:rsidRPr="004878B3" w:rsidRDefault="004878B3" w:rsidP="00FA6D5A">
      <w:pPr>
        <w:pStyle w:val="12"/>
      </w:pPr>
      <w:r>
        <w:t>При получении файл</w:t>
      </w:r>
      <w:r w:rsidR="00237F8C">
        <w:t>ов</w:t>
      </w:r>
      <w:r>
        <w:t xml:space="preserve"> через </w:t>
      </w:r>
      <w:proofErr w:type="spellStart"/>
      <w:r w:rsidRPr="00FA6D5A">
        <w:t>EmbeddedObject</w:t>
      </w:r>
      <w:proofErr w:type="spellEnd"/>
      <w:r>
        <w:t xml:space="preserve">, адаптер должен получить </w:t>
      </w:r>
      <w:r w:rsidR="006B6303">
        <w:t xml:space="preserve">все файловые </w:t>
      </w:r>
      <w:proofErr w:type="gramStart"/>
      <w:r>
        <w:t>ДОП</w:t>
      </w:r>
      <w:proofErr w:type="gramEnd"/>
      <w:r>
        <w:t xml:space="preserve"> </w:t>
      </w:r>
      <w:r w:rsidR="006B6303">
        <w:t>соответствующего типа.</w:t>
      </w:r>
    </w:p>
    <w:p w:rsidR="004878B3" w:rsidRPr="004878B3" w:rsidRDefault="004878B3" w:rsidP="00FA6D5A">
      <w:pPr>
        <w:pStyle w:val="12"/>
      </w:pPr>
      <w:proofErr w:type="spellStart"/>
      <w:r>
        <w:t>Сохранениие</w:t>
      </w:r>
      <w:proofErr w:type="spellEnd"/>
      <w:r>
        <w:t xml:space="preserve"> файла через интерфейс </w:t>
      </w:r>
      <w:r>
        <w:rPr>
          <w:lang w:val="en-US"/>
        </w:rPr>
        <w:t>D</w:t>
      </w:r>
      <w:proofErr w:type="spellStart"/>
      <w:r>
        <w:t>ocument</w:t>
      </w:r>
      <w:proofErr w:type="spellEnd"/>
      <w:r>
        <w:t xml:space="preserve">, производится аналогично, но в </w:t>
      </w:r>
      <w:r w:rsidR="006B6303">
        <w:t xml:space="preserve">качестве имени типа файлового </w:t>
      </w:r>
      <w:proofErr w:type="gramStart"/>
      <w:r>
        <w:t>ДОП</w:t>
      </w:r>
      <w:proofErr w:type="gramEnd"/>
      <w:r w:rsidR="006B6303">
        <w:t xml:space="preserve"> используется тип корневого ДОП для данного </w:t>
      </w:r>
      <w:proofErr w:type="spellStart"/>
      <w:r w:rsidR="006B6303">
        <w:t>Document</w:t>
      </w:r>
      <w:proofErr w:type="spellEnd"/>
      <w:r w:rsidR="006B6303">
        <w:t>, плюс зарезервированное имя «</w:t>
      </w:r>
      <w:r w:rsidR="006B6303" w:rsidRPr="006B6303">
        <w:t>$</w:t>
      </w:r>
      <w:r w:rsidR="006B6303">
        <w:rPr>
          <w:lang w:val="en-US"/>
        </w:rPr>
        <w:t>Attach</w:t>
      </w:r>
      <w:r w:rsidR="006B6303">
        <w:t>»</w:t>
      </w:r>
      <w:r>
        <w:t>.</w:t>
      </w:r>
    </w:p>
    <w:p w:rsidR="00DF4EF7" w:rsidRDefault="00DF4EF7" w:rsidP="00DF4EF7">
      <w:pPr>
        <w:pStyle w:val="210"/>
      </w:pPr>
      <w:bookmarkStart w:id="390" w:name="_Toc365647235"/>
      <w:r>
        <w:t xml:space="preserve">Моделирование </w:t>
      </w:r>
      <w:proofErr w:type="spellStart"/>
      <w:r w:rsidRPr="00DF4EF7">
        <w:t>lotus.domino.Database</w:t>
      </w:r>
      <w:bookmarkEnd w:id="390"/>
      <w:proofErr w:type="spellEnd"/>
    </w:p>
    <w:p w:rsidR="00302FE7" w:rsidRDefault="00635624" w:rsidP="00DF4EF7">
      <w:pPr>
        <w:pStyle w:val="12"/>
      </w:pPr>
      <w:r>
        <w:t xml:space="preserve">Объект класса </w:t>
      </w:r>
      <w:proofErr w:type="spellStart"/>
      <w:r w:rsidRPr="00635624">
        <w:t>lotus.domino.Database</w:t>
      </w:r>
      <w:proofErr w:type="spellEnd"/>
      <w:r>
        <w:t xml:space="preserve"> представляет в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API отдельную БД </w:t>
      </w:r>
      <w:proofErr w:type="spellStart"/>
      <w:r>
        <w:t>Notes</w:t>
      </w:r>
      <w:proofErr w:type="spellEnd"/>
      <w:r>
        <w:t xml:space="preserve">. Это значит, что все </w:t>
      </w:r>
      <w:proofErr w:type="spellStart"/>
      <w:r w:rsidRPr="00635624">
        <w:t>lotus.domino</w:t>
      </w:r>
      <w:proofErr w:type="spellEnd"/>
      <w:r w:rsidRPr="00635624">
        <w:t>.</w:t>
      </w:r>
      <w:r>
        <w:rPr>
          <w:lang w:val="en-US"/>
        </w:rPr>
        <w:t>Document</w:t>
      </w:r>
      <w:r>
        <w:t xml:space="preserve">, </w:t>
      </w:r>
      <w:r w:rsidR="00BF446F">
        <w:t>логически хранятся</w:t>
      </w:r>
      <w:r>
        <w:t xml:space="preserve"> внутри </w:t>
      </w:r>
      <w:proofErr w:type="spellStart"/>
      <w:r w:rsidRPr="00635624">
        <w:t>Database</w:t>
      </w:r>
      <w:proofErr w:type="spellEnd"/>
      <w:r>
        <w:t xml:space="preserve">  и доступны через её методы.</w:t>
      </w:r>
      <w:r w:rsidR="00B63494">
        <w:t xml:space="preserve"> </w:t>
      </w:r>
      <w:r>
        <w:t>Коллекции</w:t>
      </w:r>
      <w:r w:rsidRPr="00635624">
        <w:t xml:space="preserve"> (</w:t>
      </w:r>
      <w:r>
        <w:t>представления</w:t>
      </w:r>
      <w:r w:rsidRPr="00635624">
        <w:t>)</w:t>
      </w:r>
      <w:r>
        <w:t xml:space="preserve"> и атрибутивный поиск (</w:t>
      </w:r>
      <w:proofErr w:type="spellStart"/>
      <w:r>
        <w:t>Search</w:t>
      </w:r>
      <w:proofErr w:type="spellEnd"/>
      <w:r>
        <w:t>)</w:t>
      </w:r>
      <w:r w:rsidRPr="00635624">
        <w:t xml:space="preserve"> </w:t>
      </w:r>
      <w:r>
        <w:t xml:space="preserve">предоставляют выборку только среди множества сущностей, хранимых в этой БД </w:t>
      </w:r>
      <w:proofErr w:type="spellStart"/>
      <w:r>
        <w:t>Notes</w:t>
      </w:r>
      <w:proofErr w:type="spellEnd"/>
      <w:r>
        <w:t xml:space="preserve">. Можно сказать, что объект </w:t>
      </w:r>
      <w:proofErr w:type="spellStart"/>
      <w:r w:rsidRPr="00635624">
        <w:t>Database</w:t>
      </w:r>
      <w:proofErr w:type="spellEnd"/>
      <w:r>
        <w:t xml:space="preserve"> определяет отдельное пространство имён для хранимых в ней сущностей.</w:t>
      </w:r>
    </w:p>
    <w:p w:rsidR="00DF4EF7" w:rsidRPr="00635624" w:rsidRDefault="00635624" w:rsidP="00DF4EF7">
      <w:pPr>
        <w:pStyle w:val="12"/>
      </w:pPr>
      <w:proofErr w:type="spellStart"/>
      <w:proofErr w:type="gramStart"/>
      <w:r>
        <w:t>Бизнес-модули</w:t>
      </w:r>
      <w:proofErr w:type="spellEnd"/>
      <w:proofErr w:type="gramEnd"/>
      <w:r>
        <w:t xml:space="preserve"> в CMJ моделируются отдельными </w:t>
      </w:r>
      <w:proofErr w:type="spellStart"/>
      <w:r w:rsidRPr="00635624">
        <w:t>Database</w:t>
      </w:r>
      <w:proofErr w:type="spellEnd"/>
      <w:r>
        <w:t>.</w:t>
      </w:r>
      <w:r w:rsidR="006F1FA9">
        <w:t xml:space="preserve"> Каждый </w:t>
      </w:r>
      <w:proofErr w:type="spellStart"/>
      <w:r w:rsidR="006F1FA9" w:rsidRPr="00635624">
        <w:t>Database</w:t>
      </w:r>
      <w:proofErr w:type="spellEnd"/>
      <w:r w:rsidR="006F1FA9">
        <w:t xml:space="preserve"> может содержать как разнотипные сущности, так и сущности одинаковой структуры (резолюции, карточки исполнения и т.п.)</w:t>
      </w:r>
    </w:p>
    <w:p w:rsidR="00BF446F" w:rsidRDefault="00635624" w:rsidP="00DF4EF7">
      <w:pPr>
        <w:pStyle w:val="12"/>
      </w:pPr>
      <w:r>
        <w:t xml:space="preserve">Моделировать </w:t>
      </w:r>
      <w:proofErr w:type="spellStart"/>
      <w:r w:rsidRPr="00635624">
        <w:t>Database</w:t>
      </w:r>
      <w:proofErr w:type="spellEnd"/>
      <w:r>
        <w:t xml:space="preserve"> в платформе можно </w:t>
      </w:r>
      <w:r w:rsidR="00302FE7">
        <w:t>двумя</w:t>
      </w:r>
      <w:r>
        <w:t xml:space="preserve"> способами. Первый – заведение отдельных типов </w:t>
      </w:r>
      <w:proofErr w:type="gramStart"/>
      <w:r>
        <w:t>ДОП</w:t>
      </w:r>
      <w:proofErr w:type="gramEnd"/>
      <w:r>
        <w:t xml:space="preserve"> для сущностей из разных</w:t>
      </w:r>
      <w:r w:rsidR="00B21E4E" w:rsidRPr="00B21E4E">
        <w:t xml:space="preserve"> </w:t>
      </w:r>
      <w:r w:rsidR="00B21E4E">
        <w:t>типов</w:t>
      </w:r>
      <w:r>
        <w:t xml:space="preserve"> БД</w:t>
      </w:r>
      <w:r w:rsidR="006F1FA9">
        <w:t>, даже если у них одинаковая структура</w:t>
      </w:r>
      <w:r>
        <w:t>. Второй –</w:t>
      </w:r>
      <w:r w:rsidR="006F1FA9">
        <w:t xml:space="preserve"> для одинаковых сущностей не заводить отдельный тип </w:t>
      </w:r>
      <w:proofErr w:type="gramStart"/>
      <w:r w:rsidR="006F1FA9">
        <w:t>ДОП</w:t>
      </w:r>
      <w:proofErr w:type="gramEnd"/>
      <w:r w:rsidR="006F1FA9">
        <w:t>, но при выборках задавать дополнительный фильтр, идентифицирующий БД.</w:t>
      </w:r>
    </w:p>
    <w:p w:rsidR="00635624" w:rsidRDefault="006F1FA9" w:rsidP="00DF4EF7">
      <w:pPr>
        <w:pStyle w:val="12"/>
      </w:pPr>
      <w:r>
        <w:t xml:space="preserve"> Первый способ</w:t>
      </w:r>
      <w:r w:rsidR="00DE1E84">
        <w:t xml:space="preserve">, с определением отдельных типов </w:t>
      </w:r>
      <w:proofErr w:type="gramStart"/>
      <w:r w:rsidR="00DE1E84">
        <w:t>ДОП</w:t>
      </w:r>
      <w:proofErr w:type="gramEnd"/>
      <w:r w:rsidR="00DE1E84">
        <w:t xml:space="preserve"> ,</w:t>
      </w:r>
      <w:r>
        <w:t xml:space="preserve"> эффективнее и в плане производительности, и в плане точности повторения поведения </w:t>
      </w:r>
      <w:proofErr w:type="spellStart"/>
      <w:r>
        <w:t>Notes</w:t>
      </w:r>
      <w:proofErr w:type="spellEnd"/>
      <w:r>
        <w:t xml:space="preserve"> БД, но делает задачу описания типов ДОП более избыточной. </w:t>
      </w:r>
      <w:r w:rsidR="0004707D">
        <w:t xml:space="preserve">Избыточность частично компенсируется </w:t>
      </w:r>
      <w:r w:rsidRPr="001F0961">
        <w:t>возможност</w:t>
      </w:r>
      <w:r w:rsidR="00AC67E9">
        <w:t>ью</w:t>
      </w:r>
      <w:r w:rsidRPr="001F0961">
        <w:t xml:space="preserve"> </w:t>
      </w:r>
      <w:r>
        <w:t xml:space="preserve">наследовать </w:t>
      </w:r>
      <w:r w:rsidR="00AC67E9">
        <w:t xml:space="preserve">тип </w:t>
      </w:r>
      <w:proofErr w:type="gramStart"/>
      <w:r>
        <w:t>ДОП</w:t>
      </w:r>
      <w:proofErr w:type="gramEnd"/>
      <w:r>
        <w:t xml:space="preserve"> </w:t>
      </w:r>
      <w:r w:rsidR="00AC67E9">
        <w:t xml:space="preserve">от другого, </w:t>
      </w:r>
      <w:r>
        <w:t>без добавления новых полей.</w:t>
      </w:r>
      <w:r w:rsidR="001F0961">
        <w:t xml:space="preserve"> </w:t>
      </w:r>
      <w:r w:rsidR="00AC67E9">
        <w:t>При этом</w:t>
      </w:r>
      <w:proofErr w:type="gramStart"/>
      <w:r w:rsidR="00AC67E9">
        <w:t>,</w:t>
      </w:r>
      <w:proofErr w:type="gramEnd"/>
      <w:r w:rsidR="00AC67E9">
        <w:t xml:space="preserve"> такая</w:t>
      </w:r>
      <w:r w:rsidR="009E22CA">
        <w:t xml:space="preserve"> </w:t>
      </w:r>
      <w:r w:rsidR="00394936">
        <w:t xml:space="preserve">конфигурация </w:t>
      </w:r>
      <w:r w:rsidR="001F0961">
        <w:t>должн</w:t>
      </w:r>
      <w:r w:rsidR="00394936">
        <w:t>а</w:t>
      </w:r>
      <w:r w:rsidR="001F0961">
        <w:t xml:space="preserve"> приводить к формированию отдельной таблицы в </w:t>
      </w:r>
      <w:r w:rsidR="002148FA">
        <w:t>Р</w:t>
      </w:r>
      <w:r w:rsidR="001F0961">
        <w:t>БД, соответствующ</w:t>
      </w:r>
      <w:r w:rsidR="009E22CA">
        <w:t>ей</w:t>
      </w:r>
      <w:r w:rsidR="001F0961">
        <w:t xml:space="preserve"> </w:t>
      </w:r>
      <w:r w:rsidR="009E22CA">
        <w:t>описываем</w:t>
      </w:r>
      <w:r w:rsidR="002207EB">
        <w:t>ом</w:t>
      </w:r>
      <w:r w:rsidR="009E22CA">
        <w:t xml:space="preserve">у </w:t>
      </w:r>
      <w:r w:rsidR="001F0961">
        <w:t xml:space="preserve">типу, </w:t>
      </w:r>
      <w:r w:rsidR="00AF5C62">
        <w:t xml:space="preserve">которая </w:t>
      </w:r>
      <w:r w:rsidR="001F0961">
        <w:t xml:space="preserve">по структуре </w:t>
      </w:r>
      <w:r w:rsidR="00AF5C62">
        <w:t xml:space="preserve">будет </w:t>
      </w:r>
      <w:r w:rsidR="00EF4580">
        <w:t>аналогичн</w:t>
      </w:r>
      <w:r w:rsidR="00AF5C62">
        <w:t>а</w:t>
      </w:r>
      <w:r w:rsidR="00EF4580">
        <w:t xml:space="preserve"> </w:t>
      </w:r>
      <w:r w:rsidR="008369E5">
        <w:t xml:space="preserve">таблице </w:t>
      </w:r>
      <w:r w:rsidR="00EF4580">
        <w:t>прототип</w:t>
      </w:r>
      <w:r w:rsidR="008369E5">
        <w:t>а</w:t>
      </w:r>
      <w:r w:rsidR="009E22CA">
        <w:t>.</w:t>
      </w:r>
    </w:p>
    <w:p w:rsidR="009B59C6" w:rsidRPr="00025698" w:rsidRDefault="00C6238C" w:rsidP="00DF4EF7">
      <w:pPr>
        <w:pStyle w:val="12"/>
      </w:pPr>
      <w:r>
        <w:t xml:space="preserve">Для моделирования поведения </w:t>
      </w:r>
      <w:r>
        <w:rPr>
          <w:lang w:val="en-US"/>
        </w:rPr>
        <w:t>Database</w:t>
      </w:r>
      <w:r w:rsidRPr="00C6238C">
        <w:t xml:space="preserve"> видится достаточным</w:t>
      </w:r>
      <w:r>
        <w:t>,</w:t>
      </w:r>
      <w:r w:rsidRPr="00C6238C">
        <w:t xml:space="preserve"> чтобы </w:t>
      </w:r>
      <w:r>
        <w:t>адаптер</w:t>
      </w:r>
      <w:r w:rsidRPr="00C6238C">
        <w:t xml:space="preserve"> </w:t>
      </w:r>
      <w:r>
        <w:t xml:space="preserve">интерфейса </w:t>
      </w:r>
      <w:r>
        <w:rPr>
          <w:lang w:val="en-US"/>
        </w:rPr>
        <w:t>Database</w:t>
      </w:r>
      <w:r>
        <w:t xml:space="preserve"> имел </w:t>
      </w:r>
      <w:r w:rsidRPr="00C6238C">
        <w:t>пол</w:t>
      </w:r>
      <w:del w:id="391" w:author="Тугушев И.А." w:date="2013-09-03T15:13:00Z">
        <w:r w:rsidRPr="00C6238C" w:rsidDel="00993FBD">
          <w:delText>е</w:delText>
        </w:r>
      </w:del>
      <w:ins w:id="392" w:author="Тугушев И.А." w:date="2013-09-03T15:13:00Z">
        <w:r w:rsidR="00993FBD">
          <w:t>я</w:t>
        </w:r>
      </w:ins>
      <w:r>
        <w:t xml:space="preserve">, </w:t>
      </w:r>
      <w:proofErr w:type="gramStart"/>
      <w:r>
        <w:t>идентифицирующее</w:t>
      </w:r>
      <w:proofErr w:type="gramEnd"/>
      <w:r>
        <w:t xml:space="preserve"> её тип –</w:t>
      </w:r>
      <w:r w:rsidRPr="00C6238C">
        <w:t>“</w:t>
      </w:r>
      <w:proofErr w:type="spellStart"/>
      <w:r w:rsidR="00BA1FC5">
        <w:t>moduleType</w:t>
      </w:r>
      <w:r w:rsidR="009928B5" w:rsidRPr="009928B5">
        <w:t>.</w:t>
      </w:r>
      <w:r w:rsidR="00BA1FC5">
        <w:t>Id</w:t>
      </w:r>
      <w:proofErr w:type="spellEnd"/>
      <w:r w:rsidRPr="00C6238C">
        <w:t>”</w:t>
      </w:r>
      <w:ins w:id="393" w:author="Тугушев И.А." w:date="2013-09-03T15:13:00Z">
        <w:r w:rsidR="00993FBD">
          <w:t xml:space="preserve"> и </w:t>
        </w:r>
        <w:r w:rsidR="00993FBD">
          <w:rPr>
            <w:lang w:val="en-US"/>
          </w:rPr>
          <w:t>Module</w:t>
        </w:r>
        <w:r w:rsidR="00993FBD" w:rsidRPr="009928B5">
          <w:t>.</w:t>
        </w:r>
        <w:proofErr w:type="spellStart"/>
        <w:r w:rsidR="00993FBD">
          <w:rPr>
            <w:lang w:val="en-US"/>
          </w:rPr>
          <w:t>complect</w:t>
        </w:r>
      </w:ins>
      <w:proofErr w:type="spellEnd"/>
      <w:r w:rsidRPr="00C6238C">
        <w:t xml:space="preserve">. </w:t>
      </w:r>
      <w:r w:rsidR="009B59C6">
        <w:rPr>
          <w:lang w:val="en-US"/>
        </w:rPr>
        <w:t>Module</w:t>
      </w:r>
      <w:r w:rsidR="009B59C6" w:rsidRPr="009928B5">
        <w:t>.</w:t>
      </w:r>
      <w:proofErr w:type="spellStart"/>
      <w:r w:rsidR="009B59C6">
        <w:rPr>
          <w:lang w:val="en-US"/>
        </w:rPr>
        <w:t>complect</w:t>
      </w:r>
      <w:proofErr w:type="spellEnd"/>
      <w:r w:rsidR="009B59C6" w:rsidRPr="009B59C6">
        <w:t>+</w:t>
      </w:r>
      <w:proofErr w:type="spellStart"/>
      <w:r w:rsidR="00BA1FC5">
        <w:rPr>
          <w:lang w:val="en-US"/>
        </w:rPr>
        <w:t>ModuleType</w:t>
      </w:r>
      <w:proofErr w:type="spellEnd"/>
      <w:r w:rsidR="009928B5" w:rsidRPr="009928B5">
        <w:t>.</w:t>
      </w:r>
      <w:r w:rsidR="009928B5">
        <w:rPr>
          <w:lang w:val="en-US"/>
        </w:rPr>
        <w:t>i</w:t>
      </w:r>
      <w:r w:rsidR="00BA1FC5">
        <w:rPr>
          <w:lang w:val="en-US"/>
        </w:rPr>
        <w:t>d</w:t>
      </w:r>
      <w:r w:rsidR="004A7FBA" w:rsidRPr="004A7FBA">
        <w:t xml:space="preserve"> </w:t>
      </w:r>
      <w:r w:rsidR="004A7FBA">
        <w:t>должен использоваться</w:t>
      </w:r>
      <w:r w:rsidR="0031655E">
        <w:t>,</w:t>
      </w:r>
      <w:r w:rsidR="004A7FBA">
        <w:t xml:space="preserve"> как префикс к именам коллекций и типам </w:t>
      </w:r>
      <w:proofErr w:type="gramStart"/>
      <w:r w:rsidR="00210928">
        <w:t>ДОП</w:t>
      </w:r>
      <w:proofErr w:type="gramEnd"/>
      <w:r w:rsidR="00210928">
        <w:t xml:space="preserve">, запрашиваемых от платформы посредством объектов, полученных из </w:t>
      </w:r>
      <w:proofErr w:type="spellStart"/>
      <w:r w:rsidR="00210928">
        <w:t>Database</w:t>
      </w:r>
      <w:proofErr w:type="spellEnd"/>
      <w:r w:rsidR="00210928">
        <w:t>.</w:t>
      </w:r>
      <w:ins w:id="394" w:author="Тугушев И.А." w:date="2013-08-30T13:19:00Z">
        <w:r w:rsidR="00025698" w:rsidRPr="00025698">
          <w:rPr>
            <w:rPrChange w:id="395" w:author="Тугушев И.А." w:date="2013-08-30T13:19:00Z">
              <w:rPr>
                <w:lang w:val="en-US"/>
              </w:rPr>
            </w:rPrChange>
          </w:rPr>
          <w:t xml:space="preserve"> Е</w:t>
        </w:r>
        <w:r w:rsidR="00025698">
          <w:t>сли тип</w:t>
        </w:r>
      </w:ins>
      <w:ins w:id="396" w:author="Тугушев И.А." w:date="2013-08-30T13:20:00Z">
        <w:r w:rsidR="00025698">
          <w:t xml:space="preserve"> </w:t>
        </w:r>
        <w:r w:rsidR="00025698">
          <w:rPr>
            <w:lang w:val="en-US"/>
          </w:rPr>
          <w:t>Module</w:t>
        </w:r>
        <w:r w:rsidR="00025698" w:rsidRPr="009928B5">
          <w:t>.</w:t>
        </w:r>
        <w:proofErr w:type="spellStart"/>
        <w:r w:rsidR="00025698">
          <w:rPr>
            <w:lang w:val="en-US"/>
          </w:rPr>
          <w:t>complect</w:t>
        </w:r>
        <w:proofErr w:type="spellEnd"/>
        <w:r w:rsidR="00025698" w:rsidRPr="009B59C6">
          <w:t>+</w:t>
        </w:r>
        <w:proofErr w:type="spellStart"/>
        <w:r w:rsidR="00025698">
          <w:rPr>
            <w:lang w:val="en-US"/>
          </w:rPr>
          <w:t>ModuleType</w:t>
        </w:r>
        <w:proofErr w:type="spellEnd"/>
        <w:r w:rsidR="00025698" w:rsidRPr="009928B5">
          <w:t>.</w:t>
        </w:r>
        <w:r w:rsidR="00025698">
          <w:rPr>
            <w:lang w:val="en-US"/>
          </w:rPr>
          <w:t>id</w:t>
        </w:r>
        <w:r w:rsidR="00025698">
          <w:t xml:space="preserve"> отсутствует, то адаптер должен использовать только </w:t>
        </w:r>
        <w:proofErr w:type="spellStart"/>
        <w:r w:rsidR="00025698">
          <w:rPr>
            <w:lang w:val="en-US"/>
          </w:rPr>
          <w:t>ModuleType</w:t>
        </w:r>
        <w:proofErr w:type="spellEnd"/>
        <w:r w:rsidR="00025698" w:rsidRPr="009928B5">
          <w:t>.</w:t>
        </w:r>
        <w:r w:rsidR="00025698">
          <w:rPr>
            <w:lang w:val="en-US"/>
          </w:rPr>
          <w:t>id</w:t>
        </w:r>
        <w:r w:rsidR="00025698">
          <w:t xml:space="preserve">. </w:t>
        </w:r>
      </w:ins>
      <w:ins w:id="397" w:author="Тугушев И.А." w:date="2013-08-30T13:23:00Z">
        <w:r w:rsidR="00025698">
          <w:t>Такой подход</w:t>
        </w:r>
      </w:ins>
      <w:ins w:id="398" w:author="Тугушев И.А." w:date="2013-08-30T13:20:00Z">
        <w:r w:rsidR="00025698">
          <w:t xml:space="preserve"> позволит легко </w:t>
        </w:r>
      </w:ins>
      <w:ins w:id="399" w:author="Тугушев И.А." w:date="2013-08-30T13:22:00Z">
        <w:r w:rsidR="00025698">
          <w:t>определять</w:t>
        </w:r>
      </w:ins>
      <w:ins w:id="400" w:author="Тугушев И.А." w:date="2013-08-30T13:20:00Z">
        <w:r w:rsidR="00025698">
          <w:t xml:space="preserve"> модули</w:t>
        </w:r>
      </w:ins>
      <w:ins w:id="401" w:author="Тугушев И.А." w:date="2013-08-30T13:21:00Z">
        <w:r w:rsidR="00025698">
          <w:t xml:space="preserve"> идентичной структуры </w:t>
        </w:r>
      </w:ins>
      <w:ins w:id="402" w:author="Тугушев И.А." w:date="2013-08-30T13:22:00Z">
        <w:r w:rsidR="00025698">
          <w:t xml:space="preserve">в разных комплектах </w:t>
        </w:r>
      </w:ins>
      <w:ins w:id="403" w:author="Тугушев И.А." w:date="2013-08-30T13:21:00Z">
        <w:r w:rsidR="00025698">
          <w:t>и</w:t>
        </w:r>
      </w:ins>
      <w:ins w:id="404" w:author="Тугушев И.А." w:date="2013-08-30T13:23:00Z">
        <w:r w:rsidR="00025698">
          <w:t>,</w:t>
        </w:r>
      </w:ins>
      <w:ins w:id="405" w:author="Тугушев И.А." w:date="2013-08-30T13:21:00Z">
        <w:r w:rsidR="00025698">
          <w:t xml:space="preserve"> в тоже время</w:t>
        </w:r>
      </w:ins>
      <w:ins w:id="406" w:author="Тугушев И.А." w:date="2013-08-30T13:23:00Z">
        <w:r w:rsidR="00025698">
          <w:t>,</w:t>
        </w:r>
      </w:ins>
      <w:ins w:id="407" w:author="Тугушев И.А." w:date="2013-08-30T13:21:00Z">
        <w:r w:rsidR="00025698">
          <w:t xml:space="preserve"> допускать разработку</w:t>
        </w:r>
      </w:ins>
      <w:ins w:id="408" w:author="Тугушев И.А." w:date="2013-08-30T13:23:00Z">
        <w:r w:rsidR="00025698">
          <w:t xml:space="preserve"> немного отличающихся однотипных модулей. </w:t>
        </w:r>
      </w:ins>
      <w:ins w:id="409" w:author="Тугушев И.А." w:date="2013-08-30T13:27:00Z">
        <w:r w:rsidR="00135988">
          <w:t>От п</w:t>
        </w:r>
      </w:ins>
      <w:ins w:id="410" w:author="Тугушев И.А." w:date="2013-08-30T13:23:00Z">
        <w:r w:rsidR="00135988">
          <w:t>латформ</w:t>
        </w:r>
      </w:ins>
      <w:ins w:id="411" w:author="Тугушев И.А." w:date="2013-08-30T13:27:00Z">
        <w:r w:rsidR="00135988">
          <w:t xml:space="preserve">ы необходим сервис для определения существования типа </w:t>
        </w:r>
        <w:proofErr w:type="gramStart"/>
        <w:r w:rsidR="00135988">
          <w:t>ДОП</w:t>
        </w:r>
        <w:proofErr w:type="gramEnd"/>
        <w:r w:rsidR="00135988">
          <w:t xml:space="preserve"> по его имени.</w:t>
        </w:r>
      </w:ins>
    </w:p>
    <w:p w:rsidR="003C4572" w:rsidRPr="009B59C6" w:rsidRDefault="005D777F" w:rsidP="00DF4EF7">
      <w:pPr>
        <w:pStyle w:val="12"/>
      </w:pPr>
      <w:r>
        <w:t xml:space="preserve">Надо учитывать ограничение платформы на длину имён типов </w:t>
      </w:r>
      <w:proofErr w:type="gramStart"/>
      <w:r>
        <w:t>ДОП</w:t>
      </w:r>
      <w:proofErr w:type="gramEnd"/>
      <w:r>
        <w:t xml:space="preserve"> в 25 символов.</w:t>
      </w:r>
      <w:r w:rsidR="009B59C6" w:rsidRPr="009B59C6">
        <w:t xml:space="preserve"> </w:t>
      </w:r>
      <w:r w:rsidR="009B59C6">
        <w:t xml:space="preserve">Максимальная длина </w:t>
      </w:r>
      <w:proofErr w:type="spellStart"/>
      <w:ins w:id="412" w:author="Тугушев И.А." w:date="2013-08-30T12:41:00Z">
        <w:r w:rsidR="00BB39A3">
          <w:rPr>
            <w:lang w:val="en-US"/>
          </w:rPr>
          <w:t>ModuleType</w:t>
        </w:r>
        <w:proofErr w:type="spellEnd"/>
        <w:r w:rsidR="00BB39A3" w:rsidRPr="009928B5">
          <w:t>.</w:t>
        </w:r>
        <w:r w:rsidR="00BB39A3">
          <w:rPr>
            <w:lang w:val="en-US"/>
          </w:rPr>
          <w:t>id</w:t>
        </w:r>
      </w:ins>
      <w:del w:id="413" w:author="Тугушев И.А." w:date="2013-08-30T12:41:00Z">
        <w:r w:rsidR="009B59C6" w:rsidDel="00BB39A3">
          <w:rPr>
            <w:lang w:val="en-US"/>
          </w:rPr>
          <w:delText>Module</w:delText>
        </w:r>
        <w:r w:rsidR="009B59C6" w:rsidRPr="009928B5" w:rsidDel="00BB39A3">
          <w:delText>.</w:delText>
        </w:r>
        <w:r w:rsidR="009B59C6" w:rsidDel="00BB39A3">
          <w:rPr>
            <w:lang w:val="en-US"/>
          </w:rPr>
          <w:delText>complect</w:delText>
        </w:r>
      </w:del>
      <w:r w:rsidR="009B59C6">
        <w:t xml:space="preserve">, используемая </w:t>
      </w:r>
      <w:proofErr w:type="spellStart"/>
      <w:r w:rsidR="009B59C6">
        <w:t>CMJ-Server</w:t>
      </w:r>
      <w:proofErr w:type="spellEnd"/>
      <w:r w:rsidR="009B59C6">
        <w:t xml:space="preserve"> –</w:t>
      </w:r>
      <w:r w:rsidR="009B59C6" w:rsidRPr="009B59C6">
        <w:t xml:space="preserve"> 18 </w:t>
      </w:r>
      <w:r w:rsidR="009B59C6">
        <w:t>символов</w:t>
      </w:r>
      <w:r w:rsidR="009B59C6" w:rsidRPr="009B59C6">
        <w:t xml:space="preserve">. Выходит, </w:t>
      </w:r>
      <w:r w:rsidR="009B59C6">
        <w:t xml:space="preserve">необходимо сжимать </w:t>
      </w:r>
      <w:r w:rsidR="009B59C6">
        <w:rPr>
          <w:lang w:val="en-US"/>
        </w:rPr>
        <w:t>Module</w:t>
      </w:r>
      <w:r w:rsidR="009B59C6" w:rsidRPr="009928B5">
        <w:t>.</w:t>
      </w:r>
      <w:proofErr w:type="spellStart"/>
      <w:r w:rsidR="009B59C6">
        <w:rPr>
          <w:lang w:val="en-US"/>
        </w:rPr>
        <w:t>complect</w:t>
      </w:r>
      <w:proofErr w:type="spellEnd"/>
      <w:r w:rsidR="009B59C6" w:rsidRPr="009B59C6">
        <w:t>+</w:t>
      </w:r>
      <w:proofErr w:type="spellStart"/>
      <w:r w:rsidR="009B59C6">
        <w:rPr>
          <w:lang w:val="en-US"/>
        </w:rPr>
        <w:t>ModuleType</w:t>
      </w:r>
      <w:proofErr w:type="spellEnd"/>
      <w:r w:rsidR="009B59C6" w:rsidRPr="009928B5">
        <w:t>.</w:t>
      </w:r>
      <w:r w:rsidR="009B59C6">
        <w:rPr>
          <w:lang w:val="en-US"/>
        </w:rPr>
        <w:t>id</w:t>
      </w:r>
      <w:r w:rsidR="009B59C6">
        <w:t xml:space="preserve">+тип </w:t>
      </w:r>
      <w:proofErr w:type="gramStart"/>
      <w:r w:rsidR="009B59C6">
        <w:t>ДОП</w:t>
      </w:r>
      <w:proofErr w:type="gramEnd"/>
      <w:ins w:id="414" w:author="Тугушев И.А." w:date="2013-08-30T13:29:00Z">
        <w:r w:rsidR="006D46E4">
          <w:t xml:space="preserve">, </w:t>
        </w:r>
      </w:ins>
      <w:del w:id="415" w:author="Тугушев И.А." w:date="2013-08-30T13:29:00Z">
        <w:r w:rsidR="009B59C6" w:rsidDel="006D46E4">
          <w:lastRenderedPageBreak/>
          <w:delText>. Ж</w:delText>
        </w:r>
      </w:del>
      <w:ins w:id="416" w:author="Тугушев И.А." w:date="2013-08-30T13:29:00Z">
        <w:r w:rsidR="006D46E4">
          <w:t>ж</w:t>
        </w:r>
      </w:ins>
      <w:r w:rsidR="009B59C6">
        <w:t xml:space="preserve">елательно так, чтобы результат был </w:t>
      </w:r>
      <w:proofErr w:type="spellStart"/>
      <w:r w:rsidR="009B59C6">
        <w:t>человеко-понимаемым</w:t>
      </w:r>
      <w:proofErr w:type="spellEnd"/>
      <w:r w:rsidR="009B59C6">
        <w:t>.</w:t>
      </w:r>
    </w:p>
    <w:p w:rsidR="008B7EB3" w:rsidRDefault="008B7EB3" w:rsidP="008B7EB3">
      <w:pPr>
        <w:pStyle w:val="310"/>
        <w:rPr>
          <w:lang w:val="en-US"/>
        </w:rPr>
      </w:pPr>
      <w:bookmarkStart w:id="417" w:name="_Toc365647236"/>
      <w:r>
        <w:t>Сервер БД (</w:t>
      </w:r>
      <w:r>
        <w:rPr>
          <w:lang w:val="en-US"/>
        </w:rPr>
        <w:t>Server</w:t>
      </w:r>
      <w:r>
        <w:t>)</w:t>
      </w:r>
      <w:bookmarkEnd w:id="417"/>
    </w:p>
    <w:p w:rsidR="008B7EB3" w:rsidRPr="008B7EB3" w:rsidRDefault="008B7EB3" w:rsidP="008B7EB3">
      <w:pPr>
        <w:pStyle w:val="12"/>
      </w:pPr>
      <w:r>
        <w:t xml:space="preserve">В качестве имени сервера предлагается использовать </w:t>
      </w:r>
      <w:r w:rsidR="00046D51">
        <w:t>DNS</w:t>
      </w:r>
      <w:r>
        <w:t>-имя хоста, где работает адаптер.</w:t>
      </w:r>
    </w:p>
    <w:p w:rsidR="00B80C4A" w:rsidRDefault="00B80C4A" w:rsidP="00B80C4A">
      <w:pPr>
        <w:pStyle w:val="310"/>
        <w:rPr>
          <w:lang w:val="en-US"/>
        </w:rPr>
      </w:pPr>
      <w:bookmarkStart w:id="418" w:name="_Toc365647237"/>
      <w:proofErr w:type="spellStart"/>
      <w:r>
        <w:rPr>
          <w:lang w:val="en-US"/>
        </w:rPr>
        <w:t>Путь</w:t>
      </w:r>
      <w:proofErr w:type="spellEnd"/>
      <w:r>
        <w:rPr>
          <w:lang w:val="en-US"/>
        </w:rPr>
        <w:t xml:space="preserve"> к БД (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>)</w:t>
      </w:r>
      <w:bookmarkEnd w:id="418"/>
    </w:p>
    <w:p w:rsidR="00A51362" w:rsidRDefault="001E60F9" w:rsidP="00DF4EF7">
      <w:pPr>
        <w:pStyle w:val="12"/>
        <w:rPr>
          <w:lang w:val="en-US"/>
        </w:rPr>
      </w:pPr>
      <w:r>
        <w:t>Путь</w:t>
      </w:r>
      <w:r w:rsidRPr="00B80C4A">
        <w:rPr>
          <w:lang w:val="en-US"/>
        </w:rPr>
        <w:t xml:space="preserve"> </w:t>
      </w:r>
      <w:r>
        <w:t>к</w:t>
      </w:r>
      <w:r w:rsidRPr="00B80C4A">
        <w:rPr>
          <w:lang w:val="en-US"/>
        </w:rPr>
        <w:t xml:space="preserve"> </w:t>
      </w:r>
      <w:r>
        <w:t>файлу</w:t>
      </w:r>
      <w:r w:rsidRPr="00B80C4A">
        <w:rPr>
          <w:lang w:val="en-US"/>
        </w:rPr>
        <w:t xml:space="preserve"> </w:t>
      </w:r>
      <w:r w:rsidR="00FB0BA1">
        <w:rPr>
          <w:lang w:val="en-US"/>
        </w:rPr>
        <w:t>Datab</w:t>
      </w:r>
      <w:r w:rsidR="00165C68">
        <w:rPr>
          <w:lang w:val="en-US"/>
        </w:rPr>
        <w:t>a</w:t>
      </w:r>
      <w:r w:rsidR="00FB0BA1">
        <w:rPr>
          <w:lang w:val="en-US"/>
        </w:rPr>
        <w:t>se</w:t>
      </w:r>
      <w:r w:rsidRPr="00B80C4A">
        <w:rPr>
          <w:lang w:val="en-US"/>
        </w:rPr>
        <w:t xml:space="preserve"> (</w:t>
      </w:r>
      <w:proofErr w:type="spellStart"/>
      <w:r>
        <w:rPr>
          <w:lang w:val="en-US"/>
        </w:rPr>
        <w:t>Datab</w:t>
      </w:r>
      <w:r w:rsidR="00165C68">
        <w:rPr>
          <w:lang w:val="en-US"/>
        </w:rPr>
        <w:t>a</w:t>
      </w:r>
      <w:r>
        <w:rPr>
          <w:lang w:val="en-US"/>
        </w:rPr>
        <w:t>se</w:t>
      </w:r>
      <w:r w:rsidRPr="00B80C4A">
        <w:rPr>
          <w:lang w:val="en-US"/>
        </w:rPr>
        <w:t>.</w:t>
      </w:r>
      <w:r>
        <w:rPr>
          <w:lang w:val="en-US"/>
        </w:rPr>
        <w:t>getFileName</w:t>
      </w:r>
      <w:proofErr w:type="spellEnd"/>
      <w:r w:rsidRPr="00B80C4A">
        <w:rPr>
          <w:lang w:val="en-US"/>
        </w:rPr>
        <w:t xml:space="preserve">(), </w:t>
      </w:r>
      <w:proofErr w:type="spellStart"/>
      <w:r>
        <w:rPr>
          <w:lang w:val="en-US"/>
        </w:rPr>
        <w:t>Session</w:t>
      </w:r>
      <w:r w:rsidRPr="00B80C4A">
        <w:rPr>
          <w:lang w:val="en-US"/>
        </w:rPr>
        <w:t>.</w:t>
      </w:r>
      <w:r w:rsidRPr="001E60F9">
        <w:rPr>
          <w:lang w:val="en-US"/>
        </w:rPr>
        <w:t>getDatabase</w:t>
      </w:r>
      <w:proofErr w:type="spellEnd"/>
      <w:r w:rsidRPr="00B80C4A">
        <w:rPr>
          <w:lang w:val="en-US"/>
        </w:rPr>
        <w:t xml:space="preserve">()) </w:t>
      </w:r>
      <w:r>
        <w:t>в</w:t>
      </w:r>
      <w:r w:rsidRPr="00B80C4A">
        <w:rPr>
          <w:lang w:val="en-US"/>
        </w:rPr>
        <w:t xml:space="preserve"> CMJ-Server </w:t>
      </w:r>
      <w:r>
        <w:t>всегда</w:t>
      </w:r>
      <w:r w:rsidRPr="00B80C4A">
        <w:rPr>
          <w:lang w:val="en-US"/>
        </w:rPr>
        <w:t xml:space="preserve"> </w:t>
      </w:r>
      <w:r>
        <w:t>берётся</w:t>
      </w:r>
      <w:r w:rsidRPr="00B80C4A">
        <w:rPr>
          <w:lang w:val="en-US"/>
        </w:rPr>
        <w:t xml:space="preserve"> </w:t>
      </w:r>
      <w:r>
        <w:t>из</w:t>
      </w:r>
      <w:r w:rsidRPr="00B80C4A">
        <w:rPr>
          <w:lang w:val="en-US"/>
        </w:rPr>
        <w:t xml:space="preserve"> </w:t>
      </w:r>
      <w:r>
        <w:t>каких</w:t>
      </w:r>
      <w:r w:rsidRPr="00B80C4A">
        <w:rPr>
          <w:lang w:val="en-US"/>
        </w:rPr>
        <w:t>-</w:t>
      </w:r>
      <w:r>
        <w:t>либо</w:t>
      </w:r>
      <w:r w:rsidRPr="00B80C4A">
        <w:rPr>
          <w:lang w:val="en-US"/>
        </w:rPr>
        <w:t xml:space="preserve"> </w:t>
      </w:r>
      <w:r>
        <w:t>настроек</w:t>
      </w:r>
      <w:r w:rsidRPr="00B80C4A">
        <w:rPr>
          <w:lang w:val="en-US"/>
        </w:rPr>
        <w:t xml:space="preserve">. </w:t>
      </w:r>
      <w:r>
        <w:t>П</w:t>
      </w:r>
      <w:r w:rsidRPr="001E60F9">
        <w:t>редлагается</w:t>
      </w:r>
      <w:r w:rsidRPr="0088497B">
        <w:rPr>
          <w:lang w:val="en-US"/>
        </w:rPr>
        <w:t xml:space="preserve"> </w:t>
      </w:r>
      <w:r w:rsidRPr="001E60F9">
        <w:t>в</w:t>
      </w:r>
      <w:r w:rsidRPr="0088497B">
        <w:rPr>
          <w:lang w:val="en-US"/>
        </w:rPr>
        <w:t xml:space="preserve"> </w:t>
      </w:r>
      <w:r w:rsidRPr="001E60F9">
        <w:t>качестве</w:t>
      </w:r>
      <w:r w:rsidRPr="0088497B">
        <w:rPr>
          <w:lang w:val="en-US"/>
        </w:rPr>
        <w:t xml:space="preserve"> </w:t>
      </w:r>
      <w:r>
        <w:t>имени</w:t>
      </w:r>
      <w:r w:rsidRPr="0088497B">
        <w:rPr>
          <w:lang w:val="en-US"/>
        </w:rPr>
        <w:t xml:space="preserve"> </w:t>
      </w:r>
      <w:r>
        <w:t>файла</w:t>
      </w:r>
      <w:r w:rsidRPr="0088497B">
        <w:rPr>
          <w:lang w:val="en-US"/>
        </w:rPr>
        <w:t xml:space="preserve"> </w:t>
      </w:r>
      <w:r>
        <w:t>использовать</w:t>
      </w:r>
      <w:r w:rsidR="00A51362">
        <w:rPr>
          <w:lang w:val="en-US"/>
        </w:rPr>
        <w:t xml:space="preserve"> </w:t>
      </w:r>
      <w:proofErr w:type="spellStart"/>
      <w:r w:rsidR="00A51362">
        <w:rPr>
          <w:lang w:val="en-US"/>
        </w:rPr>
        <w:t>формат</w:t>
      </w:r>
      <w:proofErr w:type="spellEnd"/>
      <w:r w:rsidR="00A51362">
        <w:rPr>
          <w:lang w:val="en-US"/>
        </w:rPr>
        <w:t>:</w:t>
      </w:r>
    </w:p>
    <w:p w:rsidR="00A51362" w:rsidRPr="0088497B" w:rsidRDefault="001E60F9" w:rsidP="00DF4EF7">
      <w:pPr>
        <w:pStyle w:val="12"/>
        <w:rPr>
          <w:lang w:val="en-US"/>
        </w:rPr>
      </w:pPr>
      <w:r w:rsidRPr="0088497B">
        <w:rPr>
          <w:lang w:val="en-US"/>
        </w:rPr>
        <w:t xml:space="preserve"> </w:t>
      </w:r>
      <w:proofErr w:type="gramStart"/>
      <w:r w:rsidR="001B266E" w:rsidRPr="0088497B">
        <w:rPr>
          <w:lang w:val="en-US"/>
        </w:rPr>
        <w:t>&lt;</w:t>
      </w:r>
      <w:proofErr w:type="spellStart"/>
      <w:r w:rsidR="001B266E" w:rsidRPr="001B266E">
        <w:rPr>
          <w:i/>
          <w:lang w:val="en-US"/>
        </w:rPr>
        <w:t>SystemOrganization</w:t>
      </w:r>
      <w:r w:rsidR="001B266E" w:rsidRPr="0088497B">
        <w:rPr>
          <w:i/>
          <w:lang w:val="en-US"/>
        </w:rPr>
        <w:t>.</w:t>
      </w:r>
      <w:r w:rsidR="0088497B">
        <w:rPr>
          <w:i/>
          <w:lang w:val="en-US"/>
        </w:rPr>
        <w:t>shortN</w:t>
      </w:r>
      <w:r w:rsidR="001B266E" w:rsidRPr="001B266E">
        <w:rPr>
          <w:i/>
          <w:lang w:val="en-US"/>
        </w:rPr>
        <w:t>ame</w:t>
      </w:r>
      <w:proofErr w:type="spellEnd"/>
      <w:r w:rsidR="001B266E" w:rsidRPr="0088497B">
        <w:rPr>
          <w:lang w:val="en-US"/>
        </w:rPr>
        <w:t>&gt;</w:t>
      </w:r>
      <w:r w:rsidR="00A51362" w:rsidRPr="0088497B">
        <w:rPr>
          <w:lang w:val="en-US"/>
        </w:rPr>
        <w:t>[</w:t>
      </w:r>
      <w:r w:rsidR="001B266E" w:rsidRPr="0088497B">
        <w:rPr>
          <w:b/>
          <w:lang w:val="en-US"/>
        </w:rPr>
        <w:t>/</w:t>
      </w:r>
      <w:r w:rsidR="00722D0F" w:rsidRPr="0088497B">
        <w:rPr>
          <w:lang w:val="en-US"/>
        </w:rPr>
        <w:t>&lt;</w:t>
      </w:r>
      <w:proofErr w:type="spellStart"/>
      <w:r w:rsidR="00722D0F" w:rsidRPr="00722D0F">
        <w:rPr>
          <w:i/>
          <w:lang w:val="en-US"/>
        </w:rPr>
        <w:t>Complect</w:t>
      </w:r>
      <w:proofErr w:type="spellEnd"/>
      <w:r w:rsidR="00722D0F" w:rsidRPr="0088497B">
        <w:rPr>
          <w:lang w:val="en-US"/>
        </w:rPr>
        <w:t>&gt;</w:t>
      </w:r>
      <w:r w:rsidR="00A51362" w:rsidRPr="0088497B">
        <w:rPr>
          <w:lang w:val="en-US"/>
        </w:rPr>
        <w:t>]</w:t>
      </w:r>
      <w:r w:rsidR="00722D0F" w:rsidRPr="0088497B">
        <w:rPr>
          <w:b/>
          <w:lang w:val="en-US"/>
        </w:rPr>
        <w:t>/</w:t>
      </w:r>
      <w:r w:rsidR="00722D0F" w:rsidRPr="0088497B">
        <w:rPr>
          <w:lang w:val="en-US"/>
        </w:rPr>
        <w:t>&lt;</w:t>
      </w:r>
      <w:proofErr w:type="spellStart"/>
      <w:r w:rsidR="00BA1FC5" w:rsidRPr="00722D0F">
        <w:rPr>
          <w:i/>
          <w:lang w:val="en-US"/>
        </w:rPr>
        <w:t>ModuleTypeId</w:t>
      </w:r>
      <w:proofErr w:type="spellEnd"/>
      <w:r w:rsidR="00722D0F" w:rsidRPr="0088497B">
        <w:rPr>
          <w:lang w:val="en-US"/>
        </w:rPr>
        <w:t>&gt;</w:t>
      </w:r>
      <w:r w:rsidR="001B266E" w:rsidRPr="0088497B">
        <w:rPr>
          <w:b/>
          <w:lang w:val="en-US"/>
        </w:rPr>
        <w:t>.</w:t>
      </w:r>
      <w:proofErr w:type="spellStart"/>
      <w:r w:rsidR="001B266E" w:rsidRPr="00224F71">
        <w:rPr>
          <w:b/>
          <w:lang w:val="en-US"/>
        </w:rPr>
        <w:t>nsf</w:t>
      </w:r>
      <w:proofErr w:type="spellEnd"/>
      <w:r w:rsidRPr="0088497B">
        <w:rPr>
          <w:lang w:val="en-US"/>
        </w:rPr>
        <w:t>.</w:t>
      </w:r>
      <w:proofErr w:type="gramEnd"/>
    </w:p>
    <w:p w:rsidR="001E60F9" w:rsidRPr="002A7885" w:rsidRDefault="00141280" w:rsidP="00DF4EF7">
      <w:pPr>
        <w:pStyle w:val="12"/>
      </w:pPr>
      <w:r w:rsidRPr="0088497B">
        <w:rPr>
          <w:lang w:val="en-US"/>
        </w:rPr>
        <w:t xml:space="preserve"> </w:t>
      </w:r>
      <w:r w:rsidR="003B408F">
        <w:t>В</w:t>
      </w:r>
      <w:r w:rsidR="002A7885" w:rsidRPr="002A7885">
        <w:t xml:space="preserve"> </w:t>
      </w:r>
      <w:r w:rsidR="002A7885">
        <w:t>настройках</w:t>
      </w:r>
      <w:r w:rsidRPr="002A7885">
        <w:t xml:space="preserve"> </w:t>
      </w:r>
      <w:r>
        <w:t>пут</w:t>
      </w:r>
      <w:r w:rsidR="002A7885">
        <w:t>ь</w:t>
      </w:r>
      <w:r w:rsidR="002A7885" w:rsidRPr="002A7885">
        <w:t xml:space="preserve"> </w:t>
      </w:r>
      <w:r w:rsidR="002A7885">
        <w:t>указывать</w:t>
      </w:r>
      <w:r w:rsidR="002A7885" w:rsidRPr="002A7885">
        <w:t xml:space="preserve"> </w:t>
      </w:r>
      <w:r w:rsidR="002A7885">
        <w:t>в</w:t>
      </w:r>
      <w:r w:rsidR="002A7885" w:rsidRPr="002A7885">
        <w:t xml:space="preserve"> </w:t>
      </w:r>
      <w:r w:rsidR="002A7885">
        <w:t>аналогичном</w:t>
      </w:r>
      <w:r w:rsidRPr="002A7885">
        <w:t xml:space="preserve"> </w:t>
      </w:r>
      <w:r w:rsidR="002A7885">
        <w:t>формате.</w:t>
      </w:r>
    </w:p>
    <w:p w:rsidR="00B80C4A" w:rsidRPr="0041235D" w:rsidRDefault="00B80C4A" w:rsidP="00B80C4A">
      <w:pPr>
        <w:pStyle w:val="310"/>
      </w:pPr>
      <w:bookmarkStart w:id="419" w:name="_Toc365647238"/>
      <w:r>
        <w:t>Идентификатор БД (</w:t>
      </w:r>
      <w:proofErr w:type="spellStart"/>
      <w:r>
        <w:rPr>
          <w:lang w:val="en-US"/>
        </w:rPr>
        <w:t>ReplicaId</w:t>
      </w:r>
      <w:proofErr w:type="spellEnd"/>
      <w:r>
        <w:t>)</w:t>
      </w:r>
      <w:bookmarkEnd w:id="419"/>
    </w:p>
    <w:p w:rsidR="00EB1F41" w:rsidRDefault="00FB0BA1" w:rsidP="00DF4EF7">
      <w:pPr>
        <w:pStyle w:val="12"/>
      </w:pPr>
      <w:proofErr w:type="spellStart"/>
      <w:proofErr w:type="gramStart"/>
      <w:r>
        <w:rPr>
          <w:lang w:val="en-US"/>
        </w:rPr>
        <w:t>ReplicaId</w:t>
      </w:r>
      <w:proofErr w:type="spellEnd"/>
      <w:r w:rsidRPr="00FB0BA1">
        <w:t xml:space="preserve"> </w:t>
      </w:r>
      <w:r>
        <w:t xml:space="preserve">в </w:t>
      </w:r>
      <w:proofErr w:type="spellStart"/>
      <w:r>
        <w:t>CMJ-Server</w:t>
      </w:r>
      <w:proofErr w:type="spellEnd"/>
      <w:r>
        <w:t xml:space="preserve"> всегда берётся из каких-либо настроек.</w:t>
      </w:r>
      <w:proofErr w:type="gramEnd"/>
      <w:r>
        <w:t xml:space="preserve"> </w:t>
      </w:r>
      <w:r w:rsidR="0019387E" w:rsidRPr="0019387E">
        <w:t>В</w:t>
      </w:r>
      <w:r w:rsidR="0019387E">
        <w:t xml:space="preserve">ажно, чтобы для </w:t>
      </w:r>
      <w:proofErr w:type="spellStart"/>
      <w:r w:rsidR="0019387E">
        <w:t>Database</w:t>
      </w:r>
      <w:proofErr w:type="spellEnd"/>
      <w:r w:rsidR="0019387E">
        <w:t xml:space="preserve"> с одним </w:t>
      </w:r>
      <w:proofErr w:type="spellStart"/>
      <w:r w:rsidR="00BA1FC5">
        <w:t>ModuleTypeId</w:t>
      </w:r>
      <w:proofErr w:type="spellEnd"/>
      <w:r w:rsidR="0019387E">
        <w:t xml:space="preserve">, его </w:t>
      </w:r>
      <w:proofErr w:type="spellStart"/>
      <w:r w:rsidR="0019387E">
        <w:t>ReplicaId</w:t>
      </w:r>
      <w:proofErr w:type="spellEnd"/>
      <w:r w:rsidR="0019387E">
        <w:t xml:space="preserve"> была неизменной</w:t>
      </w:r>
      <w:r w:rsidR="00DB401F" w:rsidRPr="00DB401F">
        <w:t xml:space="preserve"> </w:t>
      </w:r>
      <w:r w:rsidR="00DB401F">
        <w:t>всегда</w:t>
      </w:r>
      <w:r w:rsidR="0019387E">
        <w:t xml:space="preserve">. </w:t>
      </w:r>
      <w:r w:rsidR="007A3732">
        <w:t>R</w:t>
      </w:r>
      <w:proofErr w:type="spellStart"/>
      <w:r w:rsidR="007A3732">
        <w:rPr>
          <w:lang w:val="en-US"/>
        </w:rPr>
        <w:t>eplicaId</w:t>
      </w:r>
      <w:proofErr w:type="spellEnd"/>
      <w:r w:rsidR="007A3732" w:rsidRPr="007A3732">
        <w:t xml:space="preserve"> должна быть длиной </w:t>
      </w:r>
      <w:r w:rsidR="007A3732">
        <w:t xml:space="preserve">16 символов, применимых в URL без конвертации и не чувствительной к регистру. </w:t>
      </w:r>
      <w:r>
        <w:t>П</w:t>
      </w:r>
      <w:r w:rsidRPr="001E60F9">
        <w:t>редлагается</w:t>
      </w:r>
      <w:r>
        <w:t xml:space="preserve"> </w:t>
      </w:r>
      <w:r w:rsidRPr="001E60F9">
        <w:t>в качестве</w:t>
      </w:r>
      <w:r w:rsidRPr="00FB0BA1">
        <w:t xml:space="preserve"> </w:t>
      </w:r>
      <w:proofErr w:type="spellStart"/>
      <w:r>
        <w:rPr>
          <w:lang w:val="en-US"/>
        </w:rPr>
        <w:t>ReplicaId</w:t>
      </w:r>
      <w:proofErr w:type="spellEnd"/>
      <w:r w:rsidRPr="00FB0BA1">
        <w:t xml:space="preserve"> исполь</w:t>
      </w:r>
      <w:r>
        <w:t xml:space="preserve">зовать </w:t>
      </w:r>
      <w:proofErr w:type="spellStart"/>
      <w:r w:rsidR="003C181F">
        <w:rPr>
          <w:lang w:val="en-US"/>
        </w:rPr>
        <w:t>ModuleId</w:t>
      </w:r>
      <w:proofErr w:type="spellEnd"/>
      <w:r w:rsidRPr="00FB0BA1">
        <w:t xml:space="preserve"> </w:t>
      </w:r>
      <w:r w:rsidR="00D60501">
        <w:t xml:space="preserve">в шестнадцатеричном представлении </w:t>
      </w:r>
      <w:r w:rsidRPr="00FB0BA1">
        <w:t>в верхне</w:t>
      </w:r>
      <w:r>
        <w:t>м</w:t>
      </w:r>
      <w:r w:rsidRPr="00FB0BA1">
        <w:t xml:space="preserve"> регистре</w:t>
      </w:r>
      <w:r>
        <w:t>, дополненн</w:t>
      </w:r>
      <w:r w:rsidR="008A5CE8">
        <w:t>ом</w:t>
      </w:r>
      <w:r w:rsidR="00453DF0">
        <w:t xml:space="preserve"> </w:t>
      </w:r>
      <w:r w:rsidR="00D60501">
        <w:t xml:space="preserve">лидирующими нулями </w:t>
      </w:r>
      <w:r>
        <w:t>до 16 символов.</w:t>
      </w:r>
    </w:p>
    <w:p w:rsidR="007B2750" w:rsidRDefault="007B2750" w:rsidP="007B2750">
      <w:pPr>
        <w:pStyle w:val="310"/>
      </w:pPr>
      <w:bookmarkStart w:id="420" w:name="_Toc365647239"/>
      <w:r>
        <w:t>Роли</w:t>
      </w:r>
      <w:bookmarkEnd w:id="420"/>
    </w:p>
    <w:p w:rsidR="007B2750" w:rsidRPr="000A73F9" w:rsidRDefault="007B2750" w:rsidP="007B2750">
      <w:pPr>
        <w:pStyle w:val="12"/>
      </w:pPr>
      <w:r>
        <w:t xml:space="preserve">В </w:t>
      </w:r>
      <w:proofErr w:type="spellStart"/>
      <w:r>
        <w:t>CMJ-Server</w:t>
      </w:r>
      <w:proofErr w:type="spellEnd"/>
      <w:r>
        <w:t xml:space="preserve"> пользователь для каждой </w:t>
      </w:r>
      <w:proofErr w:type="spellStart"/>
      <w:r>
        <w:t>Datab</w:t>
      </w:r>
      <w:proofErr w:type="spellEnd"/>
      <w:r>
        <w:rPr>
          <w:lang w:val="en-US"/>
        </w:rPr>
        <w:t>a</w:t>
      </w:r>
      <w:proofErr w:type="spellStart"/>
      <w:r>
        <w:t>se</w:t>
      </w:r>
      <w:proofErr w:type="spellEnd"/>
      <w:r>
        <w:t xml:space="preserve"> в отдельности может назначаться на роль, предоставляющую или ограничивающую ему права на видимость документов, либо определяющую состав разрёшенных операций, либо состав отображаемых реквизитов документов.</w:t>
      </w:r>
      <w:r w:rsidR="000A73F9">
        <w:t xml:space="preserve"> Определение состава ролей пользователя выполняется через метод D</w:t>
      </w:r>
      <w:r w:rsidR="000A73F9">
        <w:rPr>
          <w:lang w:val="en-US"/>
        </w:rPr>
        <w:t>at</w:t>
      </w:r>
      <w:proofErr w:type="spellStart"/>
      <w:r w:rsidR="000A73F9">
        <w:t>a</w:t>
      </w:r>
      <w:r w:rsidR="000A73F9">
        <w:rPr>
          <w:lang w:val="en-US"/>
        </w:rPr>
        <w:t>ba</w:t>
      </w:r>
      <w:r w:rsidR="000A73F9">
        <w:t>se.</w:t>
      </w:r>
      <w:r w:rsidR="000A73F9" w:rsidRPr="000A73F9">
        <w:t>queryAccessRoles</w:t>
      </w:r>
      <w:proofErr w:type="spellEnd"/>
      <w:r w:rsidR="000A73F9" w:rsidRPr="000A73F9">
        <w:t>(</w:t>
      </w:r>
      <w:r w:rsidR="000A73F9">
        <w:rPr>
          <w:lang w:val="en-US"/>
        </w:rPr>
        <w:t>String</w:t>
      </w:r>
      <w:r w:rsidR="000A73F9" w:rsidRPr="000A73F9">
        <w:t xml:space="preserve"> </w:t>
      </w:r>
      <w:proofErr w:type="spellStart"/>
      <w:r w:rsidR="000A73F9">
        <w:rPr>
          <w:lang w:val="en-US"/>
        </w:rPr>
        <w:t>userName</w:t>
      </w:r>
      <w:proofErr w:type="spellEnd"/>
      <w:r w:rsidR="000A73F9" w:rsidRPr="000A73F9">
        <w:t>).</w:t>
      </w:r>
    </w:p>
    <w:p w:rsidR="000A73F9" w:rsidRDefault="000A73F9" w:rsidP="002C0147">
      <w:pPr>
        <w:pStyle w:val="12"/>
      </w:pPr>
      <w:r>
        <w:t>Для</w:t>
      </w:r>
      <w:r w:rsidRPr="000A73F9">
        <w:t xml:space="preserve"> моделирования поведения </w:t>
      </w:r>
      <w:proofErr w:type="spellStart"/>
      <w:r w:rsidRPr="000A73F9">
        <w:t>queryAccessRoles</w:t>
      </w:r>
      <w:proofErr w:type="spellEnd"/>
      <w:r w:rsidRPr="000A73F9">
        <w:t xml:space="preserve"> в </w:t>
      </w:r>
      <w:r>
        <w:rPr>
          <w:lang w:val="en-US"/>
        </w:rPr>
        <w:t>CM</w:t>
      </w:r>
      <w:r w:rsidRPr="000A73F9">
        <w:t>-</w:t>
      </w:r>
      <w:r>
        <w:rPr>
          <w:lang w:val="en-US"/>
        </w:rPr>
        <w:t>Sochi</w:t>
      </w:r>
      <w:r w:rsidRPr="000A73F9">
        <w:t xml:space="preserve">, </w:t>
      </w:r>
      <w:r w:rsidR="002C0147">
        <w:t>для каждой роли кажд</w:t>
      </w:r>
      <w:r w:rsidR="00207D99" w:rsidRPr="00207D99">
        <w:t>ого</w:t>
      </w:r>
      <w:r w:rsidR="002C0147">
        <w:t xml:space="preserve"> </w:t>
      </w:r>
      <w:r w:rsidR="00207D99">
        <w:rPr>
          <w:lang w:val="en-US"/>
        </w:rPr>
        <w:t>Module</w:t>
      </w:r>
      <w:r w:rsidR="00207D99" w:rsidRPr="00207D99">
        <w:t xml:space="preserve"> </w:t>
      </w:r>
      <w:r w:rsidR="002C0147">
        <w:t xml:space="preserve">должна быть заведена </w:t>
      </w:r>
      <w:r w:rsidR="002025A8">
        <w:t>статическая</w:t>
      </w:r>
      <w:r w:rsidR="002C0147">
        <w:t xml:space="preserve"> группа. Имя группы </w:t>
      </w:r>
      <w:r w:rsidRPr="000A73F9">
        <w:t xml:space="preserve">должно содержать префикс с </w:t>
      </w:r>
      <w:proofErr w:type="spellStart"/>
      <w:r w:rsidR="00BA1FC5">
        <w:rPr>
          <w:lang w:val="en-US"/>
        </w:rPr>
        <w:t>ModuleTypeId</w:t>
      </w:r>
      <w:proofErr w:type="spellEnd"/>
      <w:r w:rsidRPr="000A73F9">
        <w:t xml:space="preserve"> </w:t>
      </w:r>
      <w:r w:rsidR="00507F79">
        <w:t xml:space="preserve">далее разделитель </w:t>
      </w:r>
      <w:r w:rsidR="002025A8">
        <w:t>«</w:t>
      </w:r>
      <w:r w:rsidR="00507F79">
        <w:t>точка</w:t>
      </w:r>
      <w:r w:rsidR="002025A8">
        <w:t>»</w:t>
      </w:r>
      <w:r w:rsidR="00507F79">
        <w:t xml:space="preserve"> и имя роли в квадратных скобках. Пример: </w:t>
      </w:r>
      <w:r w:rsidR="00507F79" w:rsidRPr="002C0147">
        <w:t>“</w:t>
      </w:r>
      <w:proofErr w:type="spellStart"/>
      <w:r w:rsidR="00507F79">
        <w:t>InputDocs</w:t>
      </w:r>
      <w:proofErr w:type="spellEnd"/>
      <w:r w:rsidR="00507F79">
        <w:t>.[</w:t>
      </w:r>
      <w:r w:rsidR="00507F79">
        <w:rPr>
          <w:lang w:val="en-US"/>
        </w:rPr>
        <w:t>Supervisor</w:t>
      </w:r>
      <w:r w:rsidR="00507F79">
        <w:t>]</w:t>
      </w:r>
      <w:r w:rsidR="00507F79" w:rsidRPr="002C0147">
        <w:t>”</w:t>
      </w:r>
    </w:p>
    <w:p w:rsidR="008D6596" w:rsidRDefault="008D6596" w:rsidP="002C0147">
      <w:pPr>
        <w:pStyle w:val="12"/>
      </w:pPr>
      <w:r>
        <w:t xml:space="preserve">От платформы </w:t>
      </w:r>
      <w:proofErr w:type="spellStart"/>
      <w:r>
        <w:t>CM-Sochi</w:t>
      </w:r>
      <w:proofErr w:type="spellEnd"/>
      <w:r>
        <w:t xml:space="preserve"> требуется возможность через API запросить состав групп, в которые входит пользователь.</w:t>
      </w:r>
      <w:r w:rsidR="00CA5BF7">
        <w:t xml:space="preserve"> Если не будет специализированного API можно воспользоваться системным</w:t>
      </w:r>
      <w:r w:rsidR="00755736">
        <w:t>и</w:t>
      </w:r>
      <w:r w:rsidR="00CA5BF7">
        <w:t xml:space="preserve"> </w:t>
      </w:r>
      <w:proofErr w:type="gramStart"/>
      <w:r w:rsidR="00CA5BF7">
        <w:t>ДОП</w:t>
      </w:r>
      <w:proofErr w:type="gramEnd"/>
      <w:r w:rsidR="00CA5BF7">
        <w:t xml:space="preserve"> </w:t>
      </w:r>
      <w:r w:rsidR="00755736">
        <w:t>«</w:t>
      </w:r>
      <w:r w:rsidR="00755736" w:rsidRPr="00755736">
        <w:t>USER_GROUP</w:t>
      </w:r>
      <w:r w:rsidR="00755736">
        <w:t xml:space="preserve">» и </w:t>
      </w:r>
      <w:r w:rsidR="00CA5BF7">
        <w:t>«GROUP_MEMBER».</w:t>
      </w:r>
      <w:r w:rsidR="00755736">
        <w:t xml:space="preserve"> Платформа вернёт все группы, для всех </w:t>
      </w:r>
      <w:proofErr w:type="spellStart"/>
      <w:r w:rsidR="00755736">
        <w:t>Database</w:t>
      </w:r>
      <w:proofErr w:type="spellEnd"/>
      <w:r w:rsidR="00755736">
        <w:t xml:space="preserve"> и прочие группы</w:t>
      </w:r>
      <w:r w:rsidR="006F3371">
        <w:t xml:space="preserve">. Метод </w:t>
      </w:r>
      <w:proofErr w:type="spellStart"/>
      <w:r w:rsidR="006F3371" w:rsidRPr="000A73F9">
        <w:t>queryAccessRoles</w:t>
      </w:r>
      <w:proofErr w:type="spellEnd"/>
      <w:r w:rsidR="006F3371">
        <w:t xml:space="preserve"> должен отфильтровать их по префиксу </w:t>
      </w:r>
      <w:proofErr w:type="spellStart"/>
      <w:r w:rsidR="00BA1FC5">
        <w:t>ModuleTypeId</w:t>
      </w:r>
      <w:proofErr w:type="spellEnd"/>
      <w:r w:rsidR="00C8638A">
        <w:t xml:space="preserve"> и наличию квадратных скобок</w:t>
      </w:r>
      <w:r w:rsidR="006F3371">
        <w:t>.</w:t>
      </w:r>
    </w:p>
    <w:p w:rsidR="00EB09B9" w:rsidRDefault="00EB09B9" w:rsidP="00EB09B9">
      <w:pPr>
        <w:pStyle w:val="210"/>
        <w:rPr>
          <w:lang w:val="en-US"/>
        </w:rPr>
      </w:pPr>
      <w:bookmarkStart w:id="421" w:name="_Toc365647240"/>
      <w:r>
        <w:t xml:space="preserve">Моделирование </w:t>
      </w:r>
      <w:proofErr w:type="spellStart"/>
      <w:r w:rsidRPr="00DF4EF7">
        <w:t>lotus.domino</w:t>
      </w:r>
      <w:proofErr w:type="spellEnd"/>
      <w:r w:rsidRPr="00DF4EF7">
        <w:t>.</w:t>
      </w:r>
      <w:r>
        <w:rPr>
          <w:lang w:val="en-US"/>
        </w:rPr>
        <w:t>View</w:t>
      </w:r>
      <w:bookmarkEnd w:id="421"/>
    </w:p>
    <w:p w:rsidR="002C1642" w:rsidDel="00EB3590" w:rsidRDefault="002C1642" w:rsidP="002C1642">
      <w:pPr>
        <w:pStyle w:val="12"/>
        <w:rPr>
          <w:del w:id="422" w:author="Тугушев И.А." w:date="2013-08-30T13:31:00Z"/>
        </w:rPr>
      </w:pPr>
      <w:proofErr w:type="spellStart"/>
      <w:r>
        <w:t>View</w:t>
      </w:r>
      <w:proofErr w:type="spellEnd"/>
      <w:r>
        <w:t xml:space="preserve"> используется для предоставления </w:t>
      </w:r>
      <w:r w:rsidR="006B62EB">
        <w:t xml:space="preserve">сортированных </w:t>
      </w:r>
      <w:r>
        <w:t xml:space="preserve">списков документов и поиска документов по ключу. </w:t>
      </w:r>
      <w:proofErr w:type="spellStart"/>
      <w:r>
        <w:t>View</w:t>
      </w:r>
      <w:proofErr w:type="spellEnd"/>
      <w:r>
        <w:t xml:space="preserve"> содержит колонки, содержащие значения полей </w:t>
      </w:r>
      <w:r w:rsidR="007711AD">
        <w:rPr>
          <w:lang w:val="en-US"/>
        </w:rPr>
        <w:t>Notes</w:t>
      </w:r>
      <w:r w:rsidR="007711AD" w:rsidRPr="007711AD">
        <w:t>-</w:t>
      </w:r>
      <w:r>
        <w:t xml:space="preserve">документов, либо результат вычислений над полями </w:t>
      </w:r>
      <w:r w:rsidR="007711AD">
        <w:rPr>
          <w:lang w:val="en-US"/>
        </w:rPr>
        <w:t>Notes</w:t>
      </w:r>
      <w:r w:rsidR="007711AD" w:rsidRPr="007711AD">
        <w:t>-</w:t>
      </w:r>
      <w:r>
        <w:t>документа.</w:t>
      </w:r>
    </w:p>
    <w:p w:rsidR="00EB3590" w:rsidRPr="00071720" w:rsidRDefault="00EB3590" w:rsidP="002C1642">
      <w:pPr>
        <w:pStyle w:val="12"/>
        <w:rPr>
          <w:ins w:id="423" w:author="Тугушев И.А." w:date="2013-08-30T13:31:00Z"/>
          <w:rPrChange w:id="424" w:author="Тугушев И.А." w:date="2013-08-30T17:30:00Z">
            <w:rPr>
              <w:ins w:id="425" w:author="Тугушев И.А." w:date="2013-08-30T13:31:00Z"/>
              <w:lang w:val="en-US"/>
            </w:rPr>
          </w:rPrChange>
        </w:rPr>
      </w:pPr>
      <w:ins w:id="426" w:author="Тугушев И.А." w:date="2013-08-30T13:31:00Z">
        <w:r w:rsidRPr="00071720">
          <w:rPr>
            <w:rPrChange w:id="427" w:author="Тугушев И.А." w:date="2013-08-30T17:30:00Z">
              <w:rPr>
                <w:lang w:val="en-US"/>
              </w:rPr>
            </w:rPrChange>
          </w:rPr>
          <w:t xml:space="preserve"> </w:t>
        </w:r>
      </w:ins>
      <w:r w:rsidR="0005286E">
        <w:rPr>
          <w:lang w:val="en-US"/>
        </w:rPr>
        <w:t>View</w:t>
      </w:r>
      <w:r w:rsidR="0005286E" w:rsidRPr="0005286E">
        <w:t xml:space="preserve"> получается через </w:t>
      </w:r>
      <w:r w:rsidR="0005286E">
        <w:rPr>
          <w:lang w:val="en-US"/>
        </w:rPr>
        <w:t>Datab</w:t>
      </w:r>
      <w:r w:rsidR="00870312">
        <w:rPr>
          <w:lang w:val="en-US"/>
        </w:rPr>
        <w:t>a</w:t>
      </w:r>
      <w:r w:rsidR="0005286E">
        <w:rPr>
          <w:lang w:val="en-US"/>
        </w:rPr>
        <w:t>se</w:t>
      </w:r>
      <w:r w:rsidR="0005286E" w:rsidRPr="0005286E">
        <w:t>.</w:t>
      </w:r>
    </w:p>
    <w:p w:rsidR="00027627" w:rsidRPr="007C626F" w:rsidDel="007C626F" w:rsidRDefault="0005286E" w:rsidP="002C1642">
      <w:pPr>
        <w:pStyle w:val="12"/>
        <w:rPr>
          <w:del w:id="428" w:author="Тугушев И.А." w:date="2013-08-30T13:30:00Z"/>
        </w:rPr>
      </w:pPr>
      <w:del w:id="429" w:author="Тугушев И.А." w:date="2013-08-30T13:31:00Z">
        <w:r w:rsidRPr="0005286E" w:rsidDel="00EB3590">
          <w:delText xml:space="preserve"> </w:delText>
        </w:r>
      </w:del>
      <w:r>
        <w:rPr>
          <w:lang w:val="en-US"/>
        </w:rPr>
        <w:t>View</w:t>
      </w:r>
      <w:r w:rsidRPr="0005286E">
        <w:t xml:space="preserve"> в </w:t>
      </w:r>
      <w:r>
        <w:rPr>
          <w:lang w:val="en-US"/>
        </w:rPr>
        <w:t>CM</w:t>
      </w:r>
      <w:r w:rsidRPr="0005286E">
        <w:t>-</w:t>
      </w:r>
      <w:r>
        <w:rPr>
          <w:lang w:val="en-US"/>
        </w:rPr>
        <w:t>Sochi</w:t>
      </w:r>
      <w:r w:rsidRPr="0005286E">
        <w:t xml:space="preserve"> надо моделировать </w:t>
      </w:r>
      <w:r>
        <w:t>через «коллекции» пл</w:t>
      </w:r>
      <w:r w:rsidR="00EF0F88" w:rsidRPr="00EF0F88">
        <w:t>а</w:t>
      </w:r>
      <w:r>
        <w:t xml:space="preserve">тформы. Имя коллекции при её запросе через </w:t>
      </w:r>
      <w:proofErr w:type="spellStart"/>
      <w:r>
        <w:t>Database.getView</w:t>
      </w:r>
      <w:proofErr w:type="spellEnd"/>
      <w:r w:rsidRPr="0005286E">
        <w:t>(</w:t>
      </w:r>
      <w:r>
        <w:rPr>
          <w:lang w:val="en-US"/>
        </w:rPr>
        <w:t>name</w:t>
      </w:r>
      <w:r w:rsidRPr="0005286E">
        <w:t>)</w:t>
      </w:r>
      <w:r>
        <w:t xml:space="preserve"> составляется как </w:t>
      </w:r>
      <w:proofErr w:type="spellStart"/>
      <w:r w:rsidR="009B59C6">
        <w:t>Module</w:t>
      </w:r>
      <w:proofErr w:type="spellEnd"/>
      <w:r w:rsidR="009B59C6" w:rsidRPr="009B59C6">
        <w:t>.</w:t>
      </w:r>
      <w:proofErr w:type="spellStart"/>
      <w:r w:rsidR="009B59C6">
        <w:rPr>
          <w:lang w:val="en-US"/>
        </w:rPr>
        <w:t>complect</w:t>
      </w:r>
      <w:proofErr w:type="spellEnd"/>
      <w:r w:rsidR="009B59C6" w:rsidRPr="009B59C6">
        <w:t xml:space="preserve"> </w:t>
      </w:r>
      <w:r w:rsidR="009B59C6">
        <w:t>плюс</w:t>
      </w:r>
      <w:r w:rsidR="009B59C6" w:rsidRPr="009B59C6">
        <w:t xml:space="preserve"> </w:t>
      </w:r>
      <w:proofErr w:type="spellStart"/>
      <w:r>
        <w:t>ModuleType</w:t>
      </w:r>
      <w:r w:rsidR="009B59C6" w:rsidRPr="009B59C6">
        <w:t>.</w:t>
      </w:r>
      <w:r>
        <w:t>Id</w:t>
      </w:r>
      <w:proofErr w:type="spellEnd"/>
      <w:r w:rsidRPr="0005286E">
        <w:t xml:space="preserve"> </w:t>
      </w:r>
      <w:r w:rsidR="009B59C6">
        <w:t xml:space="preserve">плюс </w:t>
      </w:r>
      <w:r>
        <w:t xml:space="preserve">имя вида </w:t>
      </w:r>
      <w:proofErr w:type="spellStart"/>
      <w:r>
        <w:t>name</w:t>
      </w:r>
      <w:proofErr w:type="spellEnd"/>
      <w:r w:rsidRPr="0005286E">
        <w:t>.</w:t>
      </w:r>
      <w:ins w:id="430" w:author="Тугушев И.А." w:date="2013-08-30T13:30:00Z">
        <w:r w:rsidR="007C626F" w:rsidRPr="007C626F">
          <w:rPr>
            <w:rPrChange w:id="431" w:author="Тугушев И.А." w:date="2013-08-30T13:30:00Z">
              <w:rPr>
                <w:lang w:val="en-US"/>
              </w:rPr>
            </w:rPrChange>
          </w:rPr>
          <w:t xml:space="preserve"> </w:t>
        </w:r>
        <w:r w:rsidR="007C626F">
          <w:t xml:space="preserve">Если такой коллекции нет, то только </w:t>
        </w:r>
        <w:proofErr w:type="spellStart"/>
        <w:r w:rsidR="007C626F">
          <w:t>ModuleType</w:t>
        </w:r>
        <w:r w:rsidR="007C626F" w:rsidRPr="009B59C6">
          <w:t>.</w:t>
        </w:r>
        <w:r w:rsidR="007C626F">
          <w:t>Id</w:t>
        </w:r>
        <w:proofErr w:type="spellEnd"/>
        <w:r w:rsidR="007C626F" w:rsidRPr="0005286E">
          <w:t xml:space="preserve"> </w:t>
        </w:r>
      </w:ins>
      <w:ins w:id="432" w:author="Тугушев И.А." w:date="2013-08-30T13:31:00Z">
        <w:r w:rsidR="007C626F" w:rsidRPr="007C626F">
          <w:rPr>
            <w:rPrChange w:id="433" w:author="Тугушев И.А." w:date="2013-08-30T13:31:00Z">
              <w:rPr>
                <w:lang w:val="en-US"/>
              </w:rPr>
            </w:rPrChange>
          </w:rPr>
          <w:t xml:space="preserve">+ </w:t>
        </w:r>
      </w:ins>
      <w:proofErr w:type="spellStart"/>
      <w:ins w:id="434" w:author="Тугушев И.А." w:date="2013-08-30T13:30:00Z">
        <w:r w:rsidR="007C626F">
          <w:t>name</w:t>
        </w:r>
        <w:proofErr w:type="spellEnd"/>
        <w:r w:rsidR="007C626F" w:rsidRPr="007C626F">
          <w:rPr>
            <w:rPrChange w:id="435" w:author="Тугушев И.А." w:date="2013-08-30T13:30:00Z">
              <w:rPr>
                <w:lang w:val="en-US"/>
              </w:rPr>
            </w:rPrChange>
          </w:rPr>
          <w:t xml:space="preserve">. </w:t>
        </w:r>
      </w:ins>
    </w:p>
    <w:p w:rsidR="0005286E" w:rsidRPr="00027627" w:rsidRDefault="00027627" w:rsidP="002C1642">
      <w:pPr>
        <w:pStyle w:val="12"/>
      </w:pPr>
      <w:r>
        <w:t>Поиск по виду – это применение фильтра коллекции.</w:t>
      </w:r>
    </w:p>
    <w:p w:rsidR="00DD52F4" w:rsidRDefault="00DD52F4" w:rsidP="00DD52F4">
      <w:pPr>
        <w:pStyle w:val="11"/>
      </w:pPr>
      <w:bookmarkStart w:id="436" w:name="_Toc365647241"/>
      <w:r>
        <w:lastRenderedPageBreak/>
        <w:t>Агенты</w:t>
      </w:r>
      <w:bookmarkEnd w:id="436"/>
    </w:p>
    <w:p w:rsidR="00193925" w:rsidRDefault="008F3B5B" w:rsidP="00DD52F4">
      <w:pPr>
        <w:pStyle w:val="12"/>
      </w:pPr>
      <w:r>
        <w:t xml:space="preserve">Логику работы агентов необходимо </w:t>
      </w:r>
      <w:proofErr w:type="spellStart"/>
      <w:r>
        <w:t>портировать</w:t>
      </w:r>
      <w:proofErr w:type="spellEnd"/>
      <w:r>
        <w:t xml:space="preserve"> на </w:t>
      </w:r>
      <w:proofErr w:type="spellStart"/>
      <w:r>
        <w:t>Java</w:t>
      </w:r>
      <w:proofErr w:type="spellEnd"/>
      <w:r>
        <w:t xml:space="preserve">. </w:t>
      </w:r>
      <w:r w:rsidR="00193925">
        <w:t xml:space="preserve">Эмуляцию </w:t>
      </w:r>
      <w:r w:rsidR="00C14C3C">
        <w:t xml:space="preserve">синхронного </w:t>
      </w:r>
      <w:r w:rsidR="00193925">
        <w:t>запуска а</w:t>
      </w:r>
      <w:r>
        <w:t>гент</w:t>
      </w:r>
      <w:r w:rsidR="00193925">
        <w:t xml:space="preserve">а через </w:t>
      </w:r>
      <w:proofErr w:type="spellStart"/>
      <w:r w:rsidR="00193925">
        <w:t>Notes</w:t>
      </w:r>
      <w:proofErr w:type="spellEnd"/>
      <w:r w:rsidR="00193925">
        <w:t xml:space="preserve"> </w:t>
      </w:r>
      <w:proofErr w:type="spellStart"/>
      <w:r w:rsidR="00193925">
        <w:t>Java</w:t>
      </w:r>
      <w:proofErr w:type="spellEnd"/>
      <w:r w:rsidR="00193925">
        <w:t xml:space="preserve"> API в </w:t>
      </w:r>
      <w:proofErr w:type="spellStart"/>
      <w:r w:rsidR="00193925">
        <w:t>CM-Sochi</w:t>
      </w:r>
      <w:proofErr w:type="spellEnd"/>
      <w:r w:rsidR="00193925">
        <w:t xml:space="preserve"> можно реализовать получением именованного </w:t>
      </w:r>
      <w:r w:rsidR="00193925">
        <w:rPr>
          <w:lang w:val="en-US"/>
        </w:rPr>
        <w:t>Spring</w:t>
      </w:r>
      <w:r w:rsidR="00193925" w:rsidRPr="00193925">
        <w:t>-</w:t>
      </w:r>
      <w:r w:rsidR="00193925">
        <w:rPr>
          <w:lang w:val="en-US"/>
        </w:rPr>
        <w:t>bean</w:t>
      </w:r>
      <w:r w:rsidR="00193925">
        <w:t xml:space="preserve">. Имя </w:t>
      </w:r>
      <w:proofErr w:type="spellStart"/>
      <w:r w:rsidR="00193925">
        <w:t>бина</w:t>
      </w:r>
      <w:proofErr w:type="spellEnd"/>
      <w:r w:rsidR="00193925">
        <w:t xml:space="preserve"> состоит из </w:t>
      </w:r>
      <w:proofErr w:type="spellStart"/>
      <w:r w:rsidR="001E1DD6">
        <w:t>Module</w:t>
      </w:r>
      <w:proofErr w:type="spellEnd"/>
      <w:r w:rsidR="001E1DD6" w:rsidRPr="001E1DD6">
        <w:t>.</w:t>
      </w:r>
      <w:proofErr w:type="spellStart"/>
      <w:r w:rsidR="001E1DD6">
        <w:rPr>
          <w:lang w:val="en-US"/>
        </w:rPr>
        <w:t>complect</w:t>
      </w:r>
      <w:proofErr w:type="spellEnd"/>
      <w:r w:rsidR="001E1DD6" w:rsidRPr="001E1DD6">
        <w:t>+</w:t>
      </w:r>
      <w:proofErr w:type="spellStart"/>
      <w:r w:rsidR="00BA1FC5">
        <w:t>ModuleType</w:t>
      </w:r>
      <w:proofErr w:type="spellEnd"/>
      <w:r w:rsidR="001E1DD6" w:rsidRPr="001E1DD6">
        <w:t>.</w:t>
      </w:r>
      <w:proofErr w:type="spellStart"/>
      <w:r w:rsidR="001E1DD6">
        <w:rPr>
          <w:lang w:val="en-US"/>
        </w:rPr>
        <w:t>i</w:t>
      </w:r>
      <w:r w:rsidR="00BA1FC5">
        <w:t>d</w:t>
      </w:r>
      <w:proofErr w:type="spellEnd"/>
      <w:r w:rsidR="00193925">
        <w:t xml:space="preserve"> для </w:t>
      </w:r>
      <w:proofErr w:type="spellStart"/>
      <w:r w:rsidR="00193925">
        <w:t>Database</w:t>
      </w:r>
      <w:proofErr w:type="spellEnd"/>
      <w:r w:rsidR="00193925">
        <w:t xml:space="preserve">, </w:t>
      </w:r>
      <w:proofErr w:type="gramStart"/>
      <w:r w:rsidR="00193925">
        <w:t>от</w:t>
      </w:r>
      <w:proofErr w:type="gramEnd"/>
      <w:r w:rsidR="00193925">
        <w:t xml:space="preserve"> куда получен агент, плюс имя агента. </w:t>
      </w:r>
      <w:r w:rsidR="00AB0964">
        <w:t>В</w:t>
      </w:r>
      <w:r w:rsidR="00193925">
        <w:t xml:space="preserve">се </w:t>
      </w:r>
      <w:proofErr w:type="spellStart"/>
      <w:r w:rsidR="00193925">
        <w:t>бины</w:t>
      </w:r>
      <w:proofErr w:type="spellEnd"/>
      <w:r w:rsidR="00193925">
        <w:t>, реализующие агентов</w:t>
      </w:r>
      <w:r w:rsidR="002B5BAB">
        <w:t xml:space="preserve"> </w:t>
      </w:r>
      <w:r w:rsidR="00AB0964">
        <w:t xml:space="preserve">активируются </w:t>
      </w:r>
      <w:r w:rsidR="002B5BAB">
        <w:t>через</w:t>
      </w:r>
      <w:r w:rsidR="00193925">
        <w:t xml:space="preserve"> един</w:t>
      </w:r>
      <w:r w:rsidR="002B5BAB">
        <w:t>ый</w:t>
      </w:r>
      <w:r w:rsidR="00193925">
        <w:t xml:space="preserve"> Java-интерфейс.</w:t>
      </w:r>
    </w:p>
    <w:p w:rsidR="00DD52F4" w:rsidRDefault="00193925" w:rsidP="00826D63">
      <w:pPr>
        <w:pStyle w:val="12"/>
      </w:pPr>
      <w:r>
        <w:t>Есть унифицированный агент, которы</w:t>
      </w:r>
      <w:r w:rsidR="00484EE4" w:rsidRPr="00484EE4">
        <w:t>й</w:t>
      </w:r>
      <w:r>
        <w:t xml:space="preserve"> считыва</w:t>
      </w:r>
      <w:r w:rsidR="00484EE4">
        <w:t>е</w:t>
      </w:r>
      <w:r>
        <w:t xml:space="preserve">т из контекстного </w:t>
      </w:r>
      <w:proofErr w:type="spellStart"/>
      <w:r>
        <w:t>Document</w:t>
      </w:r>
      <w:proofErr w:type="spellEnd"/>
      <w:r>
        <w:t xml:space="preserve"> поля, указывающие какой </w:t>
      </w:r>
      <w:proofErr w:type="gramStart"/>
      <w:r>
        <w:t>Notes</w:t>
      </w:r>
      <w:r w:rsidR="00484EE4">
        <w:t>-</w:t>
      </w:r>
      <w:r>
        <w:t>класс</w:t>
      </w:r>
      <w:proofErr w:type="gramEnd"/>
      <w:r>
        <w:t xml:space="preserve"> подгрузить динамически и </w:t>
      </w:r>
      <w:proofErr w:type="gramStart"/>
      <w:r>
        <w:t>какой</w:t>
      </w:r>
      <w:proofErr w:type="gramEnd"/>
      <w:r>
        <w:t xml:space="preserve"> метод в нём активировать. </w:t>
      </w:r>
      <w:proofErr w:type="spellStart"/>
      <w:proofErr w:type="gramStart"/>
      <w:r>
        <w:t>Бин</w:t>
      </w:r>
      <w:proofErr w:type="spellEnd"/>
      <w:r>
        <w:t xml:space="preserve"> для такого агента должен на основании тех же параметров </w:t>
      </w:r>
      <w:r w:rsidRPr="00193925">
        <w:t xml:space="preserve">из полей </w:t>
      </w:r>
      <w:r>
        <w:t xml:space="preserve">получить имя другого </w:t>
      </w:r>
      <w:proofErr w:type="spellStart"/>
      <w:r>
        <w:t>бина</w:t>
      </w:r>
      <w:proofErr w:type="spellEnd"/>
      <w:r>
        <w:t xml:space="preserve"> и запустить его, передав параметры.</w:t>
      </w:r>
      <w:proofErr w:type="gramEnd"/>
    </w:p>
    <w:p w:rsidR="00000E73" w:rsidRPr="00033BC4" w:rsidRDefault="00000E73" w:rsidP="00826D63">
      <w:pPr>
        <w:pStyle w:val="12"/>
      </w:pPr>
      <w:r>
        <w:t xml:space="preserve">Для агентов «по расписанию» необходимо обеспечить возможность определения расписаний </w:t>
      </w:r>
      <w:r w:rsidR="00CF5567">
        <w:t xml:space="preserve">и привязку </w:t>
      </w:r>
      <w:r w:rsidR="00001DFD">
        <w:t xml:space="preserve">выполнения </w:t>
      </w:r>
      <w:r w:rsidR="00CF5567">
        <w:t xml:space="preserve">агентов к серверу приложений </w:t>
      </w:r>
      <w:r>
        <w:t>через АРМ администра</w:t>
      </w:r>
      <w:r w:rsidR="00CF5567">
        <w:t>тора</w:t>
      </w:r>
      <w:r w:rsidR="00615559">
        <w:t>.</w:t>
      </w:r>
      <w:r w:rsidR="00033BC4">
        <w:t xml:space="preserve"> Сейчас в СМ</w:t>
      </w:r>
      <w:proofErr w:type="gramStart"/>
      <w:r w:rsidR="00033BC4">
        <w:t>4</w:t>
      </w:r>
      <w:proofErr w:type="gramEnd"/>
      <w:r w:rsidR="00033BC4">
        <w:t xml:space="preserve"> проектируется </w:t>
      </w:r>
      <w:r w:rsidR="00033BC4" w:rsidRPr="00033BC4">
        <w:t>диспетчер задач, запускаемых по расписанию</w:t>
      </w:r>
      <w:r w:rsidR="00033BC4">
        <w:t xml:space="preserve"> (</w:t>
      </w:r>
      <w:proofErr w:type="spellStart"/>
      <w:r w:rsidR="00033BC4">
        <w:rPr>
          <w:lang w:val="en-US"/>
        </w:rPr>
        <w:t>AFServer</w:t>
      </w:r>
      <w:proofErr w:type="spellEnd"/>
      <w:r w:rsidR="00033BC4">
        <w:t>)</w:t>
      </w:r>
      <w:r w:rsidR="00033BC4" w:rsidRPr="00033BC4">
        <w:t>, поэтому способ</w:t>
      </w:r>
      <w:r w:rsidR="00033BC4">
        <w:t xml:space="preserve"> </w:t>
      </w:r>
      <w:r w:rsidR="00D77D22">
        <w:t xml:space="preserve">его </w:t>
      </w:r>
      <w:proofErr w:type="spellStart"/>
      <w:r w:rsidR="00033BC4">
        <w:t>портирования</w:t>
      </w:r>
      <w:proofErr w:type="spellEnd"/>
      <w:r w:rsidR="00033BC4">
        <w:t xml:space="preserve"> в </w:t>
      </w:r>
      <w:proofErr w:type="spellStart"/>
      <w:r w:rsidR="00033BC4">
        <w:t>CM-Sochi</w:t>
      </w:r>
      <w:proofErr w:type="spellEnd"/>
      <w:r w:rsidR="00033BC4">
        <w:t xml:space="preserve"> необходимо прорабатывать позже.</w:t>
      </w:r>
    </w:p>
    <w:p w:rsidR="00EB1F41" w:rsidRDefault="00EB1F41" w:rsidP="00EB1F41">
      <w:pPr>
        <w:pStyle w:val="11"/>
      </w:pPr>
      <w:bookmarkStart w:id="437" w:name="_Toc365647242"/>
      <w:r>
        <w:t>Настраиваемый набор реквизитов</w:t>
      </w:r>
      <w:bookmarkEnd w:id="437"/>
    </w:p>
    <w:p w:rsidR="00EB1F41" w:rsidRDefault="00EB1F41" w:rsidP="00EB1F41">
      <w:pPr>
        <w:pStyle w:val="12"/>
      </w:pPr>
      <w:r>
        <w:t xml:space="preserve">В </w:t>
      </w:r>
      <w:proofErr w:type="spellStart"/>
      <w:r>
        <w:t>CMJ-Server</w:t>
      </w:r>
      <w:proofErr w:type="spellEnd"/>
      <w:r>
        <w:t xml:space="preserve"> часть атрибутов </w:t>
      </w:r>
      <w:r w:rsidR="00C75A7F">
        <w:t xml:space="preserve">(реквизитов) </w:t>
      </w:r>
      <w:r>
        <w:t>сущности может быть настраиваемой администратором после внедрения системы. Атрибуты могут быть следующих типов:</w:t>
      </w:r>
    </w:p>
    <w:p w:rsidR="00EB1F41" w:rsidRDefault="00EB1F41" w:rsidP="00EB1F41">
      <w:pPr>
        <w:pStyle w:val="12"/>
        <w:numPr>
          <w:ilvl w:val="0"/>
          <w:numId w:val="28"/>
        </w:numPr>
      </w:pPr>
      <w:r>
        <w:t>Строковый</w:t>
      </w:r>
    </w:p>
    <w:p w:rsidR="00EB1F41" w:rsidRDefault="00EB1F41" w:rsidP="00EB1F41">
      <w:pPr>
        <w:pStyle w:val="12"/>
        <w:numPr>
          <w:ilvl w:val="0"/>
          <w:numId w:val="28"/>
        </w:numPr>
      </w:pPr>
      <w:r>
        <w:t>Числовой</w:t>
      </w:r>
    </w:p>
    <w:p w:rsidR="00EB1F41" w:rsidRDefault="00EB1F41" w:rsidP="00EB1F41">
      <w:pPr>
        <w:pStyle w:val="12"/>
        <w:numPr>
          <w:ilvl w:val="0"/>
          <w:numId w:val="28"/>
        </w:numPr>
      </w:pPr>
      <w:r>
        <w:t>Дата-время</w:t>
      </w:r>
    </w:p>
    <w:p w:rsidR="00EB1F41" w:rsidRDefault="00EB1F41" w:rsidP="00EB1F41">
      <w:pPr>
        <w:pStyle w:val="12"/>
        <w:numPr>
          <w:ilvl w:val="0"/>
          <w:numId w:val="28"/>
        </w:numPr>
      </w:pPr>
      <w:r>
        <w:t xml:space="preserve">Элемент справочника организаций (СО, </w:t>
      </w:r>
      <w:proofErr w:type="spellStart"/>
      <w:r>
        <w:t>СпО</w:t>
      </w:r>
      <w:proofErr w:type="spellEnd"/>
      <w:r>
        <w:t xml:space="preserve">, </w:t>
      </w:r>
      <w:proofErr w:type="spellStart"/>
      <w:r>
        <w:t>СпП</w:t>
      </w:r>
      <w:proofErr w:type="spellEnd"/>
      <w:r>
        <w:t>)</w:t>
      </w:r>
    </w:p>
    <w:p w:rsidR="00EB1F41" w:rsidRDefault="00EB1F41" w:rsidP="00EB1F41">
      <w:pPr>
        <w:pStyle w:val="12"/>
        <w:numPr>
          <w:ilvl w:val="0"/>
          <w:numId w:val="28"/>
        </w:numPr>
      </w:pPr>
      <w:r>
        <w:t>Элемент классификатора</w:t>
      </w:r>
    </w:p>
    <w:p w:rsidR="00EB1F41" w:rsidRDefault="00EB1F41" w:rsidP="00EB1F41">
      <w:pPr>
        <w:pStyle w:val="12"/>
      </w:pPr>
    </w:p>
    <w:p w:rsidR="00EB1F41" w:rsidRDefault="00EB1F41" w:rsidP="00EB1F41">
      <w:pPr>
        <w:pStyle w:val="12"/>
      </w:pPr>
      <w:r>
        <w:t xml:space="preserve">Атрибуты могут принимать множественное значение, либо одиночное. Атрибут типа «Элемент классификатора» может быть ссылкой </w:t>
      </w:r>
      <w:proofErr w:type="gramStart"/>
      <w:r>
        <w:t>на</w:t>
      </w:r>
      <w:proofErr w:type="gramEnd"/>
      <w:r>
        <w:t xml:space="preserve"> классификатор, либо заданный вручную</w:t>
      </w:r>
      <w:r w:rsidR="00AC7AE8">
        <w:t>?</w:t>
      </w:r>
    </w:p>
    <w:p w:rsidR="00C75A7F" w:rsidRDefault="00C75A7F" w:rsidP="00EB1F41">
      <w:pPr>
        <w:pStyle w:val="12"/>
      </w:pPr>
      <w:r>
        <w:t>Адаптер к платформе CM</w:t>
      </w:r>
      <w:r w:rsidRPr="00C75A7F">
        <w:t>-</w:t>
      </w:r>
      <w:r>
        <w:rPr>
          <w:lang w:val="en-US"/>
        </w:rPr>
        <w:t>Sochi</w:t>
      </w:r>
      <w:r w:rsidRPr="00C75A7F">
        <w:t xml:space="preserve"> должен уметь считывать конфигурацию, описывающую до</w:t>
      </w:r>
      <w:r>
        <w:t xml:space="preserve">полнительные атрибуты и уметь </w:t>
      </w:r>
      <w:r w:rsidR="00550FFD">
        <w:t xml:space="preserve">их </w:t>
      </w:r>
      <w:r>
        <w:t>отображать на ДОП.</w:t>
      </w:r>
      <w:r w:rsidR="00BE2F69">
        <w:t xml:space="preserve"> </w:t>
      </w:r>
      <w:proofErr w:type="spellStart"/>
      <w:r w:rsidR="00BE2F69">
        <w:t>Бины</w:t>
      </w:r>
      <w:proofErr w:type="spellEnd"/>
      <w:r w:rsidR="00BE2F69">
        <w:t xml:space="preserve">, выполняющие </w:t>
      </w:r>
      <w:proofErr w:type="spellStart"/>
      <w:r w:rsidR="00BE2F69">
        <w:t>мэппинг</w:t>
      </w:r>
      <w:proofErr w:type="spellEnd"/>
      <w:r w:rsidR="00BE2F69">
        <w:t xml:space="preserve"> на </w:t>
      </w:r>
      <w:proofErr w:type="gramStart"/>
      <w:r w:rsidR="00BE2F69">
        <w:t>ДОП</w:t>
      </w:r>
      <w:proofErr w:type="gramEnd"/>
      <w:r w:rsidR="00BE2F69">
        <w:t>, должны быть универсальными, зависящими от типа атрибута.</w:t>
      </w:r>
    </w:p>
    <w:p w:rsidR="004553D5" w:rsidRDefault="004553D5" w:rsidP="004553D5">
      <w:pPr>
        <w:pStyle w:val="11"/>
      </w:pPr>
      <w:bookmarkStart w:id="438" w:name="_Toc365647243"/>
      <w:r>
        <w:t xml:space="preserve">Хранение </w:t>
      </w:r>
      <w:r w:rsidR="00F079EB">
        <w:t>форматированного текста</w:t>
      </w:r>
      <w:bookmarkEnd w:id="438"/>
    </w:p>
    <w:p w:rsidR="004553D5" w:rsidRDefault="004553D5" w:rsidP="004553D5">
      <w:pPr>
        <w:pStyle w:val="12"/>
      </w:pPr>
      <w:r>
        <w:t xml:space="preserve">В </w:t>
      </w:r>
      <w:proofErr w:type="spellStart"/>
      <w:r>
        <w:t>CM-Sochi</w:t>
      </w:r>
      <w:proofErr w:type="spellEnd"/>
      <w:r>
        <w:t xml:space="preserve"> предполагается хранение форматированного текста только в виде </w:t>
      </w:r>
      <w:r w:rsidR="00BB06EF">
        <w:t xml:space="preserve">файла. Формат файла либо </w:t>
      </w:r>
      <w:r>
        <w:t>MIME</w:t>
      </w:r>
      <w:r w:rsidR="00BB06EF">
        <w:t>, либо HTML</w:t>
      </w:r>
      <w:r w:rsidR="00F079EB">
        <w:t xml:space="preserve">, </w:t>
      </w:r>
      <w:r w:rsidR="00BB06EF">
        <w:t xml:space="preserve">т.е. </w:t>
      </w:r>
      <w:r w:rsidR="00F079EB">
        <w:t xml:space="preserve">не </w:t>
      </w:r>
      <w:proofErr w:type="spellStart"/>
      <w:r w:rsidR="00F079EB">
        <w:t>RichText</w:t>
      </w:r>
      <w:proofErr w:type="spellEnd"/>
      <w:r>
        <w:t xml:space="preserve">. </w:t>
      </w:r>
      <w:r w:rsidR="009543AD">
        <w:t>Вложения</w:t>
      </w:r>
      <w:r>
        <w:t xml:space="preserve"> при этом хранятся </w:t>
      </w:r>
      <w:r w:rsidR="009543AD">
        <w:t xml:space="preserve">в </w:t>
      </w:r>
      <w:r>
        <w:t>отдельн</w:t>
      </w:r>
      <w:r w:rsidR="009543AD">
        <w:t>ых фалах</w:t>
      </w:r>
      <w:r>
        <w:t>.</w:t>
      </w:r>
      <w:r w:rsidR="00F079EB">
        <w:t xml:space="preserve"> Ветки кода </w:t>
      </w:r>
      <w:proofErr w:type="spellStart"/>
      <w:r w:rsidR="00F079EB">
        <w:t>CMJ-Server</w:t>
      </w:r>
      <w:proofErr w:type="spellEnd"/>
      <w:r w:rsidR="009D1E39">
        <w:t>,</w:t>
      </w:r>
      <w:r w:rsidR="00F079EB">
        <w:t xml:space="preserve"> работающие с полями типа </w:t>
      </w:r>
      <w:proofErr w:type="spellStart"/>
      <w:r w:rsidR="00F079EB">
        <w:t>RichText</w:t>
      </w:r>
      <w:proofErr w:type="spellEnd"/>
      <w:r w:rsidR="009D1E39">
        <w:t>,</w:t>
      </w:r>
      <w:r w:rsidR="00F079EB">
        <w:t xml:space="preserve"> при этом не должны исполнят</w:t>
      </w:r>
      <w:r w:rsidR="009D1E39">
        <w:t>ь</w:t>
      </w:r>
      <w:r w:rsidR="00F079EB">
        <w:t>ся.</w:t>
      </w:r>
    </w:p>
    <w:p w:rsidR="00DE693F" w:rsidRPr="00C26A91" w:rsidRDefault="00CA570C" w:rsidP="00DE693F">
      <w:pPr>
        <w:pStyle w:val="12"/>
        <w:jc w:val="left"/>
      </w:pPr>
      <w:r>
        <w:t>С</w:t>
      </w:r>
      <w:r w:rsidR="00DE693F">
        <w:t xml:space="preserve"> клиента </w:t>
      </w:r>
      <w:proofErr w:type="spellStart"/>
      <w:r w:rsidR="00DE693F">
        <w:t>CMJ-WebGUI</w:t>
      </w:r>
      <w:proofErr w:type="spellEnd"/>
      <w:r w:rsidR="00DE693F">
        <w:t xml:space="preserve"> форматированный текст поступает как HTML и конвертируется в </w:t>
      </w:r>
      <w:r w:rsidR="00DE693F">
        <w:rPr>
          <w:lang w:val="en-US"/>
        </w:rPr>
        <w:t>MIME</w:t>
      </w:r>
      <w:r w:rsidR="00DE693F" w:rsidRPr="00DE693F">
        <w:t xml:space="preserve"> </w:t>
      </w:r>
      <w:r w:rsidR="00DE693F">
        <w:rPr>
          <w:lang w:val="en-US"/>
        </w:rPr>
        <w:t>CM</w:t>
      </w:r>
      <w:r w:rsidR="00DE693F" w:rsidRPr="00DE693F">
        <w:t>-</w:t>
      </w:r>
      <w:r w:rsidR="00DE693F">
        <w:rPr>
          <w:lang w:val="en-US"/>
        </w:rPr>
        <w:t>Server</w:t>
      </w:r>
      <w:r w:rsidR="00DE693F" w:rsidRPr="00DE693F">
        <w:t>’</w:t>
      </w:r>
      <w:proofErr w:type="spellStart"/>
      <w:r w:rsidR="00DE693F">
        <w:t>ом</w:t>
      </w:r>
      <w:proofErr w:type="spellEnd"/>
      <w:r w:rsidR="00DE693F">
        <w:t>.</w:t>
      </w:r>
      <w:r>
        <w:t xml:space="preserve"> Было бы удобно </w:t>
      </w:r>
      <w:proofErr w:type="spellStart"/>
      <w:r>
        <w:t>отрефакторить</w:t>
      </w:r>
      <w:proofErr w:type="spellEnd"/>
      <w:r>
        <w:t xml:space="preserve"> CM4, чтобы в </w:t>
      </w:r>
      <w:proofErr w:type="spellStart"/>
      <w:r>
        <w:t>CM-Sochi</w:t>
      </w:r>
      <w:proofErr w:type="spellEnd"/>
      <w:r>
        <w:t xml:space="preserve"> конфигурацией можно было подменить реализацию на прямое сохранение </w:t>
      </w:r>
      <w:r>
        <w:rPr>
          <w:lang w:val="en-US"/>
        </w:rPr>
        <w:t>HTML</w:t>
      </w:r>
      <w:r w:rsidRPr="00C26A91">
        <w:t xml:space="preserve"> в виде потока данных в файл платформы.</w:t>
      </w:r>
    </w:p>
    <w:p w:rsidR="009354EC" w:rsidRDefault="009354EC" w:rsidP="00DD52F4">
      <w:pPr>
        <w:pStyle w:val="11"/>
      </w:pPr>
      <w:bookmarkStart w:id="439" w:name="_Toc365647244"/>
      <w:r>
        <w:t>Аутентификация</w:t>
      </w:r>
      <w:bookmarkEnd w:id="439"/>
    </w:p>
    <w:p w:rsidR="009354EC" w:rsidRPr="00D4209D" w:rsidRDefault="00B53A1A" w:rsidP="009354EC">
      <w:pPr>
        <w:pStyle w:val="12"/>
      </w:pPr>
      <w:r>
        <w:t>Механизм аутентификации должен быть переделан на использование JAAS.</w:t>
      </w:r>
      <w:r w:rsidR="00D4209D" w:rsidRPr="00D4209D">
        <w:t xml:space="preserve"> </w:t>
      </w:r>
      <w:r w:rsidR="00D4209D">
        <w:t xml:space="preserve">Компонент аутентификации в </w:t>
      </w:r>
      <w:proofErr w:type="spellStart"/>
      <w:r w:rsidR="00D4209D">
        <w:t>CMJ-Server</w:t>
      </w:r>
      <w:proofErr w:type="spellEnd"/>
      <w:r w:rsidR="00D4209D">
        <w:t xml:space="preserve"> </w:t>
      </w:r>
      <w:r w:rsidR="009F0CA3">
        <w:t xml:space="preserve">реализуется через </w:t>
      </w:r>
      <w:proofErr w:type="spellStart"/>
      <w:r w:rsidR="009F0CA3">
        <w:t>Spring</w:t>
      </w:r>
      <w:proofErr w:type="spellEnd"/>
      <w:r w:rsidR="009F0CA3">
        <w:t xml:space="preserve"> </w:t>
      </w:r>
      <w:proofErr w:type="spellStart"/>
      <w:r w:rsidR="009F0CA3">
        <w:t>Security</w:t>
      </w:r>
      <w:proofErr w:type="spellEnd"/>
      <w:r w:rsidR="009F0CA3">
        <w:t xml:space="preserve">, позволяющей через изменение </w:t>
      </w:r>
      <w:r w:rsidR="00D4209D">
        <w:t>конфигураци</w:t>
      </w:r>
      <w:r w:rsidR="009F0CA3">
        <w:t xml:space="preserve">и делегировать часть процесса </w:t>
      </w:r>
      <w:r w:rsidR="00915779">
        <w:rPr>
          <w:lang w:val="en-US"/>
        </w:rPr>
        <w:t>HTTP</w:t>
      </w:r>
      <w:r w:rsidR="00915779" w:rsidRPr="00BB06EF">
        <w:t>-</w:t>
      </w:r>
      <w:r w:rsidR="009F0CA3">
        <w:lastRenderedPageBreak/>
        <w:t>аутентификации в JAAS</w:t>
      </w:r>
      <w:r w:rsidR="00D4209D">
        <w:t>.</w:t>
      </w:r>
    </w:p>
    <w:p w:rsidR="00DD52F4" w:rsidRDefault="009354EC" w:rsidP="00DD52F4">
      <w:pPr>
        <w:pStyle w:val="11"/>
        <w:rPr>
          <w:lang w:val="en-US"/>
        </w:rPr>
      </w:pPr>
      <w:bookmarkStart w:id="440" w:name="_Toc365647245"/>
      <w:r>
        <w:t>Авторизация</w:t>
      </w:r>
      <w:bookmarkEnd w:id="440"/>
    </w:p>
    <w:p w:rsidR="0039574E" w:rsidRDefault="009D3BF0" w:rsidP="0039574E">
      <w:pPr>
        <w:pStyle w:val="12"/>
      </w:pPr>
      <w:proofErr w:type="gramStart"/>
      <w:r>
        <w:rPr>
          <w:lang w:val="en-US"/>
        </w:rPr>
        <w:t>CMJ</w:t>
      </w:r>
      <w:r w:rsidRPr="009D3BF0">
        <w:t>-</w:t>
      </w:r>
      <w:r w:rsidR="00E04F8C">
        <w:rPr>
          <w:lang w:val="en-US"/>
        </w:rPr>
        <w:t>Server</w:t>
      </w:r>
      <w:r w:rsidRPr="009D3BF0">
        <w:t xml:space="preserve"> </w:t>
      </w:r>
      <w:r>
        <w:t>использует следующие контуры доступа, обеспечиваемые</w:t>
      </w:r>
      <w:r w:rsidRPr="009D3BF0">
        <w:t xml:space="preserve"> </w:t>
      </w:r>
      <w:proofErr w:type="spellStart"/>
      <w:r>
        <w:t>Domino</w:t>
      </w:r>
      <w:proofErr w:type="spellEnd"/>
      <w:r w:rsidR="006D231C">
        <w:t xml:space="preserve"> и самим CMJ</w:t>
      </w:r>
      <w:r>
        <w:t>.</w:t>
      </w:r>
      <w:proofErr w:type="gramEnd"/>
      <w:r>
        <w:t xml:space="preserve"> Для доступа к нижестоящему контуру, необходимо пройти </w:t>
      </w:r>
      <w:proofErr w:type="gramStart"/>
      <w:r>
        <w:t>вышестоящий</w:t>
      </w:r>
      <w:proofErr w:type="gramEnd"/>
      <w:r>
        <w:t>.</w:t>
      </w:r>
    </w:p>
    <w:p w:rsidR="009D3BF0" w:rsidRDefault="009D3BF0" w:rsidP="009D3BF0">
      <w:pPr>
        <w:pStyle w:val="12"/>
        <w:numPr>
          <w:ilvl w:val="0"/>
          <w:numId w:val="29"/>
        </w:numPr>
      </w:pPr>
      <w:r>
        <w:t xml:space="preserve">Доступ к серверу </w:t>
      </w:r>
      <w:proofErr w:type="spellStart"/>
      <w:r>
        <w:t>Domino</w:t>
      </w:r>
      <w:proofErr w:type="spellEnd"/>
    </w:p>
    <w:p w:rsidR="00F73C42" w:rsidRDefault="00F73C42" w:rsidP="00F73C42">
      <w:pPr>
        <w:pStyle w:val="12"/>
        <w:numPr>
          <w:ilvl w:val="0"/>
          <w:numId w:val="29"/>
        </w:numPr>
      </w:pPr>
      <w:r>
        <w:t xml:space="preserve">Наличие пользователя в </w:t>
      </w:r>
      <w:proofErr w:type="gramStart"/>
      <w:r>
        <w:t>текущем</w:t>
      </w:r>
      <w:proofErr w:type="gramEnd"/>
      <w:r>
        <w:t xml:space="preserve"> СО</w:t>
      </w:r>
    </w:p>
    <w:p w:rsidR="009D3BF0" w:rsidRDefault="009D3BF0" w:rsidP="009D3BF0">
      <w:pPr>
        <w:pStyle w:val="12"/>
        <w:numPr>
          <w:ilvl w:val="0"/>
          <w:numId w:val="29"/>
        </w:numPr>
      </w:pPr>
      <w:r>
        <w:t>Доступ к БД</w:t>
      </w:r>
    </w:p>
    <w:p w:rsidR="009D3BF0" w:rsidRPr="006D231C" w:rsidRDefault="009D3BF0" w:rsidP="009D3BF0">
      <w:pPr>
        <w:pStyle w:val="12"/>
        <w:numPr>
          <w:ilvl w:val="0"/>
          <w:numId w:val="29"/>
        </w:numPr>
      </w:pPr>
      <w:r>
        <w:t>Доступ к документу</w:t>
      </w:r>
      <w:r w:rsidR="006D231C">
        <w:rPr>
          <w:lang w:val="en-US"/>
        </w:rPr>
        <w:t xml:space="preserve"> </w:t>
      </w:r>
      <w:proofErr w:type="spellStart"/>
      <w:r w:rsidR="006D231C">
        <w:rPr>
          <w:lang w:val="en-US"/>
        </w:rPr>
        <w:t>на</w:t>
      </w:r>
      <w:proofErr w:type="spellEnd"/>
      <w:r w:rsidR="006D231C">
        <w:rPr>
          <w:lang w:val="en-US"/>
        </w:rPr>
        <w:t xml:space="preserve"> </w:t>
      </w:r>
      <w:proofErr w:type="spellStart"/>
      <w:r w:rsidR="006D231C">
        <w:rPr>
          <w:lang w:val="en-US"/>
        </w:rPr>
        <w:t>чтение</w:t>
      </w:r>
      <w:proofErr w:type="spellEnd"/>
    </w:p>
    <w:p w:rsidR="006D231C" w:rsidRPr="006D231C" w:rsidRDefault="006D231C" w:rsidP="006D231C">
      <w:pPr>
        <w:pStyle w:val="12"/>
        <w:numPr>
          <w:ilvl w:val="0"/>
          <w:numId w:val="29"/>
        </w:numPr>
      </w:pPr>
      <w:r>
        <w:t>Доступ к документу</w:t>
      </w:r>
      <w:r w:rsidRPr="00F73C42">
        <w:t xml:space="preserve"> на </w:t>
      </w:r>
      <w:r w:rsidR="006B0368">
        <w:t>редактирование</w:t>
      </w:r>
    </w:p>
    <w:p w:rsidR="009D3BF0" w:rsidRDefault="009D3BF0" w:rsidP="009D3BF0">
      <w:pPr>
        <w:pStyle w:val="12"/>
        <w:numPr>
          <w:ilvl w:val="0"/>
          <w:numId w:val="29"/>
        </w:numPr>
      </w:pPr>
      <w:r>
        <w:t xml:space="preserve">Доступ </w:t>
      </w:r>
      <w:r w:rsidR="006D231C">
        <w:t xml:space="preserve">на редактирование </w:t>
      </w:r>
      <w:r>
        <w:t>к полям документа и операциям с ним</w:t>
      </w:r>
    </w:p>
    <w:p w:rsidR="006D231C" w:rsidRDefault="006D231C" w:rsidP="006D231C">
      <w:pPr>
        <w:pStyle w:val="12"/>
      </w:pPr>
    </w:p>
    <w:p w:rsidR="006D231C" w:rsidRDefault="006D231C" w:rsidP="006D231C">
      <w:pPr>
        <w:pStyle w:val="12"/>
      </w:pPr>
      <w:r>
        <w:t xml:space="preserve">Доступ к серверу </w:t>
      </w:r>
      <w:proofErr w:type="spellStart"/>
      <w:r>
        <w:t>Domino</w:t>
      </w:r>
      <w:proofErr w:type="spellEnd"/>
      <w:r>
        <w:t xml:space="preserve"> – эквивалентен прохождению аутентификации платформой CM</w:t>
      </w:r>
      <w:r w:rsidR="00490289" w:rsidRPr="00490289">
        <w:t>-</w:t>
      </w:r>
      <w:r w:rsidR="00490289">
        <w:rPr>
          <w:lang w:val="en-US"/>
        </w:rPr>
        <w:t>Sochi</w:t>
      </w:r>
      <w:r>
        <w:t>.</w:t>
      </w:r>
    </w:p>
    <w:p w:rsidR="00F73C42" w:rsidRPr="00F73C42" w:rsidRDefault="00F73C42" w:rsidP="00F73C42">
      <w:pPr>
        <w:pStyle w:val="12"/>
      </w:pPr>
      <w:r>
        <w:t xml:space="preserve">Наличие пользователя в </w:t>
      </w:r>
      <w:proofErr w:type="gramStart"/>
      <w:r>
        <w:t>текущем</w:t>
      </w:r>
      <w:proofErr w:type="gramEnd"/>
      <w:r>
        <w:t xml:space="preserve"> СО</w:t>
      </w:r>
      <w:r w:rsidRPr="00F73C42">
        <w:t xml:space="preserve"> – </w:t>
      </w:r>
      <w:proofErr w:type="spellStart"/>
      <w:r>
        <w:t>переиспользуется</w:t>
      </w:r>
      <w:proofErr w:type="spellEnd"/>
      <w:r>
        <w:t xml:space="preserve"> этап аутентификации </w:t>
      </w:r>
      <w:proofErr w:type="spellStart"/>
      <w:r>
        <w:t>CMJ-Server</w:t>
      </w:r>
      <w:proofErr w:type="spellEnd"/>
      <w:r>
        <w:t>, проверяющий наличие пользователя в СО.</w:t>
      </w:r>
    </w:p>
    <w:p w:rsidR="006D231C" w:rsidRPr="005A474B" w:rsidRDefault="006D231C" w:rsidP="006D231C">
      <w:pPr>
        <w:pStyle w:val="12"/>
      </w:pPr>
      <w:r>
        <w:t>Доступ к БД</w:t>
      </w:r>
      <w:r w:rsidR="00490289">
        <w:t xml:space="preserve"> – можно </w:t>
      </w:r>
      <w:r w:rsidR="005A474B">
        <w:t xml:space="preserve">динамической группой, привязанной </w:t>
      </w:r>
      <w:r w:rsidR="005A474B" w:rsidRPr="005A474B">
        <w:t xml:space="preserve">к соответствующему </w:t>
      </w:r>
      <w:r w:rsidR="005A474B">
        <w:t>модулю.</w:t>
      </w:r>
      <w:del w:id="441" w:author="Тугушев И.А." w:date="2013-08-29T16:04:00Z">
        <w:r w:rsidR="005A474B" w:rsidDel="0083149C">
          <w:delText xml:space="preserve"> </w:delText>
        </w:r>
      </w:del>
    </w:p>
    <w:p w:rsidR="008211D2" w:rsidRDefault="002E1C51" w:rsidP="006D231C">
      <w:pPr>
        <w:pStyle w:val="12"/>
      </w:pPr>
      <w:r>
        <w:t>Доступ к документу</w:t>
      </w:r>
      <w:r w:rsidRPr="002E1C51">
        <w:t xml:space="preserve"> на чтение</w:t>
      </w:r>
      <w:r>
        <w:t xml:space="preserve"> – в </w:t>
      </w:r>
      <w:proofErr w:type="spellStart"/>
      <w:r>
        <w:t>Domin</w:t>
      </w:r>
      <w:proofErr w:type="spellEnd"/>
      <w:r>
        <w:rPr>
          <w:lang w:val="en-US"/>
        </w:rPr>
        <w:t>o</w:t>
      </w:r>
      <w:r w:rsidRPr="002E1C51">
        <w:t xml:space="preserve"> </w:t>
      </w:r>
      <w:r>
        <w:t>задаётся наличием идентификатора пользователя, либо группы</w:t>
      </w:r>
      <w:r w:rsidR="00F73C42">
        <w:t>,</w:t>
      </w:r>
      <w:r>
        <w:t xml:space="preserve"> в которую он входит, либо роли</w:t>
      </w:r>
      <w:r w:rsidRPr="002E1C51">
        <w:t xml:space="preserve"> </w:t>
      </w:r>
      <w:r>
        <w:t xml:space="preserve">в полях типа </w:t>
      </w:r>
      <w:proofErr w:type="spellStart"/>
      <w:r>
        <w:t>Readers</w:t>
      </w:r>
      <w:proofErr w:type="spellEnd"/>
      <w:r>
        <w:t xml:space="preserve"> или </w:t>
      </w:r>
      <w:proofErr w:type="spellStart"/>
      <w:r>
        <w:t>Auth</w:t>
      </w:r>
      <w:proofErr w:type="spellEnd"/>
      <w:r>
        <w:rPr>
          <w:lang w:val="en-US"/>
        </w:rPr>
        <w:t>o</w:t>
      </w:r>
      <w:proofErr w:type="spellStart"/>
      <w:r>
        <w:t>rs</w:t>
      </w:r>
      <w:proofErr w:type="spellEnd"/>
      <w:r w:rsidR="00E75AD7">
        <w:t>, на которую назначен пользователь.</w:t>
      </w:r>
    </w:p>
    <w:p w:rsidR="002E1C51" w:rsidRPr="008211D2" w:rsidRDefault="008211D2" w:rsidP="006D231C">
      <w:pPr>
        <w:pStyle w:val="12"/>
      </w:pPr>
      <w:r>
        <w:t>C</w:t>
      </w:r>
      <w:r>
        <w:rPr>
          <w:lang w:val="en-US"/>
        </w:rPr>
        <w:t>MJ</w:t>
      </w:r>
      <w:r w:rsidRPr="008211D2">
        <w:t>-</w:t>
      </w:r>
      <w:r>
        <w:rPr>
          <w:lang w:val="en-US"/>
        </w:rPr>
        <w:t>Server</w:t>
      </w:r>
      <w:r>
        <w:t xml:space="preserve"> </w:t>
      </w:r>
      <w:ins w:id="442" w:author="Тугушев И.А." w:date="2013-09-02T11:03:00Z">
        <w:r w:rsidR="00EA18CC">
          <w:t>в СМ</w:t>
        </w:r>
        <w:proofErr w:type="gramStart"/>
        <w:r w:rsidR="00EA18CC">
          <w:t>4</w:t>
        </w:r>
        <w:proofErr w:type="gramEnd"/>
        <w:r w:rsidR="00EA18CC">
          <w:t xml:space="preserve"> </w:t>
        </w:r>
      </w:ins>
      <w:r>
        <w:t>на основании идентификаторов пользователя, заданных в документе, ищет в СО Domino-идентификатор</w:t>
      </w:r>
      <w:r w:rsidR="00733C40">
        <w:t xml:space="preserve"> пользователя</w:t>
      </w:r>
      <w:r w:rsidR="00DF255E">
        <w:t xml:space="preserve"> – «Notes-имя»</w:t>
      </w:r>
      <w:r w:rsidR="00DF255E" w:rsidRPr="00DF255E">
        <w:t xml:space="preserve">, </w:t>
      </w:r>
      <w:r w:rsidR="00DF255E">
        <w:t>также может запросить и Notes-имена замещающих или аудиторов сотрудника.</w:t>
      </w:r>
      <w:r>
        <w:t xml:space="preserve"> </w:t>
      </w:r>
      <w:proofErr w:type="gramStart"/>
      <w:r>
        <w:rPr>
          <w:lang w:val="en-US"/>
        </w:rPr>
        <w:t>Notes</w:t>
      </w:r>
      <w:r w:rsidRPr="008211D2">
        <w:t>-им</w:t>
      </w:r>
      <w:r w:rsidR="00DF255E">
        <w:t>ена сотрудника, его замов и аудиторов</w:t>
      </w:r>
      <w:r>
        <w:t>, соответствующи</w:t>
      </w:r>
      <w:r w:rsidR="00DF255E">
        <w:t>х</w:t>
      </w:r>
      <w:r>
        <w:t xml:space="preserve"> одной роли в документе</w:t>
      </w:r>
      <w:r w:rsidRPr="008211D2">
        <w:t xml:space="preserve"> </w:t>
      </w:r>
      <w:r>
        <w:t>(адресаты, подписывающи</w:t>
      </w:r>
      <w:r w:rsidRPr="008211D2">
        <w:t>й</w:t>
      </w:r>
      <w:r>
        <w:t xml:space="preserve">) записываются в отдельное поле с префиксом </w:t>
      </w:r>
      <w:r w:rsidRPr="008211D2">
        <w:t>“</w:t>
      </w:r>
      <w:r>
        <w:t>AF$R_</w:t>
      </w:r>
      <w:r w:rsidRPr="008211D2">
        <w:t>”,</w:t>
      </w:r>
      <w:r>
        <w:t xml:space="preserve"> либо </w:t>
      </w:r>
      <w:r w:rsidRPr="008211D2">
        <w:t>“</w:t>
      </w:r>
      <w:r>
        <w:t>AF$A_</w:t>
      </w:r>
      <w:r w:rsidRPr="008211D2">
        <w:t>”.</w:t>
      </w:r>
      <w:proofErr w:type="gramEnd"/>
      <w:r>
        <w:t xml:space="preserve"> Суммированием значений таких полей  автоматически формируется ещё 2 поля </w:t>
      </w:r>
      <w:proofErr w:type="spellStart"/>
      <w:r>
        <w:t>AFReaders</w:t>
      </w:r>
      <w:proofErr w:type="spellEnd"/>
      <w:r>
        <w:t xml:space="preserve"> и </w:t>
      </w:r>
      <w:proofErr w:type="spellStart"/>
      <w:r>
        <w:rPr>
          <w:lang w:val="en-US"/>
        </w:rPr>
        <w:t>AFAuthors</w:t>
      </w:r>
      <w:proofErr w:type="spellEnd"/>
      <w:r>
        <w:t xml:space="preserve"> имеющие тип </w:t>
      </w:r>
      <w:proofErr w:type="spellStart"/>
      <w:r>
        <w:t>Readers</w:t>
      </w:r>
      <w:proofErr w:type="spellEnd"/>
      <w:r>
        <w:t xml:space="preserve"> и </w:t>
      </w:r>
      <w:proofErr w:type="spellStart"/>
      <w:r>
        <w:t>Auth</w:t>
      </w:r>
      <w:proofErr w:type="spellEnd"/>
      <w:r>
        <w:rPr>
          <w:lang w:val="en-US"/>
        </w:rPr>
        <w:t>o</w:t>
      </w:r>
      <w:proofErr w:type="spellStart"/>
      <w:r>
        <w:t>rs</w:t>
      </w:r>
      <w:proofErr w:type="spellEnd"/>
      <w:r>
        <w:t xml:space="preserve">, по которым </w:t>
      </w:r>
      <w:proofErr w:type="spellStart"/>
      <w:r>
        <w:t>Domino</w:t>
      </w:r>
      <w:proofErr w:type="spellEnd"/>
      <w:r>
        <w:t xml:space="preserve"> и выполняет авторизацию.</w:t>
      </w:r>
    </w:p>
    <w:p w:rsidR="008211D2" w:rsidRPr="008211D2" w:rsidRDefault="008211D2" w:rsidP="006D231C">
      <w:pPr>
        <w:pStyle w:val="12"/>
      </w:pPr>
    </w:p>
    <w:p w:rsidR="008211D2" w:rsidRDefault="00A025DC" w:rsidP="008211D2">
      <w:pPr>
        <w:pStyle w:val="210"/>
      </w:pPr>
      <w:bookmarkStart w:id="443" w:name="_Toc365647246"/>
      <w:r>
        <w:t xml:space="preserve">Моделирование авторизации доступа к документу в </w:t>
      </w:r>
      <w:proofErr w:type="spellStart"/>
      <w:r>
        <w:t>CM-Sochi</w:t>
      </w:r>
      <w:bookmarkEnd w:id="443"/>
      <w:proofErr w:type="spellEnd"/>
    </w:p>
    <w:p w:rsidR="003405D1" w:rsidRPr="00A10CA2" w:rsidRDefault="008211D2" w:rsidP="008211D2">
      <w:pPr>
        <w:pStyle w:val="12"/>
      </w:pPr>
      <w:r>
        <w:t>Адаптеры модуля СО программируются так, чтобы в качестве значений "Notes-имя"</w:t>
      </w:r>
      <w:r w:rsidR="003E6AF6" w:rsidRPr="003E6AF6">
        <w:t xml:space="preserve"> для </w:t>
      </w:r>
      <w:r w:rsidR="003E6AF6">
        <w:rPr>
          <w:lang w:val="en-US"/>
        </w:rPr>
        <w:t>CMJ</w:t>
      </w:r>
      <w:r w:rsidR="003E6AF6" w:rsidRPr="003E6AF6">
        <w:t>-</w:t>
      </w:r>
      <w:r w:rsidR="003E6AF6">
        <w:rPr>
          <w:lang w:val="en-US"/>
        </w:rPr>
        <w:t>Server</w:t>
      </w:r>
      <w:r>
        <w:t>,</w:t>
      </w:r>
      <w:r w:rsidR="00A025DC">
        <w:t xml:space="preserve"> </w:t>
      </w:r>
      <w:r>
        <w:t xml:space="preserve">возвращался </w:t>
      </w:r>
      <w:r w:rsidR="00A025DC">
        <w:rPr>
          <w:lang w:val="en-US"/>
        </w:rPr>
        <w:t>UNID</w:t>
      </w:r>
      <w:r w:rsidR="00A025DC">
        <w:t xml:space="preserve">, соответствующий </w:t>
      </w:r>
      <w:r>
        <w:t>субъект</w:t>
      </w:r>
      <w:r w:rsidR="00A025DC">
        <w:t>у</w:t>
      </w:r>
      <w:r>
        <w:t xml:space="preserve"> </w:t>
      </w:r>
      <w:proofErr w:type="gramStart"/>
      <w:r>
        <w:t>СО</w:t>
      </w:r>
      <w:proofErr w:type="gramEnd"/>
      <w:r w:rsidR="003405D1">
        <w:t xml:space="preserve"> «назначение»</w:t>
      </w:r>
      <w:r>
        <w:t>.</w:t>
      </w:r>
      <w:r w:rsidR="009F759A">
        <w:t xml:space="preserve"> В качестве замещающих и аудиторов должен возвращаться тот</w:t>
      </w:r>
      <w:r w:rsidR="009F759A" w:rsidRPr="009F759A">
        <w:t xml:space="preserve"> </w:t>
      </w:r>
      <w:r w:rsidR="009F759A">
        <w:t>же самый UNID</w:t>
      </w:r>
      <w:r w:rsidR="009F759A" w:rsidRPr="00DF255E">
        <w:t>.</w:t>
      </w:r>
      <w:r w:rsidR="00A10CA2">
        <w:t xml:space="preserve"> </w:t>
      </w:r>
      <w:r w:rsidR="003405D1">
        <w:t xml:space="preserve">Для делопроизводителей подразделений тоже должен </w:t>
      </w:r>
      <w:r w:rsidR="00A10CA2">
        <w:t xml:space="preserve">возвращаться </w:t>
      </w:r>
      <w:r w:rsidR="00A10CA2">
        <w:rPr>
          <w:lang w:val="en-US"/>
        </w:rPr>
        <w:t>UNID</w:t>
      </w:r>
      <w:r w:rsidR="00A10CA2">
        <w:t xml:space="preserve"> назначений.</w:t>
      </w:r>
    </w:p>
    <w:p w:rsidR="008211D2" w:rsidRPr="00A025DC" w:rsidRDefault="008211D2" w:rsidP="00A025DC">
      <w:pPr>
        <w:pStyle w:val="310"/>
      </w:pPr>
      <w:bookmarkStart w:id="444" w:name="_Toc365647247"/>
      <w:r>
        <w:t>Пользовательский доступ</w:t>
      </w:r>
      <w:bookmarkEnd w:id="444"/>
    </w:p>
    <w:p w:rsidR="00B4194A" w:rsidRDefault="00B4194A" w:rsidP="00A025DC">
      <w:pPr>
        <w:pStyle w:val="12"/>
      </w:pPr>
      <w:r>
        <w:t>«Пользовательским доступом» назовём случай определения состава пользователей, которым должен быть предоставлен доступ к документу, через перечисление идентификаторов пользователей в самом документе.</w:t>
      </w:r>
    </w:p>
    <w:p w:rsidR="008211D2" w:rsidRPr="00886467" w:rsidRDefault="00B4194A" w:rsidP="00A025DC">
      <w:pPr>
        <w:pStyle w:val="12"/>
      </w:pPr>
      <w:r>
        <w:t xml:space="preserve">Для организации в </w:t>
      </w:r>
      <w:proofErr w:type="spellStart"/>
      <w:r>
        <w:t>CM-Sochi</w:t>
      </w:r>
      <w:proofErr w:type="spellEnd"/>
      <w:r>
        <w:t xml:space="preserve"> «Пользовательского доступа», в</w:t>
      </w:r>
      <w:r w:rsidR="008211D2" w:rsidRPr="00A025DC">
        <w:t xml:space="preserve">водим </w:t>
      </w:r>
      <w:proofErr w:type="gramStart"/>
      <w:r w:rsidR="00A025DC">
        <w:t>ДОП</w:t>
      </w:r>
      <w:proofErr w:type="gramEnd"/>
      <w:r w:rsidR="008211D2" w:rsidRPr="00A025DC">
        <w:t xml:space="preserve"> "Доступ пользователя"</w:t>
      </w:r>
      <w:r w:rsidR="003E6AF6">
        <w:t xml:space="preserve"> (</w:t>
      </w:r>
      <w:proofErr w:type="spellStart"/>
      <w:r w:rsidR="003E6AF6">
        <w:t>Access</w:t>
      </w:r>
      <w:proofErr w:type="spellEnd"/>
      <w:r w:rsidR="003E6AF6">
        <w:t>)</w:t>
      </w:r>
      <w:r w:rsidR="008211D2" w:rsidRPr="00A025DC">
        <w:t xml:space="preserve">. Он связан с </w:t>
      </w:r>
      <w:r w:rsidR="00A025DC">
        <w:t xml:space="preserve">корневым </w:t>
      </w:r>
      <w:proofErr w:type="gramStart"/>
      <w:r w:rsidR="008211D2" w:rsidRPr="00A025DC">
        <w:t>ДО</w:t>
      </w:r>
      <w:r w:rsidR="00A025DC">
        <w:t>П</w:t>
      </w:r>
      <w:proofErr w:type="gramEnd"/>
      <w:r w:rsidR="00A025DC">
        <w:t xml:space="preserve"> для документа</w:t>
      </w:r>
      <w:r w:rsidR="008211D2" w:rsidRPr="00A025DC">
        <w:t xml:space="preserve"> и с ДО</w:t>
      </w:r>
      <w:r w:rsidR="00A025DC" w:rsidRPr="00A025DC">
        <w:t xml:space="preserve">П </w:t>
      </w:r>
      <w:r w:rsidR="008211D2" w:rsidRPr="00A025DC">
        <w:t>субъект</w:t>
      </w:r>
      <w:r w:rsidR="00A025DC">
        <w:t>а С</w:t>
      </w:r>
      <w:r w:rsidR="008211D2" w:rsidRPr="00A025DC">
        <w:t xml:space="preserve">О. Кроме того, этот </w:t>
      </w:r>
      <w:proofErr w:type="gramStart"/>
      <w:r w:rsidR="00A025DC">
        <w:t>ДОП</w:t>
      </w:r>
      <w:proofErr w:type="gramEnd"/>
      <w:r w:rsidR="008211D2" w:rsidRPr="00A025DC">
        <w:t xml:space="preserve"> имеет поле</w:t>
      </w:r>
      <w:r w:rsidR="00040E0E">
        <w:t xml:space="preserve"> «Роль в документе» (</w:t>
      </w:r>
      <w:r w:rsidR="00040E0E">
        <w:rPr>
          <w:lang w:val="en-US"/>
        </w:rPr>
        <w:t>role</w:t>
      </w:r>
      <w:r w:rsidR="00040E0E">
        <w:t>) в качестве значения которого будем помещать имя</w:t>
      </w:r>
      <w:r w:rsidR="00040E0E" w:rsidRPr="00040E0E">
        <w:t xml:space="preserve"> </w:t>
      </w:r>
      <w:r w:rsidR="00040E0E">
        <w:t>AF$R</w:t>
      </w:r>
      <w:r w:rsidR="00040E0E" w:rsidRPr="00040E0E">
        <w:t xml:space="preserve">/ </w:t>
      </w:r>
      <w:r w:rsidR="00040E0E">
        <w:t>AF$</w:t>
      </w:r>
      <w:r w:rsidR="00040E0E">
        <w:rPr>
          <w:lang w:val="en-US"/>
        </w:rPr>
        <w:t>A</w:t>
      </w:r>
      <w:r w:rsidR="00040E0E" w:rsidRPr="00040E0E">
        <w:t xml:space="preserve"> поля.</w:t>
      </w:r>
    </w:p>
    <w:p w:rsidR="008211D2" w:rsidRDefault="00040E0E" w:rsidP="00A025DC">
      <w:pPr>
        <w:pStyle w:val="12"/>
      </w:pPr>
      <w:r>
        <w:t>Д</w:t>
      </w:r>
      <w:r w:rsidR="008211D2" w:rsidRPr="00A025DC">
        <w:t xml:space="preserve">ля каждого типа </w:t>
      </w:r>
      <w:proofErr w:type="gramStart"/>
      <w:r w:rsidR="008211D2" w:rsidRPr="00A025DC">
        <w:t>ДО</w:t>
      </w:r>
      <w:r>
        <w:t>П</w:t>
      </w:r>
      <w:proofErr w:type="gramEnd"/>
      <w:r>
        <w:t xml:space="preserve"> </w:t>
      </w:r>
      <w:r w:rsidR="008211D2" w:rsidRPr="00A025DC">
        <w:t>документа</w:t>
      </w:r>
      <w:r>
        <w:t>,</w:t>
      </w:r>
      <w:r w:rsidR="008211D2" w:rsidRPr="00A025DC">
        <w:t xml:space="preserve"> придется иметь и 1 такой ДО</w:t>
      </w:r>
      <w:r>
        <w:t xml:space="preserve">П для </w:t>
      </w:r>
      <w:r w:rsidR="008211D2" w:rsidRPr="00A025DC">
        <w:t>доступ</w:t>
      </w:r>
      <w:r>
        <w:t>а,</w:t>
      </w:r>
      <w:r w:rsidR="008211D2" w:rsidRPr="00A025DC">
        <w:t xml:space="preserve"> т.к. мы не можем из него поставить связь </w:t>
      </w:r>
      <w:r>
        <w:rPr>
          <w:lang w:val="en-US"/>
        </w:rPr>
        <w:t>N</w:t>
      </w:r>
      <w:r w:rsidRPr="00886467">
        <w:t xml:space="preserve">:1 </w:t>
      </w:r>
      <w:r w:rsidR="008211D2" w:rsidRPr="00A025DC">
        <w:t xml:space="preserve">на произвольный </w:t>
      </w:r>
      <w:r>
        <w:t xml:space="preserve">тип </w:t>
      </w:r>
      <w:r w:rsidR="008211D2" w:rsidRPr="00A025DC">
        <w:t>ДО</w:t>
      </w:r>
      <w:r>
        <w:t xml:space="preserve">П </w:t>
      </w:r>
      <w:r w:rsidR="008211D2" w:rsidRPr="00A025DC">
        <w:t>документ</w:t>
      </w:r>
      <w:r>
        <w:t>а</w:t>
      </w:r>
      <w:r w:rsidR="008211D2" w:rsidRPr="00A025DC">
        <w:t>.</w:t>
      </w:r>
    </w:p>
    <w:p w:rsidR="003E6AF6" w:rsidRDefault="003E6AF6" w:rsidP="00A025DC">
      <w:pPr>
        <w:pStyle w:val="12"/>
      </w:pPr>
    </w:p>
    <w:p w:rsidR="003E6AF6" w:rsidRPr="00A025DC" w:rsidRDefault="00CD4B9C" w:rsidP="00A025DC">
      <w:pPr>
        <w:pStyle w:val="12"/>
      </w:pPr>
      <w:r>
        <w:rPr>
          <w:noProof/>
        </w:rPr>
        <w:drawing>
          <wp:inline distT="0" distB="0" distL="0" distR="0">
            <wp:extent cx="5524500" cy="244792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1D2" w:rsidRPr="00A025DC" w:rsidRDefault="008211D2" w:rsidP="00A025DC">
      <w:pPr>
        <w:pStyle w:val="12"/>
      </w:pPr>
    </w:p>
    <w:p w:rsidR="008211D2" w:rsidRPr="000A1131" w:rsidRDefault="008211D2" w:rsidP="00A025DC">
      <w:pPr>
        <w:pStyle w:val="12"/>
      </w:pPr>
      <w:r w:rsidRPr="00A025DC">
        <w:t xml:space="preserve">При сохранении </w:t>
      </w:r>
      <w:r w:rsidR="00886467">
        <w:rPr>
          <w:lang w:val="en-US"/>
        </w:rPr>
        <w:t>Document</w:t>
      </w:r>
      <w:r w:rsidR="00AF25BE">
        <w:t>,</w:t>
      </w:r>
      <w:r w:rsidRPr="00A025DC">
        <w:t xml:space="preserve"> адаптер анализирует</w:t>
      </w:r>
      <w:r w:rsidR="00131315">
        <w:t xml:space="preserve"> заданный набор </w:t>
      </w:r>
      <w:ins w:id="445" w:author="Тугушев И.А." w:date="2013-09-03T15:20:00Z">
        <w:r w:rsidR="000E38CA">
          <w:t xml:space="preserve">его </w:t>
        </w:r>
      </w:ins>
      <w:r w:rsidRPr="00A025DC">
        <w:t>пол</w:t>
      </w:r>
      <w:r w:rsidR="00131315">
        <w:t>ей</w:t>
      </w:r>
      <w:ins w:id="446" w:author="Тугушев И.А." w:date="2013-09-03T15:19:00Z">
        <w:r w:rsidR="00C510D2">
          <w:t xml:space="preserve"> с префиксом</w:t>
        </w:r>
      </w:ins>
      <w:r w:rsidRPr="00A025DC">
        <w:t xml:space="preserve"> AF$R</w:t>
      </w:r>
      <w:del w:id="447" w:author="Тугушев И.А." w:date="2013-09-03T15:19:00Z">
        <w:r w:rsidR="00886467" w:rsidRPr="00886467" w:rsidDel="00C510D2">
          <w:delText>/</w:delText>
        </w:r>
      </w:del>
      <w:ins w:id="448" w:author="Тугушев И.А." w:date="2013-09-03T15:19:00Z">
        <w:r w:rsidR="00C510D2">
          <w:t xml:space="preserve"> </w:t>
        </w:r>
      </w:ins>
      <w:ins w:id="449" w:author="Тугушев И.А." w:date="2013-09-03T15:20:00Z">
        <w:r w:rsidR="00C510D2">
          <w:t>или</w:t>
        </w:r>
      </w:ins>
      <w:ins w:id="450" w:author="Тугушев И.А." w:date="2013-09-03T15:19:00Z">
        <w:r w:rsidR="00C510D2">
          <w:t xml:space="preserve"> </w:t>
        </w:r>
      </w:ins>
      <w:r w:rsidRPr="00A025DC">
        <w:t>AF$A</w:t>
      </w:r>
      <w:r w:rsidR="00131315">
        <w:t xml:space="preserve"> и</w:t>
      </w:r>
      <w:r w:rsidRPr="00A025DC">
        <w:t xml:space="preserve"> удаляет/добавляет </w:t>
      </w:r>
      <w:r w:rsidR="00886467">
        <w:t xml:space="preserve">объекты </w:t>
      </w:r>
      <w:proofErr w:type="spellStart"/>
      <w:r w:rsidRPr="00A025DC">
        <w:t>ДО</w:t>
      </w:r>
      <w:r w:rsidR="00886467">
        <w:t>П</w:t>
      </w:r>
      <w:r w:rsidRPr="00A025DC">
        <w:t>-доступ</w:t>
      </w:r>
      <w:proofErr w:type="spellEnd"/>
      <w:r w:rsidR="009A4339">
        <w:t xml:space="preserve"> (</w:t>
      </w:r>
      <w:r w:rsidR="009A4339">
        <w:rPr>
          <w:lang w:val="en-US"/>
        </w:rPr>
        <w:t>Access</w:t>
      </w:r>
      <w:r w:rsidR="009A4339">
        <w:t>)</w:t>
      </w:r>
      <w:r w:rsidR="00131315">
        <w:t>.</w:t>
      </w:r>
      <w:r w:rsidRPr="00A025DC">
        <w:t xml:space="preserve"> </w:t>
      </w:r>
      <w:r w:rsidR="00131315">
        <w:t>К</w:t>
      </w:r>
      <w:r w:rsidRPr="00A025DC">
        <w:t xml:space="preserve">лючом для поиска является </w:t>
      </w:r>
      <w:r w:rsidR="00131315">
        <w:rPr>
          <w:lang w:val="en-US"/>
        </w:rPr>
        <w:t>id</w:t>
      </w:r>
      <w:r w:rsidR="00131315" w:rsidRPr="00131315">
        <w:t xml:space="preserve"> </w:t>
      </w:r>
      <w:proofErr w:type="gramStart"/>
      <w:r w:rsidRPr="00A025DC">
        <w:t>ДО</w:t>
      </w:r>
      <w:r w:rsidR="00131315">
        <w:t>П</w:t>
      </w:r>
      <w:proofErr w:type="gramEnd"/>
      <w:r w:rsidR="00131315">
        <w:t xml:space="preserve"> для </w:t>
      </w:r>
      <w:r w:rsidRPr="00A025DC">
        <w:t>документ</w:t>
      </w:r>
      <w:r w:rsidR="00131315">
        <w:t>а</w:t>
      </w:r>
      <w:r w:rsidRPr="00A025DC">
        <w:t xml:space="preserve">, </w:t>
      </w:r>
      <w:r w:rsidR="00131315">
        <w:rPr>
          <w:lang w:val="en-US"/>
        </w:rPr>
        <w:t>id</w:t>
      </w:r>
      <w:r w:rsidR="00131315" w:rsidRPr="00131315">
        <w:t xml:space="preserve"> </w:t>
      </w:r>
      <w:r w:rsidRPr="00A025DC">
        <w:t>ДО</w:t>
      </w:r>
      <w:r w:rsidR="00131315">
        <w:t xml:space="preserve">П </w:t>
      </w:r>
      <w:r w:rsidRPr="00A025DC">
        <w:t>субъект</w:t>
      </w:r>
      <w:r w:rsidR="00131315">
        <w:t xml:space="preserve">а СО и имя </w:t>
      </w:r>
      <w:r w:rsidR="00131315" w:rsidRPr="00A025DC">
        <w:t>AF$R</w:t>
      </w:r>
      <w:r w:rsidR="00131315" w:rsidRPr="00886467">
        <w:t>/</w:t>
      </w:r>
      <w:r w:rsidR="00131315" w:rsidRPr="00A025DC">
        <w:t>AF$A</w:t>
      </w:r>
      <w:r w:rsidR="00131315">
        <w:t xml:space="preserve"> поля</w:t>
      </w:r>
      <w:r w:rsidRPr="00A025DC">
        <w:t xml:space="preserve">. Получается, что для каждого AF$R/AF$A поля будет свой набор записей </w:t>
      </w:r>
      <w:r w:rsidR="009A4339">
        <w:rPr>
          <w:lang w:val="en-US"/>
        </w:rPr>
        <w:t>Access</w:t>
      </w:r>
      <w:r w:rsidRPr="00A025DC">
        <w:t xml:space="preserve">. </w:t>
      </w:r>
      <w:r w:rsidR="009A4339">
        <w:t>Привязка к имени поля необходима</w:t>
      </w:r>
      <w:r w:rsidRPr="00A025DC">
        <w:t xml:space="preserve">, т.к. при записи полей в </w:t>
      </w:r>
      <w:proofErr w:type="spellStart"/>
      <w:r w:rsidRPr="00A025DC">
        <w:t>Document</w:t>
      </w:r>
      <w:proofErr w:type="spellEnd"/>
      <w:r w:rsidRPr="00A025DC">
        <w:t xml:space="preserve"> </w:t>
      </w:r>
      <w:r w:rsidR="009A4339">
        <w:rPr>
          <w:lang w:val="en-US"/>
        </w:rPr>
        <w:t>CMJ</w:t>
      </w:r>
      <w:r w:rsidR="009A4339" w:rsidRPr="009A4339">
        <w:t>-</w:t>
      </w:r>
      <w:r w:rsidR="009A4339">
        <w:rPr>
          <w:lang w:val="en-US"/>
        </w:rPr>
        <w:t>Server</w:t>
      </w:r>
      <w:r w:rsidRPr="00A025DC">
        <w:t xml:space="preserve"> </w:t>
      </w:r>
      <w:r w:rsidR="009A4339">
        <w:t>формирует</w:t>
      </w:r>
      <w:r w:rsidRPr="00A025DC">
        <w:t xml:space="preserve"> не все поля, а только измен</w:t>
      </w:r>
      <w:r w:rsidR="005C043B" w:rsidRPr="005C043B">
        <w:t>ё</w:t>
      </w:r>
      <w:r w:rsidR="000A1131">
        <w:t>нные и поэтому</w:t>
      </w:r>
      <w:ins w:id="451" w:author="Тугушев И.А." w:date="2013-08-30T13:59:00Z">
        <w:r w:rsidR="00A935C3">
          <w:t>,</w:t>
        </w:r>
      </w:ins>
      <w:r w:rsidR="000A1131">
        <w:t xml:space="preserve"> при чтении </w:t>
      </w:r>
      <w:proofErr w:type="spellStart"/>
      <w:r w:rsidR="000A1131">
        <w:t>Document</w:t>
      </w:r>
      <w:proofErr w:type="spellEnd"/>
      <w:r w:rsidR="000A1131">
        <w:t xml:space="preserve"> важно в исходном виде сформировать и </w:t>
      </w:r>
      <w:r w:rsidR="000A1131" w:rsidRPr="00A025DC">
        <w:t>AF$R/AF$A поля</w:t>
      </w:r>
      <w:r w:rsidR="000A1131">
        <w:t>.</w:t>
      </w:r>
    </w:p>
    <w:p w:rsidR="008211D2" w:rsidRDefault="008211D2" w:rsidP="00A025DC">
      <w:pPr>
        <w:pStyle w:val="12"/>
      </w:pPr>
      <w:r w:rsidRPr="00A025DC">
        <w:t xml:space="preserve">Для каждого </w:t>
      </w:r>
      <w:r w:rsidR="00210C3A">
        <w:t>тип</w:t>
      </w:r>
      <w:ins w:id="452" w:author="Тугушев И.А." w:date="2013-08-30T13:57:00Z">
        <w:r w:rsidR="001041A5">
          <w:t>а</w:t>
        </w:r>
      </w:ins>
      <w:r w:rsidR="00210C3A">
        <w:t xml:space="preserve"> </w:t>
      </w:r>
      <w:proofErr w:type="gramStart"/>
      <w:r w:rsidRPr="00A025DC">
        <w:t>ДО</w:t>
      </w:r>
      <w:r w:rsidR="00207BAC" w:rsidRPr="00207BAC">
        <w:t>П</w:t>
      </w:r>
      <w:proofErr w:type="gramEnd"/>
      <w:r w:rsidR="00207BAC">
        <w:t xml:space="preserve"> </w:t>
      </w:r>
      <w:r w:rsidRPr="00A025DC">
        <w:t xml:space="preserve">документа </w:t>
      </w:r>
      <w:r w:rsidR="00210C3A">
        <w:t>должна быть</w:t>
      </w:r>
      <w:r w:rsidRPr="00A025DC">
        <w:t xml:space="preserve"> </w:t>
      </w:r>
      <w:r w:rsidR="00210C3A">
        <w:t>задана</w:t>
      </w:r>
      <w:r w:rsidRPr="00A025DC">
        <w:t xml:space="preserve"> </w:t>
      </w:r>
      <w:r w:rsidR="00207BAC">
        <w:t>к</w:t>
      </w:r>
      <w:r w:rsidRPr="00A025DC">
        <w:t>онтекстная</w:t>
      </w:r>
      <w:r w:rsidR="00207BAC">
        <w:t xml:space="preserve"> р</w:t>
      </w:r>
      <w:r w:rsidRPr="00A025DC">
        <w:t xml:space="preserve">оль, предоставляющая полный доступ (вне зависимости от статусов), и вычисляющаяся </w:t>
      </w:r>
      <w:ins w:id="453" w:author="Тугушев И.А." w:date="2013-08-29T15:41:00Z">
        <w:r w:rsidR="00F46C5A">
          <w:t xml:space="preserve">через динамическую группу </w:t>
        </w:r>
      </w:ins>
      <w:del w:id="454" w:author="Тугушев И.А." w:date="2013-08-29T15:42:00Z">
        <w:r w:rsidRPr="00A025DC" w:rsidDel="00287E20">
          <w:delText xml:space="preserve">как </w:delText>
        </w:r>
      </w:del>
      <w:r w:rsidRPr="00A025DC">
        <w:t>"</w:t>
      </w:r>
      <w:proofErr w:type="spellStart"/>
      <w:r w:rsidRPr="00A025DC">
        <w:t>пользователь+замы+аудиторы</w:t>
      </w:r>
      <w:proofErr w:type="spellEnd"/>
      <w:r w:rsidRPr="00A025DC">
        <w:t>" по списку субъектов</w:t>
      </w:r>
      <w:r w:rsidR="00FE1118">
        <w:t xml:space="preserve"> </w:t>
      </w:r>
      <w:r w:rsidRPr="00A025DC">
        <w:t>СО, с которыми связан данный ДО</w:t>
      </w:r>
      <w:r w:rsidR="00FE1118">
        <w:t xml:space="preserve">П </w:t>
      </w:r>
      <w:r w:rsidRPr="00A025DC">
        <w:t>документ при помощи ДО</w:t>
      </w:r>
      <w:r w:rsidR="00FE1118">
        <w:t xml:space="preserve">П </w:t>
      </w:r>
      <w:r w:rsidRPr="00A025DC">
        <w:t>доступ</w:t>
      </w:r>
      <w:r w:rsidR="00FE1118">
        <w:t>а</w:t>
      </w:r>
      <w:r w:rsidRPr="00A025DC">
        <w:t xml:space="preserve"> с любым значением в поле "</w:t>
      </w:r>
      <w:r w:rsidR="00FE1118">
        <w:t>Роль в документе</w:t>
      </w:r>
      <w:r w:rsidRPr="00A025DC">
        <w:t>"</w:t>
      </w:r>
      <w:r w:rsidR="00FE1118">
        <w:t xml:space="preserve"> (</w:t>
      </w:r>
      <w:r w:rsidR="00FE1118">
        <w:rPr>
          <w:lang w:val="en-US"/>
        </w:rPr>
        <w:t>role</w:t>
      </w:r>
      <w:r w:rsidR="00FE1118">
        <w:t>)</w:t>
      </w:r>
      <w:r w:rsidRPr="00A025DC">
        <w:t>.</w:t>
      </w:r>
    </w:p>
    <w:p w:rsidR="00496153" w:rsidRPr="00496153" w:rsidRDefault="00496153" w:rsidP="00A025DC">
      <w:pPr>
        <w:pStyle w:val="12"/>
      </w:pPr>
      <w:r>
        <w:t>Не использование в механизме полей AF</w:t>
      </w:r>
      <w:r>
        <w:rPr>
          <w:lang w:val="en-US"/>
        </w:rPr>
        <w:t>Readers</w:t>
      </w:r>
      <w:r w:rsidRPr="00496153">
        <w:t xml:space="preserve"> и </w:t>
      </w:r>
      <w:proofErr w:type="spellStart"/>
      <w:r>
        <w:rPr>
          <w:lang w:val="en-US"/>
        </w:rPr>
        <w:t>AFAuthors</w:t>
      </w:r>
      <w:proofErr w:type="spellEnd"/>
      <w:r w:rsidRPr="00496153">
        <w:t xml:space="preserve"> делает не нужным их хранение в РБД. </w:t>
      </w:r>
      <w:r>
        <w:t xml:space="preserve">Но </w:t>
      </w:r>
      <w:proofErr w:type="spellStart"/>
      <w:r>
        <w:t>CMJ-Server</w:t>
      </w:r>
      <w:proofErr w:type="spellEnd"/>
      <w:r>
        <w:t xml:space="preserve"> изредка читает эти поля. Для таких редких операций можно предусмотреть «ленивое» их формирование по </w:t>
      </w:r>
      <w:proofErr w:type="gramStart"/>
      <w:r>
        <w:t>ДОП</w:t>
      </w:r>
      <w:proofErr w:type="gramEnd"/>
      <w:r>
        <w:t xml:space="preserve"> доступа.</w:t>
      </w:r>
    </w:p>
    <w:p w:rsidR="008211D2" w:rsidRPr="00A025DC" w:rsidRDefault="008211D2" w:rsidP="00CD4B9C">
      <w:pPr>
        <w:pStyle w:val="310"/>
      </w:pPr>
      <w:bookmarkStart w:id="455" w:name="_Toc365647248"/>
      <w:r w:rsidRPr="00A025DC">
        <w:t>3</w:t>
      </w:r>
      <w:r w:rsidR="00CD4B9C">
        <w:t xml:space="preserve"> </w:t>
      </w:r>
      <w:r w:rsidRPr="00A025DC">
        <w:t>Доступ делопроизводителям</w:t>
      </w:r>
      <w:bookmarkEnd w:id="455"/>
    </w:p>
    <w:p w:rsidR="00287E20" w:rsidRDefault="00712423" w:rsidP="007A12AF">
      <w:pPr>
        <w:pStyle w:val="12"/>
        <w:rPr>
          <w:ins w:id="456" w:author="Тугушев И.А." w:date="2013-08-29T15:43:00Z"/>
        </w:rPr>
      </w:pPr>
      <w:r>
        <w:t>«</w:t>
      </w:r>
      <w:r w:rsidR="00CD4B9C">
        <w:t>Доступ делопроизводителя</w:t>
      </w:r>
      <w:r w:rsidR="00B4194A">
        <w:t>м</w:t>
      </w:r>
      <w:r>
        <w:t>»</w:t>
      </w:r>
      <w:r w:rsidR="00CD4B9C">
        <w:t xml:space="preserve"> от </w:t>
      </w:r>
      <w:r>
        <w:t xml:space="preserve">«пользовательского </w:t>
      </w:r>
      <w:r w:rsidR="00CD4B9C">
        <w:t>доступа</w:t>
      </w:r>
      <w:r>
        <w:t>»</w:t>
      </w:r>
      <w:r w:rsidR="00CD4B9C">
        <w:t xml:space="preserve"> о</w:t>
      </w:r>
      <w:r w:rsidR="00CD4B9C" w:rsidRPr="00CD4B9C">
        <w:t xml:space="preserve">тличается тем, что </w:t>
      </w:r>
      <w:r w:rsidR="00CD4B9C">
        <w:t xml:space="preserve">в </w:t>
      </w:r>
      <w:r w:rsidR="00CD4B9C">
        <w:rPr>
          <w:lang w:val="en-US"/>
        </w:rPr>
        <w:t>Document</w:t>
      </w:r>
      <w:r w:rsidR="00CD4B9C" w:rsidRPr="00CD4B9C">
        <w:t xml:space="preserve"> для них нет </w:t>
      </w:r>
      <w:r w:rsidR="00CD4B9C">
        <w:t xml:space="preserve">списка </w:t>
      </w:r>
      <w:r w:rsidR="00CD4B9C">
        <w:rPr>
          <w:lang w:val="en-US"/>
        </w:rPr>
        <w:t>UNID</w:t>
      </w:r>
      <w:r w:rsidR="00CD4B9C" w:rsidRPr="00CD4B9C">
        <w:t>’</w:t>
      </w:r>
      <w:proofErr w:type="spellStart"/>
      <w:r w:rsidR="00CD4B9C" w:rsidRPr="00CD4B9C">
        <w:t>ов</w:t>
      </w:r>
      <w:proofErr w:type="spellEnd"/>
      <w:r w:rsidR="00CD4B9C" w:rsidRPr="00CD4B9C">
        <w:t xml:space="preserve"> </w:t>
      </w:r>
      <w:r w:rsidR="00CD4B9C">
        <w:t xml:space="preserve">сотрудников-делопроизводителей. А вместо этого есть UNID подразделения. Делопроизводители этого подразделения </w:t>
      </w:r>
      <w:proofErr w:type="gramStart"/>
      <w:r w:rsidR="00CD4B9C">
        <w:t>в</w:t>
      </w:r>
      <w:proofErr w:type="gramEnd"/>
      <w:r w:rsidR="00CD4B9C">
        <w:t xml:space="preserve"> СО указываются через связи с сотрудниками.</w:t>
      </w:r>
      <w:r w:rsidR="00896F45">
        <w:t xml:space="preserve"> Разница с «пользовательским доступом» лишь в определении контекстной роли, </w:t>
      </w:r>
      <w:r w:rsidR="00896F45" w:rsidRPr="00A025DC">
        <w:t>вычисляющ</w:t>
      </w:r>
      <w:r w:rsidR="000D64E8">
        <w:t>ей</w:t>
      </w:r>
      <w:r w:rsidR="00896F45" w:rsidRPr="00A025DC">
        <w:t xml:space="preserve">ся </w:t>
      </w:r>
      <w:ins w:id="457" w:author="Тугушев И.А." w:date="2013-08-29T15:42:00Z">
        <w:r w:rsidR="00287E20">
          <w:t xml:space="preserve">через динамическую группу </w:t>
        </w:r>
      </w:ins>
      <w:del w:id="458" w:author="Тугушев И.А." w:date="2013-08-29T15:42:00Z">
        <w:r w:rsidR="00896F45" w:rsidRPr="00A025DC" w:rsidDel="00287E20">
          <w:delText xml:space="preserve">как </w:delText>
        </w:r>
      </w:del>
      <w:del w:id="459" w:author="Тугушев И.А." w:date="2013-08-29T15:44:00Z">
        <w:r w:rsidR="00896F45" w:rsidRPr="00A025DC" w:rsidDel="00287E20">
          <w:delText>"</w:delText>
        </w:r>
      </w:del>
      <w:ins w:id="460" w:author="Тугушев И.А." w:date="2013-08-29T15:44:00Z">
        <w:r w:rsidR="00287E20">
          <w:t>«</w:t>
        </w:r>
      </w:ins>
      <w:r w:rsidR="00896F45" w:rsidRPr="00A025DC">
        <w:t>делопроизводители</w:t>
      </w:r>
      <w:del w:id="461" w:author="Тугушев И.А." w:date="2013-08-29T15:44:00Z">
        <w:r w:rsidR="00896F45" w:rsidRPr="00A025DC" w:rsidDel="00287E20">
          <w:delText>"</w:delText>
        </w:r>
      </w:del>
      <w:r w:rsidR="00896F45" w:rsidRPr="00A025DC">
        <w:t xml:space="preserve"> </w:t>
      </w:r>
      <w:ins w:id="462" w:author="Тугушев И.А." w:date="2013-08-29T15:43:00Z">
        <w:r w:rsidR="00287E20">
          <w:t>модуля</w:t>
        </w:r>
      </w:ins>
      <w:ins w:id="463" w:author="Тугушев И.А." w:date="2013-08-29T15:44:00Z">
        <w:r w:rsidR="00287E20">
          <w:t>»</w:t>
        </w:r>
      </w:ins>
      <w:ins w:id="464" w:author="Тугушев И.А." w:date="2013-08-29T15:43:00Z">
        <w:r w:rsidR="00287E20">
          <w:t xml:space="preserve"> </w:t>
        </w:r>
      </w:ins>
      <w:r w:rsidR="00896F45" w:rsidRPr="00A025DC">
        <w:t>по списку субъектов</w:t>
      </w:r>
      <w:r w:rsidR="00896F45">
        <w:t xml:space="preserve"> </w:t>
      </w:r>
      <w:proofErr w:type="gramStart"/>
      <w:r w:rsidR="00896F45" w:rsidRPr="00A025DC">
        <w:t>СО</w:t>
      </w:r>
      <w:proofErr w:type="gramEnd"/>
      <w:r w:rsidR="00896F45">
        <w:t xml:space="preserve">. </w:t>
      </w:r>
      <w:ins w:id="465" w:author="Тугушев И.А." w:date="2013-08-29T15:44:00Z">
        <w:r w:rsidR="00287E20">
          <w:t>Отметим, что для каждого типа модуля группа своя,</w:t>
        </w:r>
      </w:ins>
      <w:ins w:id="466" w:author="Тугушев И.А." w:date="2013-08-29T15:46:00Z">
        <w:r w:rsidR="00287E20">
          <w:t xml:space="preserve"> а экземпляры для неё соответствуют подразделен</w:t>
        </w:r>
      </w:ins>
      <w:ins w:id="467" w:author="Тугушев И.А." w:date="2013-08-29T15:47:00Z">
        <w:r w:rsidR="00287E20">
          <w:t>иям.</w:t>
        </w:r>
      </w:ins>
    </w:p>
    <w:p w:rsidR="008211D2" w:rsidRPr="00A025DC" w:rsidRDefault="00896F45" w:rsidP="007A12AF">
      <w:pPr>
        <w:pStyle w:val="12"/>
      </w:pPr>
      <w:r>
        <w:t xml:space="preserve">Но поскольку не эффективно </w:t>
      </w:r>
      <w:r w:rsidR="006432E5">
        <w:t>и не</w:t>
      </w:r>
      <w:r w:rsidR="00591CD1">
        <w:t xml:space="preserve"> </w:t>
      </w:r>
      <w:r w:rsidR="006432E5">
        <w:t xml:space="preserve">удобно </w:t>
      </w:r>
      <w:r>
        <w:t xml:space="preserve">определять роль через фильтрацию записей </w:t>
      </w:r>
      <w:proofErr w:type="gramStart"/>
      <w:r>
        <w:t>ДОП</w:t>
      </w:r>
      <w:proofErr w:type="gramEnd"/>
      <w:r w:rsidRPr="00A025DC">
        <w:t xml:space="preserve"> "Доступ пользователя"</w:t>
      </w:r>
      <w:r w:rsidR="008F662F">
        <w:t xml:space="preserve"> по именам специфических полей</w:t>
      </w:r>
      <w:r>
        <w:t xml:space="preserve">, лучше </w:t>
      </w:r>
      <w:r w:rsidR="008F662F">
        <w:t xml:space="preserve">обобщить механизм, </w:t>
      </w:r>
      <w:r>
        <w:t>заве</w:t>
      </w:r>
      <w:r w:rsidR="008F662F">
        <w:t>дя</w:t>
      </w:r>
      <w:r>
        <w:t xml:space="preserve"> отдельный </w:t>
      </w:r>
      <w:r w:rsidR="00CD4B9C">
        <w:t>ДОП</w:t>
      </w:r>
      <w:r w:rsidR="008211D2" w:rsidRPr="00A025DC">
        <w:t xml:space="preserve"> </w:t>
      </w:r>
      <w:r w:rsidR="001668F5">
        <w:t>«</w:t>
      </w:r>
      <w:r w:rsidR="008211D2" w:rsidRPr="00A025DC">
        <w:t>Доступ делопроизводителя</w:t>
      </w:r>
      <w:r w:rsidR="001668F5">
        <w:t>»</w:t>
      </w:r>
      <w:r w:rsidR="008211D2" w:rsidRPr="00A025DC">
        <w:t xml:space="preserve">. </w:t>
      </w:r>
      <w:r w:rsidR="007A12AF">
        <w:t>Тогда к</w:t>
      </w:r>
      <w:r>
        <w:t>онтекстная роль «</w:t>
      </w:r>
      <w:r w:rsidR="007A12AF">
        <w:t>Д</w:t>
      </w:r>
      <w:r>
        <w:t>елопроизводител</w:t>
      </w:r>
      <w:r w:rsidR="007A12AF">
        <w:t>и</w:t>
      </w:r>
      <w:r>
        <w:t xml:space="preserve">» </w:t>
      </w:r>
      <w:r w:rsidR="007A12AF">
        <w:t>легко определяется по связям, без фильтрации.</w:t>
      </w:r>
    </w:p>
    <w:p w:rsidR="008211D2" w:rsidRPr="00A025DC" w:rsidRDefault="007A12AF" w:rsidP="007A12AF">
      <w:pPr>
        <w:pStyle w:val="310"/>
      </w:pPr>
      <w:bookmarkStart w:id="468" w:name="_Toc365647249"/>
      <w:r>
        <w:t>Наведённый доступ</w:t>
      </w:r>
      <w:bookmarkEnd w:id="468"/>
    </w:p>
    <w:p w:rsidR="00126ECD" w:rsidRDefault="00D20CB9" w:rsidP="00A025DC">
      <w:pPr>
        <w:pStyle w:val="12"/>
        <w:rPr>
          <w:szCs w:val="20"/>
        </w:rPr>
      </w:pPr>
      <w:r>
        <w:rPr>
          <w:szCs w:val="20"/>
        </w:rPr>
        <w:t>Правила определения д</w:t>
      </w:r>
      <w:r w:rsidR="007A12AF">
        <w:rPr>
          <w:szCs w:val="20"/>
        </w:rPr>
        <w:t>оступ</w:t>
      </w:r>
      <w:r>
        <w:rPr>
          <w:szCs w:val="20"/>
        </w:rPr>
        <w:t>а</w:t>
      </w:r>
      <w:r w:rsidR="007A12AF">
        <w:rPr>
          <w:szCs w:val="20"/>
        </w:rPr>
        <w:t xml:space="preserve"> к документу</w:t>
      </w:r>
      <w:r>
        <w:rPr>
          <w:szCs w:val="20"/>
        </w:rPr>
        <w:t>,</w:t>
      </w:r>
      <w:r w:rsidR="007A12AF">
        <w:rPr>
          <w:szCs w:val="20"/>
        </w:rPr>
        <w:t xml:space="preserve"> </w:t>
      </w:r>
      <w:r>
        <w:rPr>
          <w:szCs w:val="20"/>
        </w:rPr>
        <w:t xml:space="preserve">зависящие от </w:t>
      </w:r>
      <w:r w:rsidR="007A12AF">
        <w:rPr>
          <w:szCs w:val="20"/>
        </w:rPr>
        <w:t>значени</w:t>
      </w:r>
      <w:r>
        <w:rPr>
          <w:szCs w:val="20"/>
        </w:rPr>
        <w:t>й</w:t>
      </w:r>
      <w:r w:rsidR="007A12AF">
        <w:rPr>
          <w:szCs w:val="20"/>
        </w:rPr>
        <w:t xml:space="preserve"> полей самого документа называем «собственный доступ». </w:t>
      </w:r>
      <w:r>
        <w:rPr>
          <w:szCs w:val="20"/>
        </w:rPr>
        <w:t>Правила</w:t>
      </w:r>
      <w:r w:rsidR="00C55B9D">
        <w:rPr>
          <w:szCs w:val="20"/>
        </w:rPr>
        <w:t xml:space="preserve"> определения доступа к </w:t>
      </w:r>
      <w:r w:rsidR="00C55B9D">
        <w:rPr>
          <w:szCs w:val="20"/>
        </w:rPr>
        <w:lastRenderedPageBreak/>
        <w:t>документу</w:t>
      </w:r>
      <w:r>
        <w:rPr>
          <w:szCs w:val="20"/>
        </w:rPr>
        <w:t>, зависящие от</w:t>
      </w:r>
      <w:r w:rsidR="007A12AF">
        <w:rPr>
          <w:szCs w:val="20"/>
        </w:rPr>
        <w:t xml:space="preserve"> значени</w:t>
      </w:r>
      <w:r>
        <w:rPr>
          <w:szCs w:val="20"/>
        </w:rPr>
        <w:t>й</w:t>
      </w:r>
      <w:r w:rsidR="007A12AF">
        <w:rPr>
          <w:szCs w:val="20"/>
        </w:rPr>
        <w:t xml:space="preserve"> полей других документов</w:t>
      </w:r>
      <w:r w:rsidR="00727404">
        <w:rPr>
          <w:szCs w:val="20"/>
        </w:rPr>
        <w:t>,</w:t>
      </w:r>
      <w:r w:rsidR="007A12AF">
        <w:rPr>
          <w:szCs w:val="20"/>
        </w:rPr>
        <w:t xml:space="preserve"> называем «наведённый</w:t>
      </w:r>
      <w:r>
        <w:rPr>
          <w:szCs w:val="20"/>
        </w:rPr>
        <w:t xml:space="preserve"> доступ</w:t>
      </w:r>
      <w:r w:rsidR="007A12AF">
        <w:rPr>
          <w:szCs w:val="20"/>
        </w:rPr>
        <w:t>».</w:t>
      </w:r>
      <w:r w:rsidR="00EF4BE0">
        <w:rPr>
          <w:szCs w:val="20"/>
        </w:rPr>
        <w:t xml:space="preserve"> </w:t>
      </w:r>
      <w:r w:rsidR="00126ECD">
        <w:rPr>
          <w:szCs w:val="20"/>
        </w:rPr>
        <w:t>«</w:t>
      </w:r>
      <w:r w:rsidR="007A12AF">
        <w:rPr>
          <w:szCs w:val="20"/>
        </w:rPr>
        <w:t>Пользовательский доступ</w:t>
      </w:r>
      <w:r w:rsidR="00126ECD">
        <w:rPr>
          <w:szCs w:val="20"/>
        </w:rPr>
        <w:t>»</w:t>
      </w:r>
      <w:r w:rsidR="007A12AF">
        <w:rPr>
          <w:szCs w:val="20"/>
        </w:rPr>
        <w:t xml:space="preserve"> и </w:t>
      </w:r>
      <w:r w:rsidR="00126ECD">
        <w:rPr>
          <w:szCs w:val="20"/>
        </w:rPr>
        <w:t>«</w:t>
      </w:r>
      <w:r w:rsidR="007A12AF">
        <w:rPr>
          <w:szCs w:val="20"/>
        </w:rPr>
        <w:t>доступ делопроизводителям</w:t>
      </w:r>
      <w:r w:rsidR="00727404">
        <w:rPr>
          <w:szCs w:val="20"/>
        </w:rPr>
        <w:t>»</w:t>
      </w:r>
      <w:r w:rsidR="007A12AF">
        <w:rPr>
          <w:szCs w:val="20"/>
        </w:rPr>
        <w:t xml:space="preserve"> являются примерами «собственного» доступа.</w:t>
      </w:r>
      <w:r w:rsidR="00EF4BE0">
        <w:rPr>
          <w:szCs w:val="20"/>
        </w:rPr>
        <w:t xml:space="preserve"> </w:t>
      </w:r>
    </w:p>
    <w:p w:rsidR="00126ECD" w:rsidRDefault="00EF4BE0" w:rsidP="00A025DC">
      <w:pPr>
        <w:pStyle w:val="12"/>
        <w:rPr>
          <w:szCs w:val="20"/>
        </w:rPr>
      </w:pPr>
      <w:r>
        <w:rPr>
          <w:szCs w:val="20"/>
        </w:rPr>
        <w:t>Пример</w:t>
      </w:r>
      <w:r w:rsidR="00126ECD">
        <w:rPr>
          <w:szCs w:val="20"/>
        </w:rPr>
        <w:t>ами</w:t>
      </w:r>
      <w:r>
        <w:rPr>
          <w:szCs w:val="20"/>
        </w:rPr>
        <w:t xml:space="preserve"> «наведённого</w:t>
      </w:r>
      <w:r w:rsidR="00727404">
        <w:rPr>
          <w:szCs w:val="20"/>
        </w:rPr>
        <w:t xml:space="preserve"> доступа</w:t>
      </w:r>
      <w:r>
        <w:rPr>
          <w:szCs w:val="20"/>
        </w:rPr>
        <w:t>» мо</w:t>
      </w:r>
      <w:r w:rsidR="00126ECD">
        <w:rPr>
          <w:szCs w:val="20"/>
        </w:rPr>
        <w:t>гут</w:t>
      </w:r>
      <w:r>
        <w:rPr>
          <w:szCs w:val="20"/>
        </w:rPr>
        <w:t xml:space="preserve"> быть</w:t>
      </w:r>
      <w:r w:rsidR="00126ECD">
        <w:rPr>
          <w:szCs w:val="20"/>
        </w:rPr>
        <w:t>:</w:t>
      </w:r>
    </w:p>
    <w:p w:rsidR="00126ECD" w:rsidRDefault="00126ECD" w:rsidP="00A025DC">
      <w:pPr>
        <w:pStyle w:val="12"/>
        <w:rPr>
          <w:szCs w:val="20"/>
        </w:rPr>
      </w:pPr>
      <w:r w:rsidRPr="00A025DC">
        <w:rPr>
          <w:szCs w:val="20"/>
        </w:rPr>
        <w:t xml:space="preserve"> "Участники исполнения документа"</w:t>
      </w:r>
      <w:r>
        <w:rPr>
          <w:szCs w:val="20"/>
        </w:rPr>
        <w:t xml:space="preserve"> – предоставления доступа к РКК исполнителям резолюций по РКК</w:t>
      </w:r>
    </w:p>
    <w:p w:rsidR="00126ECD" w:rsidRPr="00126ECD" w:rsidRDefault="00126ECD" w:rsidP="00126ECD">
      <w:pPr>
        <w:pStyle w:val="12"/>
        <w:rPr>
          <w:szCs w:val="20"/>
        </w:rPr>
      </w:pPr>
      <w:r w:rsidRPr="00A025DC">
        <w:rPr>
          <w:szCs w:val="20"/>
        </w:rPr>
        <w:t xml:space="preserve">"Участники согласования" </w:t>
      </w:r>
      <w:r>
        <w:rPr>
          <w:szCs w:val="20"/>
        </w:rPr>
        <w:t>–</w:t>
      </w:r>
      <w:r w:rsidRPr="00A025DC">
        <w:rPr>
          <w:szCs w:val="20"/>
        </w:rPr>
        <w:t xml:space="preserve"> все визирующие</w:t>
      </w:r>
      <w:r w:rsidRPr="00126ECD">
        <w:rPr>
          <w:szCs w:val="20"/>
        </w:rPr>
        <w:t xml:space="preserve"> документ</w:t>
      </w:r>
      <w:r>
        <w:rPr>
          <w:szCs w:val="20"/>
        </w:rPr>
        <w:t>.</w:t>
      </w:r>
    </w:p>
    <w:p w:rsidR="00126ECD" w:rsidRPr="00A025DC" w:rsidRDefault="00126ECD" w:rsidP="00126ECD">
      <w:pPr>
        <w:pStyle w:val="12"/>
        <w:rPr>
          <w:szCs w:val="20"/>
        </w:rPr>
      </w:pPr>
      <w:r w:rsidRPr="00A025DC">
        <w:rPr>
          <w:szCs w:val="20"/>
        </w:rPr>
        <w:t xml:space="preserve">"Участники ознакомления" </w:t>
      </w:r>
      <w:r>
        <w:rPr>
          <w:szCs w:val="20"/>
        </w:rPr>
        <w:t>–</w:t>
      </w:r>
      <w:r w:rsidRPr="00A025DC">
        <w:rPr>
          <w:szCs w:val="20"/>
        </w:rPr>
        <w:t xml:space="preserve"> </w:t>
      </w:r>
      <w:r>
        <w:rPr>
          <w:szCs w:val="20"/>
        </w:rPr>
        <w:t>аналогично.</w:t>
      </w:r>
    </w:p>
    <w:p w:rsidR="00126ECD" w:rsidRDefault="00126ECD" w:rsidP="00126ECD">
      <w:pPr>
        <w:pStyle w:val="12"/>
        <w:rPr>
          <w:szCs w:val="20"/>
        </w:rPr>
      </w:pPr>
      <w:r w:rsidRPr="00A025DC">
        <w:rPr>
          <w:szCs w:val="20"/>
        </w:rPr>
        <w:t xml:space="preserve">"Читатели связанных документов" </w:t>
      </w:r>
      <w:r>
        <w:rPr>
          <w:szCs w:val="20"/>
        </w:rPr>
        <w:t>–</w:t>
      </w:r>
      <w:r w:rsidRPr="00A025DC">
        <w:rPr>
          <w:szCs w:val="20"/>
        </w:rPr>
        <w:t xml:space="preserve"> </w:t>
      </w:r>
      <w:r>
        <w:rPr>
          <w:szCs w:val="20"/>
        </w:rPr>
        <w:t>совокупность вышеперечисленных правил, применённых к связанным документам.</w:t>
      </w:r>
    </w:p>
    <w:p w:rsidR="00126ECD" w:rsidRPr="00A025DC" w:rsidRDefault="00126ECD" w:rsidP="00126ECD">
      <w:pPr>
        <w:pStyle w:val="12"/>
        <w:rPr>
          <w:szCs w:val="20"/>
        </w:rPr>
      </w:pPr>
      <w:r>
        <w:rPr>
          <w:szCs w:val="20"/>
        </w:rPr>
        <w:t xml:space="preserve">В </w:t>
      </w:r>
      <w:proofErr w:type="spellStart"/>
      <w:r>
        <w:rPr>
          <w:szCs w:val="20"/>
        </w:rPr>
        <w:t>CMJ-Sochi</w:t>
      </w:r>
      <w:proofErr w:type="spellEnd"/>
      <w:r>
        <w:rPr>
          <w:szCs w:val="20"/>
        </w:rPr>
        <w:t xml:space="preserve"> для любого такого правила </w:t>
      </w:r>
      <w:r w:rsidRPr="00A025DC">
        <w:rPr>
          <w:szCs w:val="20"/>
        </w:rPr>
        <w:t xml:space="preserve">можно определить еще несколько контекстных ролей, определяющих субъектов по </w:t>
      </w:r>
      <w:proofErr w:type="gramStart"/>
      <w:r w:rsidRPr="00A025DC">
        <w:rPr>
          <w:szCs w:val="20"/>
        </w:rPr>
        <w:t>связанным</w:t>
      </w:r>
      <w:proofErr w:type="gramEnd"/>
      <w:r w:rsidRPr="00A025DC">
        <w:rPr>
          <w:szCs w:val="20"/>
        </w:rPr>
        <w:t xml:space="preserve"> ДО</w:t>
      </w:r>
      <w:r>
        <w:rPr>
          <w:szCs w:val="20"/>
        </w:rPr>
        <w:t>П</w:t>
      </w:r>
      <w:r w:rsidRPr="00A025DC">
        <w:rPr>
          <w:szCs w:val="20"/>
        </w:rPr>
        <w:t>.</w:t>
      </w:r>
    </w:p>
    <w:p w:rsidR="0039574E" w:rsidRPr="009D3BF0" w:rsidRDefault="0039574E" w:rsidP="0039574E">
      <w:pPr>
        <w:pStyle w:val="11"/>
      </w:pPr>
      <w:bookmarkStart w:id="469" w:name="_Toc365647250"/>
      <w:r w:rsidRPr="009D3BF0">
        <w:t>Справочники</w:t>
      </w:r>
      <w:bookmarkEnd w:id="469"/>
    </w:p>
    <w:p w:rsidR="0039574E" w:rsidRDefault="0039574E" w:rsidP="0039574E">
      <w:pPr>
        <w:pStyle w:val="12"/>
      </w:pPr>
      <w:r>
        <w:t xml:space="preserve">Справочник  </w:t>
      </w:r>
      <w:proofErr w:type="gramStart"/>
      <w:r>
        <w:t>СО</w:t>
      </w:r>
      <w:proofErr w:type="gramEnd"/>
      <w:r w:rsidR="00936F0D">
        <w:t xml:space="preserve"> и частично </w:t>
      </w:r>
      <w:proofErr w:type="spellStart"/>
      <w:r w:rsidR="00936F0D">
        <w:t>СпО</w:t>
      </w:r>
      <w:proofErr w:type="spellEnd"/>
      <w:r>
        <w:t xml:space="preserve"> задаётся через административного клиента </w:t>
      </w:r>
      <w:proofErr w:type="spellStart"/>
      <w:r>
        <w:t>CM-Sochi</w:t>
      </w:r>
      <w:proofErr w:type="spellEnd"/>
      <w:r>
        <w:t xml:space="preserve">. Справочники </w:t>
      </w:r>
      <w:proofErr w:type="spellStart"/>
      <w:r>
        <w:t>СпО</w:t>
      </w:r>
      <w:proofErr w:type="spellEnd"/>
      <w:r>
        <w:t xml:space="preserve">, </w:t>
      </w:r>
      <w:proofErr w:type="spellStart"/>
      <w:r>
        <w:t>СпП</w:t>
      </w:r>
      <w:proofErr w:type="spellEnd"/>
      <w:r>
        <w:t xml:space="preserve"> заполняются через </w:t>
      </w:r>
      <w:proofErr w:type="spellStart"/>
      <w:r>
        <w:t>CMJ-WebGUI</w:t>
      </w:r>
      <w:proofErr w:type="spellEnd"/>
      <w:r>
        <w:t>.</w:t>
      </w:r>
    </w:p>
    <w:p w:rsidR="0039574E" w:rsidRDefault="0039574E" w:rsidP="0039574E">
      <w:pPr>
        <w:pStyle w:val="12"/>
      </w:pPr>
      <w:r>
        <w:t xml:space="preserve">Справочник  </w:t>
      </w:r>
      <w:proofErr w:type="gramStart"/>
      <w:r>
        <w:t>СО</w:t>
      </w:r>
      <w:proofErr w:type="gramEnd"/>
      <w:r>
        <w:t xml:space="preserve"> в CM</w:t>
      </w:r>
      <w:r w:rsidR="005A474B">
        <w:t>4</w:t>
      </w:r>
      <w:r>
        <w:t xml:space="preserve"> считывается из </w:t>
      </w:r>
      <w:r>
        <w:rPr>
          <w:lang w:val="en-US"/>
        </w:rPr>
        <w:t>Domino</w:t>
      </w:r>
      <w:r w:rsidRPr="0039574E">
        <w:t xml:space="preserve"> </w:t>
      </w:r>
      <w:r>
        <w:t xml:space="preserve">и сохраняется в РБД. В </w:t>
      </w:r>
      <w:proofErr w:type="spellStart"/>
      <w:r>
        <w:t>CM-Sochi</w:t>
      </w:r>
      <w:proofErr w:type="spellEnd"/>
      <w:r>
        <w:t xml:space="preserve"> менять эту логику не предполагается. Нужны адаптеры для считывания </w:t>
      </w:r>
      <w:proofErr w:type="gramStart"/>
      <w:r>
        <w:t>СО</w:t>
      </w:r>
      <w:proofErr w:type="gramEnd"/>
      <w:r>
        <w:t xml:space="preserve"> из платформы </w:t>
      </w:r>
      <w:proofErr w:type="spellStart"/>
      <w:r>
        <w:t>CM-Sochi</w:t>
      </w:r>
      <w:proofErr w:type="spellEnd"/>
      <w:r>
        <w:t>.</w:t>
      </w:r>
    </w:p>
    <w:p w:rsidR="00EB09B9" w:rsidRDefault="00EB09B9" w:rsidP="0039574E">
      <w:pPr>
        <w:pStyle w:val="12"/>
      </w:pPr>
      <w:r>
        <w:t xml:space="preserve">Реализация определения справочника «Каталог» и «Портал» в части профилей пользователя, тоже должна быть частью АРМ администратора. </w:t>
      </w:r>
    </w:p>
    <w:p w:rsidR="00CB7999" w:rsidRDefault="00CB7999" w:rsidP="00CB7999">
      <w:pPr>
        <w:pStyle w:val="11"/>
      </w:pPr>
      <w:bookmarkStart w:id="470" w:name="_Toc365647251"/>
      <w:r>
        <w:t>Уведомления</w:t>
      </w:r>
      <w:bookmarkEnd w:id="470"/>
    </w:p>
    <w:p w:rsidR="00CB7999" w:rsidRDefault="00CB7999" w:rsidP="00CB7999">
      <w:pPr>
        <w:pStyle w:val="12"/>
      </w:pPr>
      <w:r>
        <w:t xml:space="preserve">Уведомление пользователей системы о событиях системы </w:t>
      </w:r>
      <w:r w:rsidR="00685404">
        <w:t>в СМ</w:t>
      </w:r>
      <w:proofErr w:type="gramStart"/>
      <w:r w:rsidR="00685404">
        <w:t>4</w:t>
      </w:r>
      <w:proofErr w:type="gramEnd"/>
      <w:r w:rsidR="00685404">
        <w:t xml:space="preserve"> </w:t>
      </w:r>
      <w:r>
        <w:t xml:space="preserve">организовано через формирование записей в БД «Уведомления» и последующей отправкой </w:t>
      </w:r>
      <w:proofErr w:type="spellStart"/>
      <w:r>
        <w:t>e-mail</w:t>
      </w:r>
      <w:proofErr w:type="spellEnd"/>
      <w:r>
        <w:t xml:space="preserve"> пользователям на основании этих записей.</w:t>
      </w:r>
      <w:r w:rsidR="00685404">
        <w:t xml:space="preserve"> За одним исключением, уведомления формируются агентами </w:t>
      </w:r>
      <w:proofErr w:type="spellStart"/>
      <w:r w:rsidR="00685404">
        <w:t>по-расписанию</w:t>
      </w:r>
      <w:proofErr w:type="spellEnd"/>
      <w:r w:rsidR="00685404">
        <w:t>.</w:t>
      </w:r>
    </w:p>
    <w:p w:rsidR="00685404" w:rsidRPr="00001C88" w:rsidRDefault="00685404" w:rsidP="00CB7999">
      <w:pPr>
        <w:pStyle w:val="12"/>
      </w:pPr>
      <w:r w:rsidRPr="00001C88">
        <w:t xml:space="preserve">В </w:t>
      </w:r>
      <w:r>
        <w:rPr>
          <w:lang w:val="en-US"/>
        </w:rPr>
        <w:t>CM</w:t>
      </w:r>
      <w:r w:rsidRPr="00001C88">
        <w:t>-</w:t>
      </w:r>
      <w:r>
        <w:rPr>
          <w:lang w:val="en-US"/>
        </w:rPr>
        <w:t>Sochi</w:t>
      </w:r>
      <w:r w:rsidRPr="00001C88">
        <w:t xml:space="preserve"> отправка </w:t>
      </w:r>
      <w:r>
        <w:rPr>
          <w:lang w:val="en-US"/>
        </w:rPr>
        <w:t>e</w:t>
      </w:r>
      <w:r w:rsidRPr="00001C88">
        <w:t>-</w:t>
      </w:r>
      <w:r>
        <w:rPr>
          <w:lang w:val="en-US"/>
        </w:rPr>
        <w:t>mail</w:t>
      </w:r>
      <w:r w:rsidRPr="00001C88">
        <w:t xml:space="preserve"> </w:t>
      </w:r>
      <w:r>
        <w:t>будет осуществляться средствами платформы.</w:t>
      </w:r>
      <w:r w:rsidR="00001C88">
        <w:t xml:space="preserve"> Логика агентов должна быть переведена на язык </w:t>
      </w:r>
      <w:proofErr w:type="spellStart"/>
      <w:r w:rsidR="00001C88">
        <w:t>Java</w:t>
      </w:r>
      <w:proofErr w:type="spellEnd"/>
      <w:r w:rsidR="00001C88">
        <w:t xml:space="preserve"> и включена в </w:t>
      </w:r>
      <w:proofErr w:type="spellStart"/>
      <w:r w:rsidR="00001C88">
        <w:t>CMJ-Server</w:t>
      </w:r>
      <w:proofErr w:type="spellEnd"/>
      <w:r w:rsidR="00001C88">
        <w:t xml:space="preserve">. При переводе, формирование уведомлений должно заключаться в отправке </w:t>
      </w:r>
      <w:proofErr w:type="spellStart"/>
      <w:r w:rsidR="00001C88">
        <w:t>e-mail</w:t>
      </w:r>
      <w:proofErr w:type="spellEnd"/>
      <w:r w:rsidR="00001C88">
        <w:t xml:space="preserve"> и прямом создании записей в ПКД. </w:t>
      </w:r>
      <w:r w:rsidR="00322C8E">
        <w:t>Возможность синхронной отправки уведомлений при сохранении документов зависит от производительности этих операций. Если производительность окажется не достаточной, можно задействовать «аудит» платформы для отложенной отправки уведомлений.</w:t>
      </w:r>
    </w:p>
    <w:p w:rsidR="00CB7999" w:rsidRDefault="00CB7999" w:rsidP="00CB7999">
      <w:pPr>
        <w:pStyle w:val="11"/>
      </w:pPr>
      <w:bookmarkStart w:id="471" w:name="_Toc365647252"/>
      <w:r>
        <w:t>ПКД</w:t>
      </w:r>
      <w:bookmarkEnd w:id="471"/>
    </w:p>
    <w:p w:rsidR="00CB7999" w:rsidRDefault="00CB7999" w:rsidP="00CB7999">
      <w:pPr>
        <w:pStyle w:val="12"/>
      </w:pPr>
      <w:r>
        <w:t>Подсистема «Персональные каталоги данных» периодически считывает и сохраняет свои данные из Domino-БД «Уведомления». Считывание происходит в «кэш», построенный на РБД.</w:t>
      </w:r>
    </w:p>
    <w:p w:rsidR="00D51F75" w:rsidRDefault="00D51F75" w:rsidP="00CB7999">
      <w:pPr>
        <w:pStyle w:val="12"/>
      </w:pPr>
      <w:r>
        <w:t>Для минимизации изменений не предполагается переводить хранилище ПКД на использование сре</w:t>
      </w:r>
      <w:proofErr w:type="gramStart"/>
      <w:r>
        <w:t>дств пл</w:t>
      </w:r>
      <w:proofErr w:type="gramEnd"/>
      <w:r>
        <w:t>атформы, а сохранить существующий механизм объектно-реляционного отображения. Т.е. оставить за ПКД право непосредственной работы с РБД.</w:t>
      </w:r>
    </w:p>
    <w:p w:rsidR="00D14E41" w:rsidRDefault="000F143A" w:rsidP="00CB7999">
      <w:pPr>
        <w:pStyle w:val="12"/>
      </w:pPr>
      <w:r>
        <w:t>В CM</w:t>
      </w:r>
      <w:r w:rsidRPr="0038419E">
        <w:t>-</w:t>
      </w:r>
      <w:r>
        <w:rPr>
          <w:lang w:val="en-US"/>
        </w:rPr>
        <w:t>Sochi</w:t>
      </w:r>
      <w:r>
        <w:t xml:space="preserve"> должны быть отключены </w:t>
      </w:r>
      <w:r w:rsidRPr="000F143A">
        <w:t>з</w:t>
      </w:r>
      <w:r w:rsidR="00D14E41">
        <w:t>адачи по</w:t>
      </w:r>
      <w:r>
        <w:t xml:space="preserve"> </w:t>
      </w:r>
      <w:r w:rsidR="00D14E41">
        <w:t>расписанию, выпол</w:t>
      </w:r>
      <w:r>
        <w:t>н</w:t>
      </w:r>
      <w:r w:rsidR="00D14E41">
        <w:t>яющие синхронизацию данных ПКД с Domino-БД и обновления статусов задач по изменениям в Domino-БД</w:t>
      </w:r>
      <w:proofErr w:type="gramStart"/>
      <w:r w:rsidR="00D14E41">
        <w:t>,</w:t>
      </w:r>
      <w:r w:rsidR="0038419E" w:rsidRPr="0038419E">
        <w:t>.</w:t>
      </w:r>
      <w:proofErr w:type="gramEnd"/>
    </w:p>
    <w:p w:rsidR="008E3588" w:rsidRDefault="008E3588" w:rsidP="008E3588">
      <w:pPr>
        <w:pStyle w:val="11"/>
        <w:rPr>
          <w:lang w:val="en-US"/>
        </w:rPr>
      </w:pPr>
      <w:bookmarkStart w:id="472" w:name="_Toc365647253"/>
      <w:proofErr w:type="spellStart"/>
      <w:r>
        <w:rPr>
          <w:lang w:val="en-US"/>
        </w:rPr>
        <w:lastRenderedPageBreak/>
        <w:t>ChLog</w:t>
      </w:r>
      <w:bookmarkEnd w:id="472"/>
      <w:proofErr w:type="spellEnd"/>
    </w:p>
    <w:p w:rsidR="008E3588" w:rsidRDefault="00021B68" w:rsidP="00CB7999">
      <w:pPr>
        <w:pStyle w:val="12"/>
        <w:rPr>
          <w:lang w:val="en-US"/>
        </w:rPr>
      </w:pPr>
      <w:r>
        <w:t>В CM Domino-БД «Протоколы изменений» содержит записи об изменениях полей документов –«</w:t>
      </w:r>
      <w:proofErr w:type="spellStart"/>
      <w:r>
        <w:t>ChLog</w:t>
      </w:r>
      <w:proofErr w:type="spellEnd"/>
      <w:r>
        <w:t>».</w:t>
      </w:r>
      <w:r w:rsidR="0059433E">
        <w:t xml:space="preserve"> C</w:t>
      </w:r>
      <w:proofErr w:type="spellStart"/>
      <w:r w:rsidR="0059433E">
        <w:rPr>
          <w:lang w:val="en-US"/>
        </w:rPr>
        <w:t>hLog</w:t>
      </w:r>
      <w:proofErr w:type="spellEnd"/>
      <w:r w:rsidR="0059433E">
        <w:rPr>
          <w:lang w:val="en-US"/>
        </w:rPr>
        <w:t xml:space="preserve"> </w:t>
      </w:r>
      <w:proofErr w:type="spellStart"/>
      <w:r w:rsidR="0059433E">
        <w:rPr>
          <w:lang w:val="en-US"/>
        </w:rPr>
        <w:t>служат</w:t>
      </w:r>
      <w:proofErr w:type="spellEnd"/>
      <w:r w:rsidR="0059433E">
        <w:rPr>
          <w:lang w:val="en-US"/>
        </w:rPr>
        <w:t xml:space="preserve"> </w:t>
      </w:r>
      <w:proofErr w:type="spellStart"/>
      <w:r w:rsidR="0059433E">
        <w:rPr>
          <w:lang w:val="en-US"/>
        </w:rPr>
        <w:t>для</w:t>
      </w:r>
      <w:proofErr w:type="spellEnd"/>
      <w:r w:rsidR="0059433E">
        <w:rPr>
          <w:lang w:val="en-US"/>
        </w:rPr>
        <w:t>:</w:t>
      </w:r>
    </w:p>
    <w:p w:rsidR="0059433E" w:rsidRDefault="0059433E" w:rsidP="0059433E">
      <w:pPr>
        <w:pStyle w:val="12"/>
        <w:numPr>
          <w:ilvl w:val="0"/>
          <w:numId w:val="34"/>
        </w:numPr>
      </w:pPr>
      <w:r>
        <w:t>Фиксации факта изменения документа – кем, когда, что.</w:t>
      </w:r>
    </w:p>
    <w:p w:rsidR="0059433E" w:rsidRDefault="0059433E" w:rsidP="0059433E">
      <w:pPr>
        <w:pStyle w:val="12"/>
        <w:numPr>
          <w:ilvl w:val="0"/>
          <w:numId w:val="34"/>
        </w:numPr>
      </w:pPr>
      <w:r>
        <w:t>Сигнал для отправки уведомлений</w:t>
      </w:r>
    </w:p>
    <w:p w:rsidR="0059433E" w:rsidRDefault="0059433E" w:rsidP="0059433E">
      <w:pPr>
        <w:pStyle w:val="12"/>
        <w:numPr>
          <w:ilvl w:val="0"/>
          <w:numId w:val="34"/>
        </w:numPr>
      </w:pPr>
      <w:r>
        <w:t xml:space="preserve">Сигнал для обновления доступа в документах при изменениях </w:t>
      </w:r>
      <w:proofErr w:type="gramStart"/>
      <w:r>
        <w:t>в</w:t>
      </w:r>
      <w:proofErr w:type="gramEnd"/>
      <w:r>
        <w:t xml:space="preserve"> СО</w:t>
      </w:r>
    </w:p>
    <w:p w:rsidR="0084145B" w:rsidRDefault="0084145B" w:rsidP="0084145B">
      <w:pPr>
        <w:pStyle w:val="12"/>
        <w:numPr>
          <w:ilvl w:val="0"/>
          <w:numId w:val="34"/>
        </w:numPr>
      </w:pPr>
      <w:r>
        <w:t xml:space="preserve">Сигнал для обновления отображаемых в документах элементах справочников СО, </w:t>
      </w:r>
      <w:proofErr w:type="spellStart"/>
      <w:r>
        <w:t>СпО</w:t>
      </w:r>
      <w:proofErr w:type="spellEnd"/>
      <w:r>
        <w:t xml:space="preserve">, </w:t>
      </w:r>
      <w:proofErr w:type="spellStart"/>
      <w:r>
        <w:t>СпП</w:t>
      </w:r>
      <w:proofErr w:type="spellEnd"/>
    </w:p>
    <w:p w:rsidR="0059433E" w:rsidRDefault="0059433E" w:rsidP="0059433E">
      <w:pPr>
        <w:pStyle w:val="12"/>
        <w:numPr>
          <w:ilvl w:val="0"/>
          <w:numId w:val="34"/>
        </w:numPr>
      </w:pPr>
      <w:r>
        <w:t>Сигнал для обновления «наведённого доступа»</w:t>
      </w:r>
    </w:p>
    <w:p w:rsidR="00CB29E7" w:rsidRDefault="00CB29E7" w:rsidP="0059433E">
      <w:pPr>
        <w:pStyle w:val="12"/>
        <w:numPr>
          <w:ilvl w:val="0"/>
          <w:numId w:val="34"/>
        </w:numPr>
      </w:pPr>
      <w:r>
        <w:t>Сигнал для обновления статусов документов</w:t>
      </w:r>
      <w:r w:rsidR="00381479">
        <w:t xml:space="preserve"> при изменениях </w:t>
      </w:r>
      <w:proofErr w:type="gramStart"/>
      <w:r w:rsidR="00381479">
        <w:t>в</w:t>
      </w:r>
      <w:proofErr w:type="gramEnd"/>
      <w:r w:rsidR="00381479">
        <w:t xml:space="preserve"> дочерних</w:t>
      </w:r>
    </w:p>
    <w:p w:rsidR="00D857A8" w:rsidRDefault="00D857A8" w:rsidP="0059433E">
      <w:pPr>
        <w:pStyle w:val="12"/>
        <w:numPr>
          <w:ilvl w:val="0"/>
          <w:numId w:val="34"/>
        </w:numPr>
      </w:pPr>
      <w:r>
        <w:t>Сигнал для синхронизации атрибутов в зависимых документах</w:t>
      </w:r>
    </w:p>
    <w:p w:rsidR="00292894" w:rsidRDefault="00292894" w:rsidP="00000DC2">
      <w:pPr>
        <w:pStyle w:val="12"/>
      </w:pPr>
    </w:p>
    <w:p w:rsidR="00000DC2" w:rsidRDefault="00292894" w:rsidP="00000DC2">
      <w:pPr>
        <w:pStyle w:val="12"/>
      </w:pPr>
      <w:r w:rsidRPr="00292894">
        <w:t xml:space="preserve">Как обеспечить эти функции </w:t>
      </w:r>
      <w:proofErr w:type="spellStart"/>
      <w:r>
        <w:t>CMJ-Sochi</w:t>
      </w:r>
      <w:proofErr w:type="spellEnd"/>
      <w:r>
        <w:t>. Ф</w:t>
      </w:r>
      <w:r w:rsidR="00000DC2">
        <w:t xml:space="preserve">иксация факта изменений будет обеспечиваться платформой в подсистеме «аудит» </w:t>
      </w:r>
    </w:p>
    <w:p w:rsidR="0084145B" w:rsidRDefault="0084145B" w:rsidP="00000DC2">
      <w:pPr>
        <w:pStyle w:val="12"/>
      </w:pPr>
      <w:proofErr w:type="gramStart"/>
      <w:r>
        <w:t xml:space="preserve">Сигнал для обновления доступа в документах при изменениях в СО не нужен, </w:t>
      </w:r>
      <w:r w:rsidR="00292894">
        <w:t>также</w:t>
      </w:r>
      <w:ins w:id="473" w:author="Тугушев И.А." w:date="2013-08-30T14:45:00Z">
        <w:r w:rsidR="00EE4838">
          <w:t>,</w:t>
        </w:r>
      </w:ins>
      <w:r w:rsidR="00292894">
        <w:t xml:space="preserve"> как и для обновления «наведённого доступа»</w:t>
      </w:r>
      <w:ins w:id="474" w:author="Тугушев И.А." w:date="2013-08-30T14:45:00Z">
        <w:r w:rsidR="00F824BD">
          <w:t>,</w:t>
        </w:r>
      </w:ins>
      <w:r w:rsidR="00292894">
        <w:t xml:space="preserve"> </w:t>
      </w:r>
      <w:r>
        <w:t>т.к. обновление обеспечивается контекстными ролями платформы.</w:t>
      </w:r>
      <w:proofErr w:type="gramEnd"/>
    </w:p>
    <w:p w:rsidR="00292894" w:rsidRDefault="00292894" w:rsidP="00292894">
      <w:pPr>
        <w:pStyle w:val="12"/>
      </w:pPr>
      <w:r>
        <w:t xml:space="preserve">Сигнал для обновления отображаемых в документах элементах справочников СО, </w:t>
      </w:r>
      <w:proofErr w:type="spellStart"/>
      <w:r>
        <w:t>СпО</w:t>
      </w:r>
      <w:proofErr w:type="spellEnd"/>
      <w:r>
        <w:t xml:space="preserve">, </w:t>
      </w:r>
      <w:proofErr w:type="spellStart"/>
      <w:r>
        <w:t>СпП</w:t>
      </w:r>
      <w:proofErr w:type="spellEnd"/>
      <w:r>
        <w:t xml:space="preserve"> не нужен, т.к. извлекается непосредственно из справочников.</w:t>
      </w:r>
      <w:ins w:id="475" w:author="Тугушев И.А." w:date="2013-08-29T15:27:00Z">
        <w:r w:rsidR="00C40D25">
          <w:t xml:space="preserve"> Отображение в документах исторической информации должно обеспечиваться </w:t>
        </w:r>
        <w:proofErr w:type="spellStart"/>
        <w:r w:rsidR="00C40D25">
          <w:t>версионированием</w:t>
        </w:r>
        <w:proofErr w:type="spellEnd"/>
        <w:r w:rsidR="00C40D25">
          <w:t xml:space="preserve"> </w:t>
        </w:r>
      </w:ins>
      <w:ins w:id="476" w:author="Тугушев И.А." w:date="2013-08-29T15:28:00Z">
        <w:r w:rsidR="00C40D25">
          <w:t xml:space="preserve">элементов справочника и ссылками в </w:t>
        </w:r>
        <w:proofErr w:type="gramStart"/>
        <w:r w:rsidR="00C40D25">
          <w:t>ДОП</w:t>
        </w:r>
        <w:proofErr w:type="gramEnd"/>
        <w:r w:rsidR="00C40D25">
          <w:t xml:space="preserve"> </w:t>
        </w:r>
      </w:ins>
      <w:ins w:id="477" w:author="Тугушев И.А." w:date="2013-08-29T15:29:00Z">
        <w:r w:rsidR="00C40D25">
          <w:t xml:space="preserve">прикладных </w:t>
        </w:r>
      </w:ins>
      <w:ins w:id="478" w:author="Тугушев И.А." w:date="2013-08-29T15:28:00Z">
        <w:r w:rsidR="00C40D25">
          <w:t>документов</w:t>
        </w:r>
      </w:ins>
      <w:ins w:id="479" w:author="Тугушев И.А." w:date="2013-08-29T15:29:00Z">
        <w:r w:rsidR="00C40D25">
          <w:t xml:space="preserve"> на конкретные версии.</w:t>
        </w:r>
      </w:ins>
    </w:p>
    <w:p w:rsidR="00292894" w:rsidRDefault="00292894" w:rsidP="00292894">
      <w:pPr>
        <w:pStyle w:val="12"/>
        <w:ind w:left="540" w:firstLine="0"/>
      </w:pPr>
      <w:r>
        <w:t xml:space="preserve">Остаётся необходимость </w:t>
      </w:r>
      <w:proofErr w:type="gramStart"/>
      <w:r>
        <w:t>в</w:t>
      </w:r>
      <w:proofErr w:type="gramEnd"/>
      <w:r>
        <w:t>:</w:t>
      </w:r>
    </w:p>
    <w:p w:rsidR="00292894" w:rsidRDefault="00292894" w:rsidP="00292894">
      <w:pPr>
        <w:pStyle w:val="12"/>
        <w:numPr>
          <w:ilvl w:val="0"/>
          <w:numId w:val="34"/>
        </w:numPr>
      </w:pPr>
      <w:r>
        <w:t xml:space="preserve">Сигнал для обновления статусов документов при изменениях </w:t>
      </w:r>
      <w:proofErr w:type="gramStart"/>
      <w:r>
        <w:t>в</w:t>
      </w:r>
      <w:proofErr w:type="gramEnd"/>
      <w:r>
        <w:t xml:space="preserve"> дочерних</w:t>
      </w:r>
    </w:p>
    <w:p w:rsidR="00292894" w:rsidRDefault="00292894" w:rsidP="00292894">
      <w:pPr>
        <w:pStyle w:val="12"/>
        <w:numPr>
          <w:ilvl w:val="0"/>
          <w:numId w:val="34"/>
        </w:numPr>
      </w:pPr>
      <w:r>
        <w:t>Сигнал для синхронизации атрибутов в зависимых документах</w:t>
      </w:r>
    </w:p>
    <w:p w:rsidR="00F87DB3" w:rsidRPr="00DF4277" w:rsidRDefault="00F87DB3" w:rsidP="00000DC2">
      <w:pPr>
        <w:pStyle w:val="12"/>
      </w:pPr>
    </w:p>
    <w:p w:rsidR="00292894" w:rsidRDefault="00F87DB3" w:rsidP="00000DC2">
      <w:pPr>
        <w:pStyle w:val="12"/>
      </w:pPr>
      <w:r>
        <w:t xml:space="preserve">Данный функционал и вообще любой, использующий </w:t>
      </w:r>
      <w:proofErr w:type="spellStart"/>
      <w:r>
        <w:t>ChLog</w:t>
      </w:r>
      <w:proofErr w:type="spellEnd"/>
      <w:r w:rsidRPr="00F87DB3">
        <w:t>,</w:t>
      </w:r>
      <w:r>
        <w:t xml:space="preserve"> заложен в агентах </w:t>
      </w:r>
      <w:proofErr w:type="spellStart"/>
      <w:r>
        <w:t>по-расписанию</w:t>
      </w:r>
      <w:proofErr w:type="spellEnd"/>
      <w:r>
        <w:t xml:space="preserve">, а </w:t>
      </w:r>
      <w:proofErr w:type="gramStart"/>
      <w:r>
        <w:t>значит</w:t>
      </w:r>
      <w:proofErr w:type="gramEnd"/>
      <w:r>
        <w:t xml:space="preserve"> их необходимо переписать на </w:t>
      </w:r>
      <w:proofErr w:type="spellStart"/>
      <w:r>
        <w:t>Java</w:t>
      </w:r>
      <w:proofErr w:type="spellEnd"/>
      <w:r>
        <w:t>. В рамках этой работы необходимо переориентировать логику либо на использование «аудита» платформы, либо на синхронное выполнение при поступлении сигнала.</w:t>
      </w:r>
    </w:p>
    <w:p w:rsidR="00F87DB3" w:rsidRDefault="00F87DB3" w:rsidP="00000DC2">
      <w:pPr>
        <w:pStyle w:val="12"/>
        <w:rPr>
          <w:ins w:id="480" w:author="Тугушев И.А." w:date="2013-08-30T13:54:00Z"/>
        </w:rPr>
      </w:pPr>
      <w:r>
        <w:t xml:space="preserve">Выходит, наличие модуля аналогичного «Протоколам изменений» в </w:t>
      </w:r>
      <w:proofErr w:type="spellStart"/>
      <w:r>
        <w:t>CM-Sochi</w:t>
      </w:r>
      <w:proofErr w:type="spellEnd"/>
      <w:r>
        <w:t xml:space="preserve"> не требуется.</w:t>
      </w:r>
      <w:r w:rsidR="00812C11">
        <w:t xml:space="preserve"> </w:t>
      </w:r>
      <w:r w:rsidR="00CC100B">
        <w:t>Появляется задача</w:t>
      </w:r>
      <w:r w:rsidR="005C64B3">
        <w:t xml:space="preserve"> </w:t>
      </w:r>
      <w:r w:rsidR="00812C11">
        <w:t xml:space="preserve">на уровне адаптеров или </w:t>
      </w:r>
      <w:r w:rsidR="00812C11" w:rsidRPr="00812C11">
        <w:t xml:space="preserve">конфигураций </w:t>
      </w:r>
      <w:r w:rsidR="005C64B3">
        <w:t xml:space="preserve">отключить функционал создания </w:t>
      </w:r>
      <w:proofErr w:type="spellStart"/>
      <w:r w:rsidR="005C64B3">
        <w:t>ChLog</w:t>
      </w:r>
      <w:proofErr w:type="spellEnd"/>
      <w:r w:rsidR="00CC100B">
        <w:t>.</w:t>
      </w:r>
    </w:p>
    <w:p w:rsidR="006B0E06" w:rsidRDefault="006B0E06" w:rsidP="006B0E06">
      <w:pPr>
        <w:pStyle w:val="11"/>
        <w:rPr>
          <w:ins w:id="481" w:author="Тугушев И.А." w:date="2013-08-30T13:54:00Z"/>
        </w:rPr>
        <w:pPrChange w:id="482" w:author="Тугушев И.А." w:date="2013-08-30T13:54:00Z">
          <w:pPr>
            <w:pStyle w:val="12"/>
          </w:pPr>
        </w:pPrChange>
      </w:pPr>
      <w:bookmarkStart w:id="483" w:name="_Toc365647254"/>
      <w:ins w:id="484" w:author="Тугушев И.А." w:date="2013-08-30T13:54:00Z">
        <w:r>
          <w:t>История изменений документа</w:t>
        </w:r>
        <w:bookmarkEnd w:id="483"/>
      </w:ins>
    </w:p>
    <w:p w:rsidR="006B0E06" w:rsidRPr="006B0E06" w:rsidRDefault="006B0E06" w:rsidP="006B0E06">
      <w:pPr>
        <w:pStyle w:val="12"/>
        <w:rPr>
          <w:ins w:id="485" w:author="Тугушев И.А." w:date="2013-08-29T13:08:00Z"/>
        </w:rPr>
        <w:pPrChange w:id="486" w:author="Тугушев И.А." w:date="2013-08-30T13:54:00Z">
          <w:pPr>
            <w:pStyle w:val="12"/>
          </w:pPr>
        </w:pPrChange>
      </w:pPr>
      <w:ins w:id="487" w:author="Тугушев И.А." w:date="2013-08-30T13:54:00Z">
        <w:r>
          <w:t xml:space="preserve">По-хорошему, историю изменений документа надо перевести на использование сервиса </w:t>
        </w:r>
      </w:ins>
      <w:ins w:id="488" w:author="Тугушев И.А." w:date="2013-08-30T13:55:00Z">
        <w:r>
          <w:t xml:space="preserve">«аудит» платформы </w:t>
        </w:r>
        <w:r>
          <w:rPr>
            <w:lang w:val="en-US"/>
          </w:rPr>
          <w:t>CM</w:t>
        </w:r>
        <w:r w:rsidRPr="006B0E06">
          <w:rPr>
            <w:rPrChange w:id="489" w:author="Тугушев И.А." w:date="2013-08-30T13:55:00Z">
              <w:rPr>
                <w:lang w:val="en-US"/>
              </w:rPr>
            </w:rPrChange>
          </w:rPr>
          <w:t>-</w:t>
        </w:r>
        <w:r>
          <w:rPr>
            <w:lang w:val="en-US"/>
          </w:rPr>
          <w:t>Sochi</w:t>
        </w:r>
        <w:r w:rsidRPr="006B0E06">
          <w:rPr>
            <w:rPrChange w:id="490" w:author="Тугушев И.А." w:date="2013-08-30T13:55:00Z">
              <w:rPr>
                <w:lang w:val="en-US"/>
              </w:rPr>
            </w:rPrChange>
          </w:rPr>
          <w:t xml:space="preserve">. </w:t>
        </w:r>
        <w:r>
          <w:t>Но это требует значительных модифик</w:t>
        </w:r>
      </w:ins>
      <w:ins w:id="491" w:author="Тугушев И.А." w:date="2013-08-30T13:56:00Z">
        <w:r>
          <w:t>а</w:t>
        </w:r>
      </w:ins>
      <w:ins w:id="492" w:author="Тугушев И.А." w:date="2013-08-30T13:55:00Z">
        <w:r>
          <w:t xml:space="preserve">ций </w:t>
        </w:r>
      </w:ins>
      <w:ins w:id="493" w:author="Тугушев И.А." w:date="2013-08-30T13:56:00Z">
        <w:r>
          <w:rPr>
            <w:lang w:val="en-US"/>
          </w:rPr>
          <w:t>CMJ</w:t>
        </w:r>
        <w:r w:rsidRPr="006B0E06">
          <w:rPr>
            <w:rPrChange w:id="494" w:author="Тугушев И.А." w:date="2013-08-30T13:56:00Z">
              <w:rPr>
                <w:lang w:val="en-US"/>
              </w:rPr>
            </w:rPrChange>
          </w:rPr>
          <w:t>-</w:t>
        </w:r>
        <w:r>
          <w:rPr>
            <w:lang w:val="en-US"/>
          </w:rPr>
          <w:t>Server</w:t>
        </w:r>
        <w:r w:rsidRPr="006B0E06">
          <w:rPr>
            <w:rPrChange w:id="495" w:author="Тугушев И.А." w:date="2013-08-30T13:56:00Z">
              <w:rPr>
                <w:lang w:val="en-US"/>
              </w:rPr>
            </w:rPrChange>
          </w:rPr>
          <w:t xml:space="preserve">. Предлагается сделать перевод в более поздних версиях </w:t>
        </w:r>
        <w:r>
          <w:rPr>
            <w:lang w:val="en-US"/>
          </w:rPr>
          <w:t>CM</w:t>
        </w:r>
        <w:r w:rsidRPr="006B0E06">
          <w:rPr>
            <w:rPrChange w:id="496" w:author="Тугушев И.А." w:date="2013-08-30T13:56:00Z">
              <w:rPr>
                <w:lang w:val="en-US"/>
              </w:rPr>
            </w:rPrChange>
          </w:rPr>
          <w:t>-</w:t>
        </w:r>
        <w:r>
          <w:rPr>
            <w:lang w:val="en-US"/>
          </w:rPr>
          <w:t>Sochi</w:t>
        </w:r>
        <w:r>
          <w:t>.</w:t>
        </w:r>
      </w:ins>
    </w:p>
    <w:p w:rsidR="00784CE9" w:rsidRDefault="00FD70C3" w:rsidP="00784CE9">
      <w:pPr>
        <w:pStyle w:val="11"/>
        <w:rPr>
          <w:ins w:id="497" w:author="Тугушев И.А." w:date="2013-08-29T13:09:00Z"/>
        </w:rPr>
        <w:pPrChange w:id="498" w:author="Тугушев И.А." w:date="2013-08-29T13:08:00Z">
          <w:pPr>
            <w:pStyle w:val="12"/>
          </w:pPr>
        </w:pPrChange>
      </w:pPr>
      <w:bookmarkStart w:id="499" w:name="_Toc365647255"/>
      <w:ins w:id="500" w:author="Тугушев И.А." w:date="2013-08-29T13:23:00Z">
        <w:r>
          <w:t xml:space="preserve">Сервис </w:t>
        </w:r>
      </w:ins>
      <w:proofErr w:type="spellStart"/>
      <w:ins w:id="501" w:author="Тугушев И.А." w:date="2013-08-29T13:09:00Z">
        <w:r w:rsidR="00784CE9">
          <w:t>AFSaveDocUtils</w:t>
        </w:r>
        <w:bookmarkEnd w:id="499"/>
        <w:proofErr w:type="spellEnd"/>
      </w:ins>
    </w:p>
    <w:p w:rsidR="00784CE9" w:rsidRDefault="00784CE9" w:rsidP="00784CE9">
      <w:pPr>
        <w:pStyle w:val="12"/>
        <w:rPr>
          <w:ins w:id="502" w:author="Тугушев И.А." w:date="2013-08-29T13:09:00Z"/>
        </w:rPr>
        <w:pPrChange w:id="503" w:author="Тугушев И.А." w:date="2013-08-29T13:09:00Z">
          <w:pPr>
            <w:pStyle w:val="12"/>
          </w:pPr>
        </w:pPrChange>
      </w:pPr>
      <w:ins w:id="504" w:author="Тугушев И.А." w:date="2013-08-29T13:09:00Z">
        <w:r>
          <w:t xml:space="preserve">Сервис </w:t>
        </w:r>
        <w:proofErr w:type="spellStart"/>
        <w:r>
          <w:t>AFSaveDocUtils</w:t>
        </w:r>
        <w:proofErr w:type="spellEnd"/>
        <w:r>
          <w:t xml:space="preserve"> выполняет следующие функции:</w:t>
        </w:r>
      </w:ins>
    </w:p>
    <w:p w:rsidR="00784CE9" w:rsidRDefault="00784CE9" w:rsidP="00784CE9">
      <w:pPr>
        <w:pStyle w:val="12"/>
        <w:numPr>
          <w:ilvl w:val="0"/>
          <w:numId w:val="35"/>
        </w:numPr>
        <w:rPr>
          <w:ins w:id="505" w:author="Тугушев И.А." w:date="2013-08-29T13:09:00Z"/>
        </w:rPr>
        <w:pPrChange w:id="506" w:author="Тугушев И.А." w:date="2013-08-29T13:09:00Z">
          <w:pPr>
            <w:pStyle w:val="12"/>
          </w:pPr>
        </w:pPrChange>
      </w:pPr>
      <w:ins w:id="507" w:author="Тугушев И.А." w:date="2013-08-29T13:09:00Z">
        <w:r>
          <w:t xml:space="preserve">Создание </w:t>
        </w:r>
        <w:proofErr w:type="spellStart"/>
        <w:r>
          <w:t>ChLog</w:t>
        </w:r>
        <w:proofErr w:type="spellEnd"/>
      </w:ins>
    </w:p>
    <w:p w:rsidR="00784CE9" w:rsidRDefault="00784CE9" w:rsidP="00784CE9">
      <w:pPr>
        <w:pStyle w:val="12"/>
        <w:numPr>
          <w:ilvl w:val="0"/>
          <w:numId w:val="35"/>
        </w:numPr>
        <w:rPr>
          <w:ins w:id="508" w:author="Тугушев И.А." w:date="2013-08-29T13:09:00Z"/>
        </w:rPr>
        <w:pPrChange w:id="509" w:author="Тугушев И.А." w:date="2013-08-29T13:09:00Z">
          <w:pPr>
            <w:pStyle w:val="12"/>
          </w:pPr>
        </w:pPrChange>
      </w:pPr>
      <w:ins w:id="510" w:author="Тугушев И.А." w:date="2013-08-29T13:09:00Z">
        <w:r>
          <w:t xml:space="preserve">Формирование поле </w:t>
        </w:r>
        <w:proofErr w:type="spellStart"/>
        <w:r>
          <w:t>AFReaders</w:t>
        </w:r>
        <w:proofErr w:type="spellEnd"/>
        <w:r>
          <w:t>/</w:t>
        </w:r>
        <w:proofErr w:type="spellStart"/>
        <w:r>
          <w:t>AFAuthors</w:t>
        </w:r>
        <w:proofErr w:type="spellEnd"/>
        <w:r>
          <w:t xml:space="preserve"> по AF$R/AF$A полям</w:t>
        </w:r>
      </w:ins>
    </w:p>
    <w:p w:rsidR="00784CE9" w:rsidRDefault="00784CE9" w:rsidP="00784CE9">
      <w:pPr>
        <w:pStyle w:val="12"/>
        <w:numPr>
          <w:ilvl w:val="0"/>
          <w:numId w:val="35"/>
        </w:numPr>
        <w:rPr>
          <w:ins w:id="511" w:author="Тугушев И.А." w:date="2013-08-29T13:11:00Z"/>
        </w:rPr>
        <w:pPrChange w:id="512" w:author="Тугушев И.А." w:date="2013-08-29T13:09:00Z">
          <w:pPr>
            <w:pStyle w:val="12"/>
          </w:pPr>
        </w:pPrChange>
      </w:pPr>
      <w:ins w:id="513" w:author="Тугушев И.А." w:date="2013-08-29T13:10:00Z">
        <w:r>
          <w:t xml:space="preserve">Синхронизация атрибутов в </w:t>
        </w:r>
      </w:ins>
      <w:ins w:id="514" w:author="Тугушев И.А." w:date="2013-08-29T13:11:00Z">
        <w:r>
          <w:t>зависимых</w:t>
        </w:r>
      </w:ins>
      <w:ins w:id="515" w:author="Тугушев И.А." w:date="2013-08-29T13:10:00Z">
        <w:r>
          <w:t xml:space="preserve"> документа</w:t>
        </w:r>
      </w:ins>
      <w:ins w:id="516" w:author="Тугушев И.А." w:date="2013-08-29T13:11:00Z">
        <w:r>
          <w:t>х</w:t>
        </w:r>
      </w:ins>
    </w:p>
    <w:p w:rsidR="00784CE9" w:rsidRDefault="00784CE9" w:rsidP="00784CE9">
      <w:pPr>
        <w:pStyle w:val="12"/>
        <w:rPr>
          <w:ins w:id="517" w:author="Тугушев И.А." w:date="2013-08-29T13:11:00Z"/>
        </w:rPr>
      </w:pPr>
    </w:p>
    <w:p w:rsidR="00E47F78" w:rsidRDefault="00784CE9" w:rsidP="00784CE9">
      <w:pPr>
        <w:pStyle w:val="12"/>
        <w:rPr>
          <w:ins w:id="518" w:author="Тугушев И.А." w:date="2013-08-29T13:27:00Z"/>
        </w:rPr>
        <w:pPrChange w:id="519" w:author="Тугушев И.А." w:date="2013-08-29T13:11:00Z">
          <w:pPr>
            <w:pStyle w:val="12"/>
          </w:pPr>
        </w:pPrChange>
      </w:pPr>
      <w:ins w:id="520" w:author="Тугушев И.А." w:date="2013-08-29T13:11:00Z">
        <w:r>
          <w:t xml:space="preserve">Как было </w:t>
        </w:r>
      </w:ins>
      <w:ins w:id="521" w:author="Тугушев И.А." w:date="2013-08-29T13:23:00Z">
        <w:r w:rsidR="00117096">
          <w:t>показано</w:t>
        </w:r>
      </w:ins>
      <w:ins w:id="522" w:author="Тугушев И.А." w:date="2013-08-29T13:11:00Z">
        <w:r>
          <w:t xml:space="preserve">, первые 2 функции в </w:t>
        </w:r>
        <w:proofErr w:type="spellStart"/>
        <w:r>
          <w:t>CM-Sochi</w:t>
        </w:r>
        <w:proofErr w:type="spellEnd"/>
        <w:r>
          <w:t xml:space="preserve"> не востребованы. </w:t>
        </w:r>
      </w:ins>
      <w:ins w:id="523" w:author="Тугушев И.А." w:date="2013-08-29T13:12:00Z">
        <w:r>
          <w:t xml:space="preserve">Синхронизацию атрибутов предлагается сделать на </w:t>
        </w:r>
      </w:ins>
      <w:ins w:id="524" w:author="Тугушев И.А." w:date="2013-08-29T13:13:00Z">
        <w:r>
          <w:t>уровне</w:t>
        </w:r>
      </w:ins>
      <w:ins w:id="525" w:author="Тугушев И.А." w:date="2013-08-29T13:12:00Z">
        <w:r>
          <w:t xml:space="preserve"> </w:t>
        </w:r>
      </w:ins>
      <w:ins w:id="526" w:author="Тугушев И.А." w:date="2013-08-29T13:13:00Z">
        <w:r>
          <w:t xml:space="preserve">адаптеров, </w:t>
        </w:r>
      </w:ins>
      <w:ins w:id="527" w:author="Тугушев И.А." w:date="2013-08-29T13:15:00Z">
        <w:r>
          <w:t xml:space="preserve">либо </w:t>
        </w:r>
        <w:r>
          <w:lastRenderedPageBreak/>
          <w:t xml:space="preserve">организуя </w:t>
        </w:r>
      </w:ins>
      <w:ins w:id="528" w:author="Тугушев И.А." w:date="2013-08-29T13:26:00Z">
        <w:r w:rsidR="00963652">
          <w:t>при</w:t>
        </w:r>
      </w:ins>
      <w:ins w:id="529" w:author="Тугушев И.А." w:date="2013-08-29T13:15:00Z">
        <w:r>
          <w:t xml:space="preserve"> </w:t>
        </w:r>
      </w:ins>
      <w:ins w:id="530" w:author="Тугушев И.А." w:date="2013-08-29T13:26:00Z">
        <w:r w:rsidR="00963652">
          <w:t xml:space="preserve">считывании зависимых </w:t>
        </w:r>
        <w:proofErr w:type="spellStart"/>
        <w:r w:rsidR="00963652">
          <w:t>Document</w:t>
        </w:r>
        <w:proofErr w:type="spellEnd"/>
        <w:r w:rsidR="00963652">
          <w:t xml:space="preserve">, </w:t>
        </w:r>
      </w:ins>
      <w:ins w:id="531" w:author="Тугушев И.А." w:date="2013-08-29T13:15:00Z">
        <w:r>
          <w:t>получение атрибутов из основного</w:t>
        </w:r>
      </w:ins>
      <w:ins w:id="532" w:author="Тугушев И.А." w:date="2013-08-29T13:26:00Z">
        <w:r w:rsidR="00963652">
          <w:t>.</w:t>
        </w:r>
      </w:ins>
      <w:ins w:id="533" w:author="Тугушев И.А." w:date="2013-08-29T13:15:00Z">
        <w:r>
          <w:t xml:space="preserve"> </w:t>
        </w:r>
      </w:ins>
      <w:ins w:id="534" w:author="Тугушев И.А." w:date="2013-08-29T13:16:00Z">
        <w:r>
          <w:t xml:space="preserve"> </w:t>
        </w:r>
      </w:ins>
      <w:ins w:id="535" w:author="Тугушев И.А." w:date="2013-08-29T13:26:00Z">
        <w:r w:rsidR="00963652">
          <w:t>Л</w:t>
        </w:r>
      </w:ins>
      <w:ins w:id="536" w:author="Тугушев И.А." w:date="2013-08-29T13:16:00Z">
        <w:r>
          <w:t xml:space="preserve">ибо </w:t>
        </w:r>
      </w:ins>
      <w:ins w:id="537" w:author="Тугушев И.А." w:date="2013-08-29T13:14:00Z">
        <w:r>
          <w:t xml:space="preserve">запрограммировав </w:t>
        </w:r>
      </w:ins>
      <w:ins w:id="538" w:author="Тугушев И.А." w:date="2013-08-29T13:24:00Z">
        <w:r w:rsidR="00934751">
          <w:t xml:space="preserve">копирование </w:t>
        </w:r>
      </w:ins>
      <w:ins w:id="539" w:author="Тугушев И.А." w:date="2013-08-29T13:16:00Z">
        <w:r>
          <w:t>атрибутов</w:t>
        </w:r>
      </w:ins>
      <w:ins w:id="540" w:author="Тугушев И.А." w:date="2013-08-29T13:27:00Z">
        <w:r w:rsidR="00E47F78">
          <w:t xml:space="preserve"> при сохранении основного </w:t>
        </w:r>
        <w:proofErr w:type="spellStart"/>
        <w:r w:rsidR="00E47F78">
          <w:t>Document</w:t>
        </w:r>
        <w:proofErr w:type="spellEnd"/>
        <w:r w:rsidR="00E47F78">
          <w:t xml:space="preserve"> в </w:t>
        </w:r>
        <w:proofErr w:type="gramStart"/>
        <w:r w:rsidR="00E47F78">
          <w:t>зависимые</w:t>
        </w:r>
      </w:ins>
      <w:proofErr w:type="gramEnd"/>
      <w:ins w:id="541" w:author="Тугушев И.А." w:date="2013-08-29T13:17:00Z">
        <w:r>
          <w:t>.</w:t>
        </w:r>
      </w:ins>
    </w:p>
    <w:p w:rsidR="00784CE9" w:rsidRPr="00261489" w:rsidRDefault="00784CE9" w:rsidP="00784CE9">
      <w:pPr>
        <w:pStyle w:val="12"/>
        <w:pPrChange w:id="542" w:author="Тугушев И.А." w:date="2013-08-29T13:11:00Z">
          <w:pPr>
            <w:pStyle w:val="12"/>
          </w:pPr>
        </w:pPrChange>
      </w:pPr>
      <w:ins w:id="543" w:author="Тугушев И.А." w:date="2013-08-29T13:17:00Z">
        <w:r>
          <w:t xml:space="preserve"> Первый способ предпочтительней</w:t>
        </w:r>
      </w:ins>
      <w:ins w:id="544" w:author="Тугушев И.А." w:date="2013-08-29T13:18:00Z">
        <w:r>
          <w:t xml:space="preserve"> для РБД</w:t>
        </w:r>
      </w:ins>
      <w:ins w:id="545" w:author="Тугушев И.А." w:date="2013-08-29T13:17:00Z">
        <w:r>
          <w:t>, но хорошо подходит</w:t>
        </w:r>
      </w:ins>
      <w:ins w:id="546" w:author="Тугушев И.А." w:date="2013-08-29T13:18:00Z">
        <w:r>
          <w:t xml:space="preserve"> </w:t>
        </w:r>
        <w:proofErr w:type="gramStart"/>
        <w:r>
          <w:t>лишь</w:t>
        </w:r>
      </w:ins>
      <w:proofErr w:type="gramEnd"/>
      <w:ins w:id="547" w:author="Тугушев И.А." w:date="2013-08-29T13:17:00Z">
        <w:r>
          <w:t xml:space="preserve"> когда требуется просто считать </w:t>
        </w:r>
      </w:ins>
      <w:ins w:id="548" w:author="Тугушев И.А." w:date="2013-08-29T13:18:00Z">
        <w:r>
          <w:t>атрибут</w:t>
        </w:r>
      </w:ins>
      <w:ins w:id="549" w:author="Тугушев И.А." w:date="2013-08-29T13:17:00Z">
        <w:r>
          <w:t xml:space="preserve"> из основного</w:t>
        </w:r>
      </w:ins>
      <w:ins w:id="550" w:author="Тугушев И.А." w:date="2013-08-29T13:21:00Z">
        <w:r w:rsidR="00D07DB0">
          <w:t xml:space="preserve"> документа</w:t>
        </w:r>
      </w:ins>
      <w:ins w:id="551" w:author="Тугушев И.А." w:date="2013-08-29T13:17:00Z">
        <w:r>
          <w:t xml:space="preserve">. </w:t>
        </w:r>
      </w:ins>
      <w:ins w:id="552" w:author="Тугушев И.А." w:date="2013-08-29T13:18:00Z">
        <w:r>
          <w:t xml:space="preserve">Второй способ </w:t>
        </w:r>
      </w:ins>
      <w:ins w:id="553" w:author="Тугушев И.А." w:date="2013-08-29T13:20:00Z">
        <w:r w:rsidR="00D07DB0">
          <w:t>потребуется</w:t>
        </w:r>
      </w:ins>
      <w:ins w:id="554" w:author="Тугушев И.А." w:date="2013-08-29T13:21:00Z">
        <w:r w:rsidR="00261489">
          <w:t>,</w:t>
        </w:r>
      </w:ins>
      <w:ins w:id="555" w:author="Тугушев И.А." w:date="2013-08-29T13:20:00Z">
        <w:r w:rsidR="00D07DB0">
          <w:t xml:space="preserve"> чтобы </w:t>
        </w:r>
      </w:ins>
      <w:ins w:id="556" w:author="Тугушев И.А." w:date="2013-08-29T13:19:00Z">
        <w:r w:rsidR="00D07DB0">
          <w:t>задать алгоритм для вычисления зависимых атрибутов</w:t>
        </w:r>
      </w:ins>
      <w:ins w:id="557" w:author="Тугушев И.А." w:date="2013-08-29T13:21:00Z">
        <w:r w:rsidR="00261489">
          <w:t xml:space="preserve"> (</w:t>
        </w:r>
      </w:ins>
      <w:ins w:id="558" w:author="Тугушев И.А." w:date="2013-08-29T13:22:00Z">
        <w:r w:rsidR="00261489">
          <w:t>замена с</w:t>
        </w:r>
      </w:ins>
      <w:ins w:id="559" w:author="Тугушев И.А." w:date="2013-08-29T13:21:00Z">
        <w:r w:rsidR="00261489">
          <w:t>луча</w:t>
        </w:r>
      </w:ins>
      <w:ins w:id="560" w:author="Тугушев И.А." w:date="2013-08-29T13:22:00Z">
        <w:r w:rsidR="00261489">
          <w:t>я</w:t>
        </w:r>
      </w:ins>
      <w:ins w:id="561" w:author="Тугушев И.А." w:date="2013-08-29T13:21:00Z">
        <w:r w:rsidR="00261489">
          <w:t xml:space="preserve"> задания </w:t>
        </w:r>
        <w:proofErr w:type="gramStart"/>
        <w:r w:rsidR="00261489">
          <w:t>@-</w:t>
        </w:r>
        <w:proofErr w:type="gramEnd"/>
        <w:r w:rsidR="00261489">
          <w:t>формулы</w:t>
        </w:r>
      </w:ins>
      <w:ins w:id="562" w:author="Тугушев И.А." w:date="2013-08-29T13:22:00Z">
        <w:r w:rsidR="00261489">
          <w:t xml:space="preserve"> для вычисления </w:t>
        </w:r>
      </w:ins>
      <w:ins w:id="563" w:author="Тугушев И.А." w:date="2013-08-29T13:21:00Z">
        <w:r w:rsidR="00261489">
          <w:t xml:space="preserve"> </w:t>
        </w:r>
      </w:ins>
      <w:ins w:id="564" w:author="Тугушев И.А." w:date="2013-08-29T13:22:00Z">
        <w:r w:rsidR="00261489">
          <w:t xml:space="preserve">синхронизируемых атрибутов в </w:t>
        </w:r>
        <w:proofErr w:type="spellStart"/>
        <w:r w:rsidR="00261489">
          <w:t>AF$ConnDocFields</w:t>
        </w:r>
        <w:proofErr w:type="spellEnd"/>
        <w:r w:rsidR="00261489">
          <w:t>)</w:t>
        </w:r>
      </w:ins>
    </w:p>
    <w:p w:rsidR="00D51F75" w:rsidRPr="00D51F75" w:rsidRDefault="00D51F75" w:rsidP="00D51F75">
      <w:pPr>
        <w:pStyle w:val="11"/>
        <w:rPr>
          <w:lang w:val="en-US"/>
        </w:rPr>
      </w:pPr>
      <w:bookmarkStart w:id="565" w:name="_Toc365647256"/>
      <w:proofErr w:type="spellStart"/>
      <w:r>
        <w:rPr>
          <w:lang w:val="en-US"/>
        </w:rPr>
        <w:t>Полнотекстовый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поиск</w:t>
      </w:r>
      <w:bookmarkEnd w:id="565"/>
      <w:proofErr w:type="spellEnd"/>
    </w:p>
    <w:p w:rsidR="00CB7999" w:rsidRPr="00F03611" w:rsidRDefault="003A1BCA" w:rsidP="00CB7999">
      <w:pPr>
        <w:pStyle w:val="12"/>
      </w:pPr>
      <w:r>
        <w:t>Для реализации предполагается задействовать сервисы платформы CM</w:t>
      </w:r>
      <w:r w:rsidRPr="003A1BCA">
        <w:t>-</w:t>
      </w:r>
      <w:r>
        <w:rPr>
          <w:lang w:val="en-US"/>
        </w:rPr>
        <w:t>Sochi</w:t>
      </w:r>
      <w:r w:rsidRPr="003A1BCA">
        <w:t xml:space="preserve">, базирующиеся на </w:t>
      </w:r>
      <w:r>
        <w:rPr>
          <w:lang w:val="en-US"/>
        </w:rPr>
        <w:t>Solar</w:t>
      </w:r>
      <w:r>
        <w:t xml:space="preserve">. Сервисы ещё не спроектированы, поэтому вопросы интеграции с </w:t>
      </w:r>
      <w:proofErr w:type="spellStart"/>
      <w:r>
        <w:t>CM-Server</w:t>
      </w:r>
      <w:proofErr w:type="spellEnd"/>
      <w:r>
        <w:t xml:space="preserve"> </w:t>
      </w:r>
      <w:r w:rsidR="002871BC">
        <w:t>по</w:t>
      </w:r>
      <w:r>
        <w:t xml:space="preserve">требуется решать позже. Есть надежда, что гибкости конфигурирования подсистемы поиска </w:t>
      </w:r>
      <w:proofErr w:type="spellStart"/>
      <w:r>
        <w:t>CM-Server</w:t>
      </w:r>
      <w:proofErr w:type="spellEnd"/>
      <w:r>
        <w:t xml:space="preserve"> хватит для интеграции </w:t>
      </w:r>
      <w:r w:rsidR="00F03611">
        <w:t xml:space="preserve">с </w:t>
      </w:r>
      <w:r>
        <w:t>сервисами платформы.</w:t>
      </w:r>
      <w:r w:rsidR="00F03611">
        <w:t xml:space="preserve"> Определённо можно сказать, что реализация интеграции не будет задействовать адаптеры </w:t>
      </w:r>
      <w:r w:rsidR="00F03611">
        <w:rPr>
          <w:lang w:val="en-US"/>
        </w:rPr>
        <w:t>Notes</w:t>
      </w:r>
      <w:r w:rsidR="00F03611" w:rsidRPr="00F03611">
        <w:t xml:space="preserve"> </w:t>
      </w:r>
      <w:r w:rsidR="00F03611">
        <w:rPr>
          <w:lang w:val="en-US"/>
        </w:rPr>
        <w:t>Java</w:t>
      </w:r>
      <w:r w:rsidR="00F03611" w:rsidRPr="00F03611">
        <w:t xml:space="preserve"> </w:t>
      </w:r>
      <w:r w:rsidR="00F03611">
        <w:rPr>
          <w:lang w:val="en-US"/>
        </w:rPr>
        <w:t>API</w:t>
      </w:r>
      <w:r w:rsidR="00F03611" w:rsidRPr="00F03611">
        <w:t xml:space="preserve"> к платфор</w:t>
      </w:r>
      <w:r w:rsidR="00F03611">
        <w:t>м</w:t>
      </w:r>
      <w:r w:rsidR="00F03611" w:rsidRPr="00F03611">
        <w:t>е</w:t>
      </w:r>
      <w:r w:rsidR="00F03611">
        <w:t xml:space="preserve"> CM</w:t>
      </w:r>
      <w:r w:rsidR="00F03611" w:rsidRPr="003A1BCA">
        <w:t>-</w:t>
      </w:r>
      <w:r w:rsidR="00F03611">
        <w:rPr>
          <w:lang w:val="en-US"/>
        </w:rPr>
        <w:t>Sochi</w:t>
      </w:r>
      <w:r w:rsidR="00E90D6A">
        <w:t xml:space="preserve">, а будет непосредственно взаимодействовать с сервисами </w:t>
      </w:r>
      <w:r w:rsidR="00E90D6A" w:rsidRPr="00F03611">
        <w:t>платфор</w:t>
      </w:r>
      <w:r w:rsidR="00E90D6A">
        <w:t>мы.</w:t>
      </w:r>
    </w:p>
    <w:p w:rsidR="00013884" w:rsidRPr="00610E44" w:rsidRDefault="00013884" w:rsidP="00610E44">
      <w:pPr>
        <w:pStyle w:val="11"/>
      </w:pPr>
      <w:bookmarkStart w:id="566" w:name="_Toc365647257"/>
      <w:r w:rsidRPr="00013884">
        <w:t xml:space="preserve">Список задач для </w:t>
      </w:r>
      <w:proofErr w:type="spellStart"/>
      <w:r w:rsidRPr="00013884">
        <w:t>рефакторинга</w:t>
      </w:r>
      <w:proofErr w:type="spellEnd"/>
      <w:r w:rsidRPr="00013884">
        <w:t xml:space="preserve"> </w:t>
      </w:r>
      <w:r>
        <w:rPr>
          <w:lang w:val="en-US"/>
        </w:rPr>
        <w:t>CMJ</w:t>
      </w:r>
      <w:r w:rsidRPr="00013884">
        <w:t>-</w:t>
      </w:r>
      <w:r>
        <w:rPr>
          <w:lang w:val="en-US"/>
        </w:rPr>
        <w:t>Server</w:t>
      </w:r>
      <w:bookmarkEnd w:id="566"/>
    </w:p>
    <w:p w:rsidR="00013884" w:rsidRPr="00013884" w:rsidRDefault="00013884" w:rsidP="00013884">
      <w:pPr>
        <w:pStyle w:val="12"/>
        <w:numPr>
          <w:ilvl w:val="0"/>
          <w:numId w:val="32"/>
        </w:numPr>
      </w:pPr>
      <w:r>
        <w:t>Иметь возможность конфигурацией п</w:t>
      </w:r>
      <w:r w:rsidRPr="00013884">
        <w:t>одменять</w:t>
      </w:r>
      <w:r>
        <w:t xml:space="preserve"> </w:t>
      </w:r>
      <w:proofErr w:type="spellStart"/>
      <w:r w:rsidRPr="00434937">
        <w:t>NotesFactory</w:t>
      </w:r>
      <w:proofErr w:type="spellEnd"/>
      <w:r>
        <w:t xml:space="preserve"> на нашу фабрику сессий, например, через </w:t>
      </w:r>
      <w:r>
        <w:rPr>
          <w:lang w:val="en-US"/>
        </w:rPr>
        <w:t>xml</w:t>
      </w:r>
      <w:r w:rsidRPr="00A21066">
        <w:t xml:space="preserve">-дескрипторы </w:t>
      </w:r>
      <w:r>
        <w:rPr>
          <w:lang w:val="en-US"/>
        </w:rPr>
        <w:t>Spring</w:t>
      </w:r>
      <w:r w:rsidRPr="00A21066">
        <w:t xml:space="preserve"> </w:t>
      </w:r>
      <w:r>
        <w:rPr>
          <w:lang w:val="en-US"/>
        </w:rPr>
        <w:t>Beans</w:t>
      </w:r>
      <w:r w:rsidR="00722D0F">
        <w:t xml:space="preserve"> (1 чел*час)</w:t>
      </w:r>
      <w:r w:rsidR="007B0871">
        <w:t xml:space="preserve"> – </w:t>
      </w:r>
      <w:proofErr w:type="spellStart"/>
      <w:r w:rsidR="007B0871">
        <w:t>Ноздрачёв+Иванов</w:t>
      </w:r>
      <w:proofErr w:type="spellEnd"/>
      <w:r>
        <w:t>.</w:t>
      </w:r>
    </w:p>
    <w:p w:rsidR="00013884" w:rsidRPr="003F0384" w:rsidRDefault="00013884" w:rsidP="00013884">
      <w:pPr>
        <w:pStyle w:val="12"/>
        <w:numPr>
          <w:ilvl w:val="0"/>
          <w:numId w:val="32"/>
        </w:numPr>
      </w:pPr>
      <w:r>
        <w:t xml:space="preserve">Перенести из web-модуля </w:t>
      </w:r>
      <w:r w:rsidRPr="003F0384">
        <w:t>“</w:t>
      </w:r>
      <w:proofErr w:type="spellStart"/>
      <w:r>
        <w:t>rest</w:t>
      </w:r>
      <w:proofErr w:type="spellEnd"/>
      <w:r w:rsidRPr="003F0384">
        <w:t>”</w:t>
      </w:r>
      <w:r>
        <w:t xml:space="preserve"> все</w:t>
      </w:r>
      <w:r w:rsidRPr="003F0384">
        <w:t xml:space="preserve"> классы </w:t>
      </w:r>
      <w:r>
        <w:t>в какой-нибудь нижестоящий jar-модуль</w:t>
      </w:r>
      <w:r w:rsidR="00722D0F">
        <w:t xml:space="preserve"> (0,5 чел*час)</w:t>
      </w:r>
      <w:r w:rsidR="007B0871">
        <w:t xml:space="preserve"> – </w:t>
      </w:r>
      <w:proofErr w:type="spellStart"/>
      <w:r w:rsidR="007B0871">
        <w:t>Болотов</w:t>
      </w:r>
      <w:proofErr w:type="spellEnd"/>
      <w:r>
        <w:t>.</w:t>
      </w:r>
    </w:p>
    <w:p w:rsidR="00013884" w:rsidRDefault="00013884" w:rsidP="00013884">
      <w:pPr>
        <w:pStyle w:val="12"/>
        <w:numPr>
          <w:ilvl w:val="0"/>
          <w:numId w:val="32"/>
        </w:numPr>
      </w:pPr>
      <w:r>
        <w:t xml:space="preserve">Где возможно, заменить </w:t>
      </w:r>
      <w:proofErr w:type="spellStart"/>
      <w:r>
        <w:t>Evaluate</w:t>
      </w:r>
      <w:proofErr w:type="spellEnd"/>
      <w:r>
        <w:t xml:space="preserve"> на аналоги через </w:t>
      </w:r>
      <w:proofErr w:type="spellStart"/>
      <w:r>
        <w:t>Java</w:t>
      </w:r>
      <w:proofErr w:type="spellEnd"/>
      <w:r>
        <w:t xml:space="preserve"> API</w:t>
      </w:r>
      <w:r w:rsidR="00722D0F">
        <w:t xml:space="preserve"> (</w:t>
      </w:r>
      <w:r w:rsidR="00AA6499" w:rsidRPr="00AA6499">
        <w:t xml:space="preserve">8 </w:t>
      </w:r>
      <w:r w:rsidR="00AA6499">
        <w:t>чел*час</w:t>
      </w:r>
      <w:r w:rsidR="00722D0F">
        <w:t>)</w:t>
      </w:r>
      <w:r w:rsidR="00311348">
        <w:t xml:space="preserve"> – </w:t>
      </w:r>
      <w:proofErr w:type="spellStart"/>
      <w:r w:rsidR="00311348">
        <w:t>Ноздрачёв</w:t>
      </w:r>
      <w:proofErr w:type="spellEnd"/>
      <w:r w:rsidR="00311348">
        <w:t>, Новикова</w:t>
      </w:r>
    </w:p>
    <w:p w:rsidR="00013884" w:rsidRDefault="00622A9D" w:rsidP="00013884">
      <w:pPr>
        <w:pStyle w:val="12"/>
        <w:numPr>
          <w:ilvl w:val="0"/>
          <w:numId w:val="32"/>
        </w:numPr>
      </w:pPr>
      <w:r>
        <w:t>Оставшиеся о</w:t>
      </w:r>
      <w:r w:rsidR="00013884">
        <w:t xml:space="preserve">перации, использующие </w:t>
      </w:r>
      <w:proofErr w:type="gramStart"/>
      <w:r w:rsidR="00013884" w:rsidRPr="0087157C">
        <w:t>@-</w:t>
      </w:r>
      <w:proofErr w:type="gramEnd"/>
      <w:r w:rsidR="00013884" w:rsidRPr="0087157C">
        <w:t>формулы вынес</w:t>
      </w:r>
      <w:r w:rsidR="00013884">
        <w:t>ти</w:t>
      </w:r>
      <w:r w:rsidR="00013884" w:rsidRPr="0087157C">
        <w:t xml:space="preserve"> в отдельные</w:t>
      </w:r>
      <w:r w:rsidR="00013884">
        <w:t xml:space="preserve"> программные</w:t>
      </w:r>
      <w:r w:rsidR="00013884" w:rsidRPr="0087157C">
        <w:t xml:space="preserve"> к</w:t>
      </w:r>
      <w:r w:rsidR="00013884">
        <w:t>омпоненты, подключаемые через конфигурацию</w:t>
      </w:r>
      <w:r>
        <w:t xml:space="preserve"> (</w:t>
      </w:r>
      <w:r w:rsidRPr="00AA6499">
        <w:t xml:space="preserve">8 </w:t>
      </w:r>
      <w:r>
        <w:t>чел*час)</w:t>
      </w:r>
      <w:r w:rsidR="00311348">
        <w:t xml:space="preserve"> – </w:t>
      </w:r>
      <w:proofErr w:type="spellStart"/>
      <w:r w:rsidR="00311348">
        <w:t>Ноздрачёв</w:t>
      </w:r>
      <w:proofErr w:type="spellEnd"/>
      <w:r w:rsidR="00311348">
        <w:t xml:space="preserve">, </w:t>
      </w:r>
      <w:proofErr w:type="spellStart"/>
      <w:r w:rsidR="00311348">
        <w:t>Болотов</w:t>
      </w:r>
      <w:proofErr w:type="spellEnd"/>
      <w:r w:rsidR="00311348">
        <w:t>, Новикова, Иванов</w:t>
      </w:r>
    </w:p>
    <w:p w:rsidR="008050EF" w:rsidRDefault="008050EF" w:rsidP="00013884">
      <w:pPr>
        <w:pStyle w:val="12"/>
        <w:numPr>
          <w:ilvl w:val="0"/>
          <w:numId w:val="32"/>
        </w:numPr>
      </w:pPr>
      <w:r>
        <w:t>Иметь возможность подменять имплементацию сохранения форматированного текста на прямое сохранение HTML</w:t>
      </w:r>
      <w:r w:rsidR="00490984" w:rsidRPr="00490984">
        <w:t xml:space="preserve"> (</w:t>
      </w:r>
      <w:r w:rsidR="00D30545">
        <w:t>8</w:t>
      </w:r>
      <w:r w:rsidR="00490984" w:rsidRPr="00490984">
        <w:t xml:space="preserve"> </w:t>
      </w:r>
      <w:r w:rsidR="00490984">
        <w:t>чел*час</w:t>
      </w:r>
      <w:r w:rsidR="00490984" w:rsidRPr="00490984">
        <w:t>)</w:t>
      </w:r>
      <w:r>
        <w:t>.</w:t>
      </w:r>
      <w:r w:rsidR="00311348">
        <w:t xml:space="preserve"> – </w:t>
      </w:r>
      <w:proofErr w:type="spellStart"/>
      <w:r w:rsidR="00311348">
        <w:t>Болотов</w:t>
      </w:r>
      <w:proofErr w:type="spellEnd"/>
    </w:p>
    <w:p w:rsidR="00D51F75" w:rsidRDefault="00D51F75" w:rsidP="00013884">
      <w:pPr>
        <w:pStyle w:val="12"/>
        <w:numPr>
          <w:ilvl w:val="0"/>
          <w:numId w:val="32"/>
        </w:numPr>
        <w:rPr>
          <w:ins w:id="567" w:author="Тугушев И.А." w:date="2013-08-29T13:06:00Z"/>
        </w:rPr>
      </w:pPr>
      <w:r>
        <w:t>Доработка API ПКД в части создания</w:t>
      </w:r>
      <w:r w:rsidRPr="00D51F75">
        <w:t>/удаления</w:t>
      </w:r>
      <w:r>
        <w:t xml:space="preserve"> уведомлений и входящих задач</w:t>
      </w:r>
      <w:r w:rsidR="002F2474">
        <w:t xml:space="preserve"> (0,5</w:t>
      </w:r>
      <w:r w:rsidR="003C3EB7" w:rsidRPr="00490984">
        <w:t xml:space="preserve"> </w:t>
      </w:r>
      <w:r w:rsidR="003C3EB7">
        <w:t>чел*час</w:t>
      </w:r>
      <w:r w:rsidR="002F2474">
        <w:t>)</w:t>
      </w:r>
      <w:r w:rsidR="007B0871">
        <w:t xml:space="preserve"> – </w:t>
      </w:r>
      <w:proofErr w:type="spellStart"/>
      <w:r w:rsidR="007B0871">
        <w:t>Левковская</w:t>
      </w:r>
      <w:proofErr w:type="spellEnd"/>
      <w:r>
        <w:t>.</w:t>
      </w:r>
    </w:p>
    <w:p w:rsidR="00CB015D" w:rsidRDefault="00CB015D" w:rsidP="00013884">
      <w:pPr>
        <w:pStyle w:val="12"/>
        <w:numPr>
          <w:ilvl w:val="0"/>
          <w:numId w:val="32"/>
        </w:numPr>
      </w:pPr>
      <w:ins w:id="568" w:author="Тугушев И.А." w:date="2013-08-29T13:06:00Z">
        <w:r>
          <w:t xml:space="preserve">Возможность отключения </w:t>
        </w:r>
        <w:proofErr w:type="spellStart"/>
        <w:r>
          <w:t>AFSaveDocUtils</w:t>
        </w:r>
        <w:proofErr w:type="spellEnd"/>
        <w:r>
          <w:t xml:space="preserve"> (</w:t>
        </w:r>
        <w:r w:rsidRPr="00CB015D">
          <w:rPr>
            <w:rPrChange w:id="569" w:author="Тугушев И.А." w:date="2013-08-29T13:07:00Z">
              <w:rPr>
                <w:lang w:val="en-US"/>
              </w:rPr>
            </w:rPrChange>
          </w:rPr>
          <w:t xml:space="preserve">4 </w:t>
        </w:r>
        <w:r>
          <w:t>чел*час)</w:t>
        </w:r>
        <w:r w:rsidRPr="00CB015D">
          <w:rPr>
            <w:rPrChange w:id="570" w:author="Тугушев И.А." w:date="2013-08-29T13:07:00Z">
              <w:rPr>
                <w:lang w:val="en-US"/>
              </w:rPr>
            </w:rPrChange>
          </w:rPr>
          <w:t xml:space="preserve"> – </w:t>
        </w:r>
        <w:proofErr w:type="spellStart"/>
        <w:r w:rsidRPr="00CB015D">
          <w:rPr>
            <w:rPrChange w:id="571" w:author="Тугушев И.А." w:date="2013-08-29T13:07:00Z">
              <w:rPr>
                <w:lang w:val="en-US"/>
              </w:rPr>
            </w:rPrChange>
          </w:rPr>
          <w:t>Ноздрачёв</w:t>
        </w:r>
      </w:ins>
      <w:proofErr w:type="spellEnd"/>
    </w:p>
    <w:p w:rsidR="001239D5" w:rsidRDefault="001239D5" w:rsidP="001239D5">
      <w:pPr>
        <w:pStyle w:val="12"/>
      </w:pPr>
    </w:p>
    <w:p w:rsidR="001239D5" w:rsidRPr="00013884" w:rsidRDefault="001239D5" w:rsidP="001239D5">
      <w:pPr>
        <w:pStyle w:val="12"/>
      </w:pPr>
      <w:r>
        <w:t>Итого 2</w:t>
      </w:r>
      <w:r w:rsidR="002F2474">
        <w:t>6</w:t>
      </w:r>
      <w:r>
        <w:t xml:space="preserve"> чел*час</w:t>
      </w:r>
    </w:p>
    <w:sectPr w:rsidR="001239D5" w:rsidRPr="00013884" w:rsidSect="00776D54">
      <w:footerReference w:type="even" r:id="rId15"/>
      <w:footerReference w:type="default" r:id="rId16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3D8" w:rsidRDefault="00B163D8">
      <w:r>
        <w:separator/>
      </w:r>
    </w:p>
    <w:p w:rsidR="00B163D8" w:rsidRDefault="00B163D8"/>
  </w:endnote>
  <w:endnote w:type="continuationSeparator" w:id="0">
    <w:p w:rsidR="00B163D8" w:rsidRDefault="00B163D8">
      <w:r>
        <w:continuationSeparator/>
      </w:r>
    </w:p>
    <w:p w:rsidR="00B163D8" w:rsidRDefault="00B163D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8CC" w:rsidRDefault="00EA18CC" w:rsidP="00546832">
    <w:pPr>
      <w:pStyle w:val="af2"/>
      <w:framePr w:wrap="around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EA18CC" w:rsidRDefault="00EA18CC" w:rsidP="00D26906">
    <w:pPr>
      <w:pStyle w:val="af2"/>
      <w:ind w:right="360"/>
    </w:pPr>
  </w:p>
  <w:p w:rsidR="00EA18CC" w:rsidRDefault="00EA18C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8CC" w:rsidRDefault="00EA18CC" w:rsidP="00546832">
    <w:pPr>
      <w:pStyle w:val="af2"/>
      <w:framePr w:wrap="around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separate"/>
    </w:r>
    <w:r w:rsidR="000E38CA">
      <w:rPr>
        <w:rStyle w:val="afc"/>
        <w:noProof/>
      </w:rPr>
      <w:t>19</w:t>
    </w:r>
    <w:r>
      <w:rPr>
        <w:rStyle w:val="afc"/>
      </w:rPr>
      <w:fldChar w:fldCharType="end"/>
    </w:r>
  </w:p>
  <w:p w:rsidR="00EA18CC" w:rsidRDefault="00EA18CC" w:rsidP="00D26906">
    <w:pPr>
      <w:pStyle w:val="af2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3D8" w:rsidRDefault="00B163D8">
      <w:r>
        <w:separator/>
      </w:r>
    </w:p>
    <w:p w:rsidR="00B163D8" w:rsidRDefault="00B163D8"/>
  </w:footnote>
  <w:footnote w:type="continuationSeparator" w:id="0">
    <w:p w:rsidR="00B163D8" w:rsidRDefault="00B163D8">
      <w:r>
        <w:continuationSeparator/>
      </w:r>
    </w:p>
    <w:p w:rsidR="00B163D8" w:rsidRDefault="00B163D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986019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58C0FD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04374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2FABB9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0F8CF0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6879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DFA34B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400B8F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7CBB8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B45E8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E838438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1"/>
      <w:lvlText w:val="%1.%2"/>
      <w:legacy w:legacy="1" w:legacySpace="144" w:legacyIndent="0"/>
      <w:lvlJc w:val="left"/>
    </w:lvl>
    <w:lvl w:ilvl="2">
      <w:start w:val="1"/>
      <w:numFmt w:val="decimal"/>
      <w:pStyle w:val="31"/>
      <w:lvlText w:val="%1.%2.%3"/>
      <w:legacy w:legacy="1" w:legacySpace="144" w:legacyIndent="0"/>
      <w:lvlJc w:val="left"/>
    </w:lvl>
    <w:lvl w:ilvl="3">
      <w:start w:val="1"/>
      <w:numFmt w:val="decimal"/>
      <w:pStyle w:val="41"/>
      <w:lvlText w:val="%1.%2.%3.%4"/>
      <w:legacy w:legacy="1" w:legacySpace="144" w:legacyIndent="0"/>
      <w:lvlJc w:val="left"/>
    </w:lvl>
    <w:lvl w:ilvl="4">
      <w:start w:val="1"/>
      <w:numFmt w:val="decimal"/>
      <w:pStyle w:val="51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EDEE41F0"/>
    <w:lvl w:ilvl="0">
      <w:numFmt w:val="bullet"/>
      <w:lvlText w:val="*"/>
      <w:lvlJc w:val="left"/>
    </w:lvl>
  </w:abstractNum>
  <w:abstractNum w:abstractNumId="12">
    <w:nsid w:val="03AE680D"/>
    <w:multiLevelType w:val="multilevel"/>
    <w:tmpl w:val="E34C5A56"/>
    <w:numStyleLink w:val="10"/>
  </w:abstractNum>
  <w:abstractNum w:abstractNumId="13">
    <w:nsid w:val="04F2645B"/>
    <w:multiLevelType w:val="multilevel"/>
    <w:tmpl w:val="6174F54E"/>
    <w:numStyleLink w:val="a1"/>
  </w:abstractNum>
  <w:abstractNum w:abstractNumId="14">
    <w:nsid w:val="07032327"/>
    <w:multiLevelType w:val="multilevel"/>
    <w:tmpl w:val="6174F54E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12E22F1C"/>
    <w:multiLevelType w:val="hybridMultilevel"/>
    <w:tmpl w:val="B038E89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159E740A"/>
    <w:multiLevelType w:val="multilevel"/>
    <w:tmpl w:val="6174F54E"/>
    <w:numStyleLink w:val="a1"/>
  </w:abstractNum>
  <w:abstractNum w:abstractNumId="17">
    <w:nsid w:val="16340352"/>
    <w:multiLevelType w:val="hybridMultilevel"/>
    <w:tmpl w:val="FA4CDF6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>
    <w:nsid w:val="19B85A32"/>
    <w:multiLevelType w:val="multilevel"/>
    <w:tmpl w:val="E34C5A56"/>
    <w:numStyleLink w:val="10"/>
  </w:abstractNum>
  <w:abstractNum w:abstractNumId="19">
    <w:nsid w:val="214B71F0"/>
    <w:multiLevelType w:val="multilevel"/>
    <w:tmpl w:val="E34C5A56"/>
    <w:styleLink w:val="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228B55D1"/>
    <w:multiLevelType w:val="multilevel"/>
    <w:tmpl w:val="6174F54E"/>
    <w:numStyleLink w:val="a1"/>
  </w:abstractNum>
  <w:abstractNum w:abstractNumId="21">
    <w:nsid w:val="24BC716B"/>
    <w:multiLevelType w:val="hybridMultilevel"/>
    <w:tmpl w:val="CAF258AC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2A721755"/>
    <w:multiLevelType w:val="multilevel"/>
    <w:tmpl w:val="013A90A2"/>
    <w:lvl w:ilvl="0">
      <w:start w:val="1"/>
      <w:numFmt w:val="decimal"/>
      <w:pStyle w:val="1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38B8204D"/>
    <w:multiLevelType w:val="hybridMultilevel"/>
    <w:tmpl w:val="D0668FC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390249EC"/>
    <w:multiLevelType w:val="multilevel"/>
    <w:tmpl w:val="6174F54E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>
    <w:nsid w:val="3E685F08"/>
    <w:multiLevelType w:val="multilevel"/>
    <w:tmpl w:val="6174F54E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41993AE9"/>
    <w:multiLevelType w:val="multilevel"/>
    <w:tmpl w:val="04190023"/>
    <w:styleLink w:val="a2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>
    <w:nsid w:val="42031DD7"/>
    <w:multiLevelType w:val="multilevel"/>
    <w:tmpl w:val="6174F54E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>
    <w:nsid w:val="4C0B0F4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4DF449C2"/>
    <w:multiLevelType w:val="hybridMultilevel"/>
    <w:tmpl w:val="9FE229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31174D3"/>
    <w:multiLevelType w:val="multilevel"/>
    <w:tmpl w:val="6174F54E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>
    <w:nsid w:val="586E3112"/>
    <w:multiLevelType w:val="hybridMultilevel"/>
    <w:tmpl w:val="8280C86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>
    <w:nsid w:val="5A9C519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6DC91015"/>
    <w:multiLevelType w:val="multilevel"/>
    <w:tmpl w:val="6174F54E"/>
    <w:styleLink w:val="a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4">
    <w:nsid w:val="723B0776"/>
    <w:multiLevelType w:val="multilevel"/>
    <w:tmpl w:val="6174F54E"/>
    <w:numStyleLink w:val="a1"/>
  </w:abstractNum>
  <w:num w:numId="1">
    <w:abstractNumId w:val="26"/>
  </w:num>
  <w:num w:numId="2">
    <w:abstractNumId w:val="10"/>
  </w:num>
  <w:num w:numId="3">
    <w:abstractNumId w:val="32"/>
  </w:num>
  <w:num w:numId="4">
    <w:abstractNumId w:val="2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</w:num>
  <w:num w:numId="16">
    <w:abstractNumId w:val="19"/>
  </w:num>
  <w:num w:numId="17">
    <w:abstractNumId w:val="33"/>
  </w:num>
  <w:num w:numId="18">
    <w:abstractNumId w:val="18"/>
  </w:num>
  <w:num w:numId="19">
    <w:abstractNumId w:val="13"/>
  </w:num>
  <w:num w:numId="20">
    <w:abstractNumId w:val="12"/>
  </w:num>
  <w:num w:numId="21">
    <w:abstractNumId w:val="16"/>
  </w:num>
  <w:num w:numId="22">
    <w:abstractNumId w:val="34"/>
  </w:num>
  <w:num w:numId="23">
    <w:abstractNumId w:val="20"/>
  </w:num>
  <w:num w:numId="24">
    <w:abstractNumId w:val="14"/>
  </w:num>
  <w:num w:numId="25">
    <w:abstractNumId w:val="30"/>
  </w:num>
  <w:num w:numId="26">
    <w:abstractNumId w:val="25"/>
  </w:num>
  <w:num w:numId="27">
    <w:abstractNumId w:val="27"/>
  </w:num>
  <w:num w:numId="28">
    <w:abstractNumId w:val="24"/>
  </w:num>
  <w:num w:numId="29">
    <w:abstractNumId w:val="17"/>
  </w:num>
  <w:num w:numId="30">
    <w:abstractNumId w:val="15"/>
  </w:num>
  <w:num w:numId="31">
    <w:abstractNumId w:val="21"/>
  </w:num>
  <w:num w:numId="32">
    <w:abstractNumId w:val="29"/>
  </w:num>
  <w:num w:numId="33">
    <w:abstractNumId w:val="11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34">
    <w:abstractNumId w:val="31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404"/>
  <w:stylePaneSortMethod w:val="0000"/>
  <w:trackRevision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677E"/>
    <w:rsid w:val="00000DC2"/>
    <w:rsid w:val="00000E73"/>
    <w:rsid w:val="00001C88"/>
    <w:rsid w:val="00001DFD"/>
    <w:rsid w:val="00004D44"/>
    <w:rsid w:val="00005FDE"/>
    <w:rsid w:val="00006BC6"/>
    <w:rsid w:val="0000704C"/>
    <w:rsid w:val="00007B19"/>
    <w:rsid w:val="00007CE1"/>
    <w:rsid w:val="00011268"/>
    <w:rsid w:val="000130BF"/>
    <w:rsid w:val="00013884"/>
    <w:rsid w:val="00021B68"/>
    <w:rsid w:val="000237F8"/>
    <w:rsid w:val="00023C63"/>
    <w:rsid w:val="00024F0F"/>
    <w:rsid w:val="00025698"/>
    <w:rsid w:val="0002677E"/>
    <w:rsid w:val="00027627"/>
    <w:rsid w:val="000279C9"/>
    <w:rsid w:val="0003348C"/>
    <w:rsid w:val="00033BC4"/>
    <w:rsid w:val="000342FE"/>
    <w:rsid w:val="00037767"/>
    <w:rsid w:val="00040E0E"/>
    <w:rsid w:val="00042DB2"/>
    <w:rsid w:val="00044267"/>
    <w:rsid w:val="00046D51"/>
    <w:rsid w:val="00046E91"/>
    <w:rsid w:val="0004707D"/>
    <w:rsid w:val="00047DF7"/>
    <w:rsid w:val="00047ED1"/>
    <w:rsid w:val="0005286E"/>
    <w:rsid w:val="000564F8"/>
    <w:rsid w:val="0005676F"/>
    <w:rsid w:val="000575B4"/>
    <w:rsid w:val="00065E68"/>
    <w:rsid w:val="00071720"/>
    <w:rsid w:val="000724BE"/>
    <w:rsid w:val="00073F9B"/>
    <w:rsid w:val="00075ED9"/>
    <w:rsid w:val="000769A0"/>
    <w:rsid w:val="000772D4"/>
    <w:rsid w:val="00080D97"/>
    <w:rsid w:val="00084FB1"/>
    <w:rsid w:val="00085817"/>
    <w:rsid w:val="00086379"/>
    <w:rsid w:val="000948A6"/>
    <w:rsid w:val="00096D9B"/>
    <w:rsid w:val="000A1131"/>
    <w:rsid w:val="000A1137"/>
    <w:rsid w:val="000A1E44"/>
    <w:rsid w:val="000A3927"/>
    <w:rsid w:val="000A4903"/>
    <w:rsid w:val="000A5A4F"/>
    <w:rsid w:val="000A6C0E"/>
    <w:rsid w:val="000A73F9"/>
    <w:rsid w:val="000B5259"/>
    <w:rsid w:val="000B54C2"/>
    <w:rsid w:val="000C2169"/>
    <w:rsid w:val="000C52FD"/>
    <w:rsid w:val="000C5369"/>
    <w:rsid w:val="000C72E2"/>
    <w:rsid w:val="000C7E13"/>
    <w:rsid w:val="000D00D5"/>
    <w:rsid w:val="000D52AE"/>
    <w:rsid w:val="000D5539"/>
    <w:rsid w:val="000D64E8"/>
    <w:rsid w:val="000D782E"/>
    <w:rsid w:val="000E35D0"/>
    <w:rsid w:val="000E38CA"/>
    <w:rsid w:val="000E4A43"/>
    <w:rsid w:val="000F09A6"/>
    <w:rsid w:val="000F143A"/>
    <w:rsid w:val="000F4B97"/>
    <w:rsid w:val="000F589F"/>
    <w:rsid w:val="000F6362"/>
    <w:rsid w:val="000F7EEC"/>
    <w:rsid w:val="00103B39"/>
    <w:rsid w:val="001041A5"/>
    <w:rsid w:val="00105062"/>
    <w:rsid w:val="00113BD4"/>
    <w:rsid w:val="00117096"/>
    <w:rsid w:val="00117D87"/>
    <w:rsid w:val="00120D86"/>
    <w:rsid w:val="00122819"/>
    <w:rsid w:val="001239D5"/>
    <w:rsid w:val="00125E4C"/>
    <w:rsid w:val="00126ECD"/>
    <w:rsid w:val="00131315"/>
    <w:rsid w:val="00133F5C"/>
    <w:rsid w:val="00135418"/>
    <w:rsid w:val="00135988"/>
    <w:rsid w:val="00137B78"/>
    <w:rsid w:val="00140057"/>
    <w:rsid w:val="00141280"/>
    <w:rsid w:val="001426BB"/>
    <w:rsid w:val="00143682"/>
    <w:rsid w:val="0015084B"/>
    <w:rsid w:val="001528FF"/>
    <w:rsid w:val="00156E02"/>
    <w:rsid w:val="00157C34"/>
    <w:rsid w:val="00160ED5"/>
    <w:rsid w:val="00165C68"/>
    <w:rsid w:val="001668F5"/>
    <w:rsid w:val="00176610"/>
    <w:rsid w:val="00177298"/>
    <w:rsid w:val="0018266A"/>
    <w:rsid w:val="00186F27"/>
    <w:rsid w:val="0019387E"/>
    <w:rsid w:val="00193925"/>
    <w:rsid w:val="00194230"/>
    <w:rsid w:val="00195F2A"/>
    <w:rsid w:val="00196CD7"/>
    <w:rsid w:val="001A0794"/>
    <w:rsid w:val="001A094C"/>
    <w:rsid w:val="001A1F87"/>
    <w:rsid w:val="001A51FB"/>
    <w:rsid w:val="001B266E"/>
    <w:rsid w:val="001C1691"/>
    <w:rsid w:val="001C21A0"/>
    <w:rsid w:val="001D015A"/>
    <w:rsid w:val="001D01E1"/>
    <w:rsid w:val="001D15EB"/>
    <w:rsid w:val="001D1A16"/>
    <w:rsid w:val="001D4842"/>
    <w:rsid w:val="001D53C2"/>
    <w:rsid w:val="001E166C"/>
    <w:rsid w:val="001E1DD6"/>
    <w:rsid w:val="001E60F9"/>
    <w:rsid w:val="001F0961"/>
    <w:rsid w:val="001F3D59"/>
    <w:rsid w:val="001F47BD"/>
    <w:rsid w:val="002025A8"/>
    <w:rsid w:val="00202E76"/>
    <w:rsid w:val="00205B20"/>
    <w:rsid w:val="002062D8"/>
    <w:rsid w:val="00207BAC"/>
    <w:rsid w:val="00207D99"/>
    <w:rsid w:val="00210928"/>
    <w:rsid w:val="00210C3A"/>
    <w:rsid w:val="002148FA"/>
    <w:rsid w:val="00215F23"/>
    <w:rsid w:val="00216852"/>
    <w:rsid w:val="00216AA7"/>
    <w:rsid w:val="002207EB"/>
    <w:rsid w:val="002227AA"/>
    <w:rsid w:val="0022312A"/>
    <w:rsid w:val="00224F71"/>
    <w:rsid w:val="00231E56"/>
    <w:rsid w:val="00232BE0"/>
    <w:rsid w:val="002348C1"/>
    <w:rsid w:val="00234E3E"/>
    <w:rsid w:val="002350CB"/>
    <w:rsid w:val="0023600A"/>
    <w:rsid w:val="00237F8C"/>
    <w:rsid w:val="002408CC"/>
    <w:rsid w:val="0024425B"/>
    <w:rsid w:val="002461C3"/>
    <w:rsid w:val="002534D0"/>
    <w:rsid w:val="00253542"/>
    <w:rsid w:val="002551EE"/>
    <w:rsid w:val="00261489"/>
    <w:rsid w:val="00265C57"/>
    <w:rsid w:val="0026681A"/>
    <w:rsid w:val="00266ABC"/>
    <w:rsid w:val="00276D17"/>
    <w:rsid w:val="0027736A"/>
    <w:rsid w:val="00280E3F"/>
    <w:rsid w:val="002871BC"/>
    <w:rsid w:val="00287E20"/>
    <w:rsid w:val="00292894"/>
    <w:rsid w:val="002A7885"/>
    <w:rsid w:val="002B0879"/>
    <w:rsid w:val="002B306E"/>
    <w:rsid w:val="002B5BAB"/>
    <w:rsid w:val="002B6762"/>
    <w:rsid w:val="002B7CDA"/>
    <w:rsid w:val="002C0147"/>
    <w:rsid w:val="002C1642"/>
    <w:rsid w:val="002C3B79"/>
    <w:rsid w:val="002C4B79"/>
    <w:rsid w:val="002C71BF"/>
    <w:rsid w:val="002D1FB7"/>
    <w:rsid w:val="002D2A2F"/>
    <w:rsid w:val="002D7294"/>
    <w:rsid w:val="002D7BD7"/>
    <w:rsid w:val="002E1C51"/>
    <w:rsid w:val="002F0736"/>
    <w:rsid w:val="002F2474"/>
    <w:rsid w:val="002F2D81"/>
    <w:rsid w:val="002F2F4F"/>
    <w:rsid w:val="002F3AEA"/>
    <w:rsid w:val="002F4BA2"/>
    <w:rsid w:val="002F4BC2"/>
    <w:rsid w:val="002F5742"/>
    <w:rsid w:val="002F6ADE"/>
    <w:rsid w:val="002F707C"/>
    <w:rsid w:val="002F77D4"/>
    <w:rsid w:val="002F79E4"/>
    <w:rsid w:val="003017C4"/>
    <w:rsid w:val="00302FE7"/>
    <w:rsid w:val="00304608"/>
    <w:rsid w:val="00305DAF"/>
    <w:rsid w:val="003100DB"/>
    <w:rsid w:val="00310B26"/>
    <w:rsid w:val="00311348"/>
    <w:rsid w:val="00312A4D"/>
    <w:rsid w:val="0031655E"/>
    <w:rsid w:val="0031709A"/>
    <w:rsid w:val="00320FAE"/>
    <w:rsid w:val="00322062"/>
    <w:rsid w:val="00322C8E"/>
    <w:rsid w:val="00324B6A"/>
    <w:rsid w:val="00325593"/>
    <w:rsid w:val="00330704"/>
    <w:rsid w:val="003405D1"/>
    <w:rsid w:val="003419A3"/>
    <w:rsid w:val="003424EB"/>
    <w:rsid w:val="00344F55"/>
    <w:rsid w:val="00345181"/>
    <w:rsid w:val="00345FB2"/>
    <w:rsid w:val="00352298"/>
    <w:rsid w:val="00353524"/>
    <w:rsid w:val="00353E32"/>
    <w:rsid w:val="00353E75"/>
    <w:rsid w:val="00353FB8"/>
    <w:rsid w:val="00363914"/>
    <w:rsid w:val="00363F82"/>
    <w:rsid w:val="00367D1F"/>
    <w:rsid w:val="00372229"/>
    <w:rsid w:val="003738EE"/>
    <w:rsid w:val="0037646B"/>
    <w:rsid w:val="00380233"/>
    <w:rsid w:val="00380F20"/>
    <w:rsid w:val="00381479"/>
    <w:rsid w:val="00381A34"/>
    <w:rsid w:val="0038419E"/>
    <w:rsid w:val="00384BD5"/>
    <w:rsid w:val="00391DCB"/>
    <w:rsid w:val="003936E2"/>
    <w:rsid w:val="00394936"/>
    <w:rsid w:val="0039574E"/>
    <w:rsid w:val="003961BD"/>
    <w:rsid w:val="003A1AAC"/>
    <w:rsid w:val="003A1BCA"/>
    <w:rsid w:val="003A32D7"/>
    <w:rsid w:val="003A5754"/>
    <w:rsid w:val="003A5940"/>
    <w:rsid w:val="003A717F"/>
    <w:rsid w:val="003B0BD0"/>
    <w:rsid w:val="003B2E0D"/>
    <w:rsid w:val="003B3763"/>
    <w:rsid w:val="003B408F"/>
    <w:rsid w:val="003B7C9F"/>
    <w:rsid w:val="003B7FD4"/>
    <w:rsid w:val="003C181F"/>
    <w:rsid w:val="003C1D59"/>
    <w:rsid w:val="003C3EB7"/>
    <w:rsid w:val="003C4572"/>
    <w:rsid w:val="003C4730"/>
    <w:rsid w:val="003D0088"/>
    <w:rsid w:val="003D786A"/>
    <w:rsid w:val="003D7C90"/>
    <w:rsid w:val="003E30B1"/>
    <w:rsid w:val="003E31B0"/>
    <w:rsid w:val="003E6AF6"/>
    <w:rsid w:val="003E7F91"/>
    <w:rsid w:val="003F0384"/>
    <w:rsid w:val="003F14C4"/>
    <w:rsid w:val="003F5366"/>
    <w:rsid w:val="003F6E06"/>
    <w:rsid w:val="003F6E3F"/>
    <w:rsid w:val="0040156B"/>
    <w:rsid w:val="004020FC"/>
    <w:rsid w:val="00406DB1"/>
    <w:rsid w:val="004076E5"/>
    <w:rsid w:val="0041235D"/>
    <w:rsid w:val="0042115C"/>
    <w:rsid w:val="0042685E"/>
    <w:rsid w:val="00427116"/>
    <w:rsid w:val="00432970"/>
    <w:rsid w:val="00432D0E"/>
    <w:rsid w:val="00434540"/>
    <w:rsid w:val="00434937"/>
    <w:rsid w:val="00437944"/>
    <w:rsid w:val="00437ECC"/>
    <w:rsid w:val="00442779"/>
    <w:rsid w:val="00445C38"/>
    <w:rsid w:val="00450A2E"/>
    <w:rsid w:val="00453707"/>
    <w:rsid w:val="00453DF0"/>
    <w:rsid w:val="00454A2A"/>
    <w:rsid w:val="004553D5"/>
    <w:rsid w:val="0046198E"/>
    <w:rsid w:val="00464746"/>
    <w:rsid w:val="00467139"/>
    <w:rsid w:val="00470588"/>
    <w:rsid w:val="00470B4C"/>
    <w:rsid w:val="00471587"/>
    <w:rsid w:val="0047213E"/>
    <w:rsid w:val="00473275"/>
    <w:rsid w:val="004761B5"/>
    <w:rsid w:val="00484EE4"/>
    <w:rsid w:val="004878B3"/>
    <w:rsid w:val="00490289"/>
    <w:rsid w:val="00490984"/>
    <w:rsid w:val="004915D8"/>
    <w:rsid w:val="00492C2D"/>
    <w:rsid w:val="00496153"/>
    <w:rsid w:val="00497B71"/>
    <w:rsid w:val="004A0637"/>
    <w:rsid w:val="004A2DEF"/>
    <w:rsid w:val="004A379D"/>
    <w:rsid w:val="004A7729"/>
    <w:rsid w:val="004A7FBA"/>
    <w:rsid w:val="004B2B10"/>
    <w:rsid w:val="004B7CF8"/>
    <w:rsid w:val="004C1276"/>
    <w:rsid w:val="004C195F"/>
    <w:rsid w:val="004D0F57"/>
    <w:rsid w:val="004D5BB0"/>
    <w:rsid w:val="004D5FDC"/>
    <w:rsid w:val="004D6E05"/>
    <w:rsid w:val="004E72E2"/>
    <w:rsid w:val="004F1406"/>
    <w:rsid w:val="00502BA0"/>
    <w:rsid w:val="00507F79"/>
    <w:rsid w:val="0051237F"/>
    <w:rsid w:val="00520DF1"/>
    <w:rsid w:val="0052132A"/>
    <w:rsid w:val="00522C02"/>
    <w:rsid w:val="00524314"/>
    <w:rsid w:val="00541B9E"/>
    <w:rsid w:val="00544C0A"/>
    <w:rsid w:val="00546832"/>
    <w:rsid w:val="00550FFD"/>
    <w:rsid w:val="005560B0"/>
    <w:rsid w:val="00561521"/>
    <w:rsid w:val="00561D9E"/>
    <w:rsid w:val="00563316"/>
    <w:rsid w:val="005636C5"/>
    <w:rsid w:val="0056379A"/>
    <w:rsid w:val="00564765"/>
    <w:rsid w:val="00571BBF"/>
    <w:rsid w:val="00574D23"/>
    <w:rsid w:val="00586A9D"/>
    <w:rsid w:val="005916B1"/>
    <w:rsid w:val="005917B2"/>
    <w:rsid w:val="00591CD1"/>
    <w:rsid w:val="0059433E"/>
    <w:rsid w:val="005A1C2B"/>
    <w:rsid w:val="005A353E"/>
    <w:rsid w:val="005A474B"/>
    <w:rsid w:val="005A55FF"/>
    <w:rsid w:val="005A604F"/>
    <w:rsid w:val="005B24DC"/>
    <w:rsid w:val="005B79C7"/>
    <w:rsid w:val="005C043B"/>
    <w:rsid w:val="005C0C08"/>
    <w:rsid w:val="005C197B"/>
    <w:rsid w:val="005C4DB9"/>
    <w:rsid w:val="005C64B3"/>
    <w:rsid w:val="005D12D3"/>
    <w:rsid w:val="005D1F12"/>
    <w:rsid w:val="005D1FE3"/>
    <w:rsid w:val="005D4EB7"/>
    <w:rsid w:val="005D6EB5"/>
    <w:rsid w:val="005D777F"/>
    <w:rsid w:val="005D7C2B"/>
    <w:rsid w:val="005E548B"/>
    <w:rsid w:val="005E609B"/>
    <w:rsid w:val="005E6D04"/>
    <w:rsid w:val="005F513C"/>
    <w:rsid w:val="005F6EA4"/>
    <w:rsid w:val="005F7230"/>
    <w:rsid w:val="005F7469"/>
    <w:rsid w:val="0060014F"/>
    <w:rsid w:val="00601A84"/>
    <w:rsid w:val="00606669"/>
    <w:rsid w:val="00610510"/>
    <w:rsid w:val="00610D0E"/>
    <w:rsid w:val="00610E44"/>
    <w:rsid w:val="00615559"/>
    <w:rsid w:val="00615F4C"/>
    <w:rsid w:val="006163EB"/>
    <w:rsid w:val="00622318"/>
    <w:rsid w:val="006223C2"/>
    <w:rsid w:val="00622A9D"/>
    <w:rsid w:val="00626209"/>
    <w:rsid w:val="0063527F"/>
    <w:rsid w:val="00635624"/>
    <w:rsid w:val="00635E24"/>
    <w:rsid w:val="006432E5"/>
    <w:rsid w:val="0064462B"/>
    <w:rsid w:val="006473D7"/>
    <w:rsid w:val="00651EA5"/>
    <w:rsid w:val="006559DA"/>
    <w:rsid w:val="00670D5F"/>
    <w:rsid w:val="006712AA"/>
    <w:rsid w:val="00675033"/>
    <w:rsid w:val="00675AF9"/>
    <w:rsid w:val="00675B7D"/>
    <w:rsid w:val="00685404"/>
    <w:rsid w:val="00686400"/>
    <w:rsid w:val="006871DD"/>
    <w:rsid w:val="00687C31"/>
    <w:rsid w:val="00692106"/>
    <w:rsid w:val="006956F4"/>
    <w:rsid w:val="006961D7"/>
    <w:rsid w:val="00697BED"/>
    <w:rsid w:val="006A1351"/>
    <w:rsid w:val="006A2CF5"/>
    <w:rsid w:val="006B0368"/>
    <w:rsid w:val="006B0E06"/>
    <w:rsid w:val="006B1433"/>
    <w:rsid w:val="006B2BA4"/>
    <w:rsid w:val="006B392A"/>
    <w:rsid w:val="006B62EB"/>
    <w:rsid w:val="006B6303"/>
    <w:rsid w:val="006B63BA"/>
    <w:rsid w:val="006B65CB"/>
    <w:rsid w:val="006B6D1A"/>
    <w:rsid w:val="006C49A1"/>
    <w:rsid w:val="006C5ED5"/>
    <w:rsid w:val="006C5F5F"/>
    <w:rsid w:val="006D231C"/>
    <w:rsid w:val="006D46E4"/>
    <w:rsid w:val="006D4D84"/>
    <w:rsid w:val="006E07A6"/>
    <w:rsid w:val="006E0EC9"/>
    <w:rsid w:val="006E1892"/>
    <w:rsid w:val="006F1FA9"/>
    <w:rsid w:val="006F3371"/>
    <w:rsid w:val="006F3FA4"/>
    <w:rsid w:val="007103BE"/>
    <w:rsid w:val="00712423"/>
    <w:rsid w:val="007146B3"/>
    <w:rsid w:val="0071505E"/>
    <w:rsid w:val="007220B3"/>
    <w:rsid w:val="00722D0F"/>
    <w:rsid w:val="007253BE"/>
    <w:rsid w:val="007265F9"/>
    <w:rsid w:val="00727404"/>
    <w:rsid w:val="00733C40"/>
    <w:rsid w:val="007342A0"/>
    <w:rsid w:val="00741330"/>
    <w:rsid w:val="00747F2A"/>
    <w:rsid w:val="00753742"/>
    <w:rsid w:val="00755736"/>
    <w:rsid w:val="00755EE0"/>
    <w:rsid w:val="00756D41"/>
    <w:rsid w:val="007579B1"/>
    <w:rsid w:val="00757F59"/>
    <w:rsid w:val="007600EF"/>
    <w:rsid w:val="00760730"/>
    <w:rsid w:val="0076426B"/>
    <w:rsid w:val="00767AF6"/>
    <w:rsid w:val="007711AD"/>
    <w:rsid w:val="0077133F"/>
    <w:rsid w:val="00771D7B"/>
    <w:rsid w:val="00776D54"/>
    <w:rsid w:val="00777004"/>
    <w:rsid w:val="007771B3"/>
    <w:rsid w:val="0078015C"/>
    <w:rsid w:val="007816D4"/>
    <w:rsid w:val="00784CE9"/>
    <w:rsid w:val="00791DD0"/>
    <w:rsid w:val="0079768D"/>
    <w:rsid w:val="00797BED"/>
    <w:rsid w:val="007A12AF"/>
    <w:rsid w:val="007A292D"/>
    <w:rsid w:val="007A3732"/>
    <w:rsid w:val="007A56AC"/>
    <w:rsid w:val="007B0871"/>
    <w:rsid w:val="007B13C2"/>
    <w:rsid w:val="007B2100"/>
    <w:rsid w:val="007B2598"/>
    <w:rsid w:val="007B2750"/>
    <w:rsid w:val="007B4148"/>
    <w:rsid w:val="007C24DA"/>
    <w:rsid w:val="007C4720"/>
    <w:rsid w:val="007C5330"/>
    <w:rsid w:val="007C5EAB"/>
    <w:rsid w:val="007C626F"/>
    <w:rsid w:val="007C6D1A"/>
    <w:rsid w:val="007D6108"/>
    <w:rsid w:val="007E1D34"/>
    <w:rsid w:val="007E495C"/>
    <w:rsid w:val="007E626F"/>
    <w:rsid w:val="007E7423"/>
    <w:rsid w:val="007F1B29"/>
    <w:rsid w:val="007F2FBA"/>
    <w:rsid w:val="00801F2F"/>
    <w:rsid w:val="00803277"/>
    <w:rsid w:val="008050EF"/>
    <w:rsid w:val="00805D7E"/>
    <w:rsid w:val="0080666C"/>
    <w:rsid w:val="0080686E"/>
    <w:rsid w:val="00806EC5"/>
    <w:rsid w:val="00812C11"/>
    <w:rsid w:val="00814059"/>
    <w:rsid w:val="00814AB6"/>
    <w:rsid w:val="00815CED"/>
    <w:rsid w:val="00815F22"/>
    <w:rsid w:val="00815FE7"/>
    <w:rsid w:val="00816120"/>
    <w:rsid w:val="00820611"/>
    <w:rsid w:val="008211D2"/>
    <w:rsid w:val="008219D2"/>
    <w:rsid w:val="008238BE"/>
    <w:rsid w:val="00826D63"/>
    <w:rsid w:val="00827CF2"/>
    <w:rsid w:val="0083149C"/>
    <w:rsid w:val="008344A2"/>
    <w:rsid w:val="0083454D"/>
    <w:rsid w:val="008369E5"/>
    <w:rsid w:val="0083710A"/>
    <w:rsid w:val="008410CB"/>
    <w:rsid w:val="0084145B"/>
    <w:rsid w:val="00846A68"/>
    <w:rsid w:val="0086079D"/>
    <w:rsid w:val="008614B3"/>
    <w:rsid w:val="00863A9D"/>
    <w:rsid w:val="00867135"/>
    <w:rsid w:val="00867592"/>
    <w:rsid w:val="00870312"/>
    <w:rsid w:val="008714CE"/>
    <w:rsid w:val="0087157C"/>
    <w:rsid w:val="00872D75"/>
    <w:rsid w:val="00873B36"/>
    <w:rsid w:val="008746A3"/>
    <w:rsid w:val="00876561"/>
    <w:rsid w:val="008817B4"/>
    <w:rsid w:val="00882388"/>
    <w:rsid w:val="008841E3"/>
    <w:rsid w:val="0088497B"/>
    <w:rsid w:val="00884D07"/>
    <w:rsid w:val="00886467"/>
    <w:rsid w:val="008877BD"/>
    <w:rsid w:val="00894737"/>
    <w:rsid w:val="0089475E"/>
    <w:rsid w:val="008962C7"/>
    <w:rsid w:val="00896F45"/>
    <w:rsid w:val="008A0B5C"/>
    <w:rsid w:val="008A1ADE"/>
    <w:rsid w:val="008A5CE8"/>
    <w:rsid w:val="008B2132"/>
    <w:rsid w:val="008B25FC"/>
    <w:rsid w:val="008B43A8"/>
    <w:rsid w:val="008B6C7A"/>
    <w:rsid w:val="008B74BC"/>
    <w:rsid w:val="008B7EB3"/>
    <w:rsid w:val="008C050C"/>
    <w:rsid w:val="008C10F2"/>
    <w:rsid w:val="008D07BA"/>
    <w:rsid w:val="008D17E4"/>
    <w:rsid w:val="008D196B"/>
    <w:rsid w:val="008D6596"/>
    <w:rsid w:val="008D7D11"/>
    <w:rsid w:val="008E1858"/>
    <w:rsid w:val="008E1F4B"/>
    <w:rsid w:val="008E26EA"/>
    <w:rsid w:val="008E3588"/>
    <w:rsid w:val="008E7F71"/>
    <w:rsid w:val="008F09E8"/>
    <w:rsid w:val="008F26F3"/>
    <w:rsid w:val="008F2819"/>
    <w:rsid w:val="008F3B5B"/>
    <w:rsid w:val="008F46F4"/>
    <w:rsid w:val="008F5D5A"/>
    <w:rsid w:val="008F662F"/>
    <w:rsid w:val="008F6F99"/>
    <w:rsid w:val="008F7F7B"/>
    <w:rsid w:val="00900E9B"/>
    <w:rsid w:val="00905054"/>
    <w:rsid w:val="00905583"/>
    <w:rsid w:val="0091058E"/>
    <w:rsid w:val="00913AEE"/>
    <w:rsid w:val="00913FFB"/>
    <w:rsid w:val="009149AC"/>
    <w:rsid w:val="00915779"/>
    <w:rsid w:val="00916870"/>
    <w:rsid w:val="009176C3"/>
    <w:rsid w:val="009201E1"/>
    <w:rsid w:val="00920A66"/>
    <w:rsid w:val="00921B18"/>
    <w:rsid w:val="009273C1"/>
    <w:rsid w:val="00931CBF"/>
    <w:rsid w:val="009327E8"/>
    <w:rsid w:val="00933A8F"/>
    <w:rsid w:val="00934751"/>
    <w:rsid w:val="009354EC"/>
    <w:rsid w:val="00936F0D"/>
    <w:rsid w:val="009435E3"/>
    <w:rsid w:val="00950114"/>
    <w:rsid w:val="009543AD"/>
    <w:rsid w:val="00963652"/>
    <w:rsid w:val="00964DB9"/>
    <w:rsid w:val="00967378"/>
    <w:rsid w:val="009716A0"/>
    <w:rsid w:val="00972DA4"/>
    <w:rsid w:val="00974F58"/>
    <w:rsid w:val="00977786"/>
    <w:rsid w:val="009826EA"/>
    <w:rsid w:val="009827AF"/>
    <w:rsid w:val="00985269"/>
    <w:rsid w:val="009855A6"/>
    <w:rsid w:val="00985F5E"/>
    <w:rsid w:val="009928B5"/>
    <w:rsid w:val="00993FBD"/>
    <w:rsid w:val="009A4339"/>
    <w:rsid w:val="009A5F80"/>
    <w:rsid w:val="009B59C6"/>
    <w:rsid w:val="009C267F"/>
    <w:rsid w:val="009C3693"/>
    <w:rsid w:val="009D1E39"/>
    <w:rsid w:val="009D260D"/>
    <w:rsid w:val="009D3BF0"/>
    <w:rsid w:val="009D6BEA"/>
    <w:rsid w:val="009E08E0"/>
    <w:rsid w:val="009E22CA"/>
    <w:rsid w:val="009E45DF"/>
    <w:rsid w:val="009F04F2"/>
    <w:rsid w:val="009F0C3C"/>
    <w:rsid w:val="009F0CA3"/>
    <w:rsid w:val="009F759A"/>
    <w:rsid w:val="00A00DAD"/>
    <w:rsid w:val="00A02318"/>
    <w:rsid w:val="00A025DC"/>
    <w:rsid w:val="00A040FF"/>
    <w:rsid w:val="00A10CA2"/>
    <w:rsid w:val="00A14A03"/>
    <w:rsid w:val="00A21066"/>
    <w:rsid w:val="00A23661"/>
    <w:rsid w:val="00A240C7"/>
    <w:rsid w:val="00A25EFE"/>
    <w:rsid w:val="00A269F7"/>
    <w:rsid w:val="00A36C5C"/>
    <w:rsid w:val="00A41AE4"/>
    <w:rsid w:val="00A437A2"/>
    <w:rsid w:val="00A511DA"/>
    <w:rsid w:val="00A51362"/>
    <w:rsid w:val="00A52107"/>
    <w:rsid w:val="00A53D06"/>
    <w:rsid w:val="00A54284"/>
    <w:rsid w:val="00A567A3"/>
    <w:rsid w:val="00A62AF3"/>
    <w:rsid w:val="00A64BA7"/>
    <w:rsid w:val="00A668D5"/>
    <w:rsid w:val="00A67535"/>
    <w:rsid w:val="00A67A27"/>
    <w:rsid w:val="00A73883"/>
    <w:rsid w:val="00A813F0"/>
    <w:rsid w:val="00A82BB2"/>
    <w:rsid w:val="00A935C3"/>
    <w:rsid w:val="00AA08EE"/>
    <w:rsid w:val="00AA1020"/>
    <w:rsid w:val="00AA4284"/>
    <w:rsid w:val="00AA6499"/>
    <w:rsid w:val="00AA7814"/>
    <w:rsid w:val="00AB0964"/>
    <w:rsid w:val="00AB2227"/>
    <w:rsid w:val="00AB6427"/>
    <w:rsid w:val="00AB7072"/>
    <w:rsid w:val="00AC1948"/>
    <w:rsid w:val="00AC67E9"/>
    <w:rsid w:val="00AC7AE8"/>
    <w:rsid w:val="00AD0C00"/>
    <w:rsid w:val="00AD232F"/>
    <w:rsid w:val="00AD37D3"/>
    <w:rsid w:val="00AD3848"/>
    <w:rsid w:val="00AE7F60"/>
    <w:rsid w:val="00AF1E6C"/>
    <w:rsid w:val="00AF25BE"/>
    <w:rsid w:val="00AF2C68"/>
    <w:rsid w:val="00AF45B4"/>
    <w:rsid w:val="00AF5C62"/>
    <w:rsid w:val="00B00020"/>
    <w:rsid w:val="00B019F7"/>
    <w:rsid w:val="00B03544"/>
    <w:rsid w:val="00B03AD7"/>
    <w:rsid w:val="00B0402A"/>
    <w:rsid w:val="00B07CC8"/>
    <w:rsid w:val="00B129EC"/>
    <w:rsid w:val="00B1521D"/>
    <w:rsid w:val="00B15326"/>
    <w:rsid w:val="00B163D8"/>
    <w:rsid w:val="00B219C0"/>
    <w:rsid w:val="00B21E4E"/>
    <w:rsid w:val="00B22B0E"/>
    <w:rsid w:val="00B249F8"/>
    <w:rsid w:val="00B24F9D"/>
    <w:rsid w:val="00B3199E"/>
    <w:rsid w:val="00B4194A"/>
    <w:rsid w:val="00B41A9C"/>
    <w:rsid w:val="00B463D6"/>
    <w:rsid w:val="00B47491"/>
    <w:rsid w:val="00B50730"/>
    <w:rsid w:val="00B532D0"/>
    <w:rsid w:val="00B538A1"/>
    <w:rsid w:val="00B53A1A"/>
    <w:rsid w:val="00B54091"/>
    <w:rsid w:val="00B543CA"/>
    <w:rsid w:val="00B63494"/>
    <w:rsid w:val="00B64FD3"/>
    <w:rsid w:val="00B66740"/>
    <w:rsid w:val="00B67BD7"/>
    <w:rsid w:val="00B74FAC"/>
    <w:rsid w:val="00B80C4A"/>
    <w:rsid w:val="00B83E75"/>
    <w:rsid w:val="00B904C7"/>
    <w:rsid w:val="00B90534"/>
    <w:rsid w:val="00B9384F"/>
    <w:rsid w:val="00B94B4C"/>
    <w:rsid w:val="00B96383"/>
    <w:rsid w:val="00BA0F2B"/>
    <w:rsid w:val="00BA183A"/>
    <w:rsid w:val="00BA1C2C"/>
    <w:rsid w:val="00BA1FC5"/>
    <w:rsid w:val="00BA7110"/>
    <w:rsid w:val="00BA72C3"/>
    <w:rsid w:val="00BB06EF"/>
    <w:rsid w:val="00BB2C74"/>
    <w:rsid w:val="00BB333D"/>
    <w:rsid w:val="00BB39A3"/>
    <w:rsid w:val="00BC07E3"/>
    <w:rsid w:val="00BC5348"/>
    <w:rsid w:val="00BC6263"/>
    <w:rsid w:val="00BD2DD4"/>
    <w:rsid w:val="00BD5F28"/>
    <w:rsid w:val="00BD5F9D"/>
    <w:rsid w:val="00BD6D03"/>
    <w:rsid w:val="00BD7E87"/>
    <w:rsid w:val="00BE2649"/>
    <w:rsid w:val="00BE2F69"/>
    <w:rsid w:val="00BE39CE"/>
    <w:rsid w:val="00BE7627"/>
    <w:rsid w:val="00BF446F"/>
    <w:rsid w:val="00BF50FC"/>
    <w:rsid w:val="00BF5E3B"/>
    <w:rsid w:val="00BF61AE"/>
    <w:rsid w:val="00C05CD4"/>
    <w:rsid w:val="00C0613A"/>
    <w:rsid w:val="00C10D78"/>
    <w:rsid w:val="00C10E73"/>
    <w:rsid w:val="00C14C3C"/>
    <w:rsid w:val="00C15116"/>
    <w:rsid w:val="00C15FF8"/>
    <w:rsid w:val="00C1699D"/>
    <w:rsid w:val="00C2024A"/>
    <w:rsid w:val="00C22595"/>
    <w:rsid w:val="00C25503"/>
    <w:rsid w:val="00C26A91"/>
    <w:rsid w:val="00C31214"/>
    <w:rsid w:val="00C3205C"/>
    <w:rsid w:val="00C33B52"/>
    <w:rsid w:val="00C35B68"/>
    <w:rsid w:val="00C40D25"/>
    <w:rsid w:val="00C42072"/>
    <w:rsid w:val="00C45D93"/>
    <w:rsid w:val="00C510D2"/>
    <w:rsid w:val="00C544D6"/>
    <w:rsid w:val="00C55B9D"/>
    <w:rsid w:val="00C60ED5"/>
    <w:rsid w:val="00C610E8"/>
    <w:rsid w:val="00C6238C"/>
    <w:rsid w:val="00C62901"/>
    <w:rsid w:val="00C62B81"/>
    <w:rsid w:val="00C63A9B"/>
    <w:rsid w:val="00C67442"/>
    <w:rsid w:val="00C708FD"/>
    <w:rsid w:val="00C71338"/>
    <w:rsid w:val="00C72389"/>
    <w:rsid w:val="00C7431C"/>
    <w:rsid w:val="00C75A7F"/>
    <w:rsid w:val="00C85CD9"/>
    <w:rsid w:val="00C8638A"/>
    <w:rsid w:val="00C8712B"/>
    <w:rsid w:val="00C87ABF"/>
    <w:rsid w:val="00CA570C"/>
    <w:rsid w:val="00CA5986"/>
    <w:rsid w:val="00CA5BF7"/>
    <w:rsid w:val="00CA7796"/>
    <w:rsid w:val="00CB015D"/>
    <w:rsid w:val="00CB133D"/>
    <w:rsid w:val="00CB29E7"/>
    <w:rsid w:val="00CB3404"/>
    <w:rsid w:val="00CB5CA6"/>
    <w:rsid w:val="00CB66B3"/>
    <w:rsid w:val="00CB7267"/>
    <w:rsid w:val="00CB7999"/>
    <w:rsid w:val="00CC0ACC"/>
    <w:rsid w:val="00CC100B"/>
    <w:rsid w:val="00CC4BA0"/>
    <w:rsid w:val="00CD0040"/>
    <w:rsid w:val="00CD0559"/>
    <w:rsid w:val="00CD4B9C"/>
    <w:rsid w:val="00CE28BD"/>
    <w:rsid w:val="00CE3394"/>
    <w:rsid w:val="00CE397A"/>
    <w:rsid w:val="00CE4DA4"/>
    <w:rsid w:val="00CF03BB"/>
    <w:rsid w:val="00CF3211"/>
    <w:rsid w:val="00CF35C3"/>
    <w:rsid w:val="00CF5567"/>
    <w:rsid w:val="00D011B0"/>
    <w:rsid w:val="00D03CA0"/>
    <w:rsid w:val="00D07DB0"/>
    <w:rsid w:val="00D119BB"/>
    <w:rsid w:val="00D1485C"/>
    <w:rsid w:val="00D14E41"/>
    <w:rsid w:val="00D16624"/>
    <w:rsid w:val="00D20CB9"/>
    <w:rsid w:val="00D20E80"/>
    <w:rsid w:val="00D22ED5"/>
    <w:rsid w:val="00D24BA8"/>
    <w:rsid w:val="00D26906"/>
    <w:rsid w:val="00D30545"/>
    <w:rsid w:val="00D34DD3"/>
    <w:rsid w:val="00D411BA"/>
    <w:rsid w:val="00D4162F"/>
    <w:rsid w:val="00D4209D"/>
    <w:rsid w:val="00D43612"/>
    <w:rsid w:val="00D44403"/>
    <w:rsid w:val="00D51F75"/>
    <w:rsid w:val="00D52012"/>
    <w:rsid w:val="00D60501"/>
    <w:rsid w:val="00D77D22"/>
    <w:rsid w:val="00D826F7"/>
    <w:rsid w:val="00D84B8F"/>
    <w:rsid w:val="00D857A8"/>
    <w:rsid w:val="00D875F0"/>
    <w:rsid w:val="00D93F99"/>
    <w:rsid w:val="00D941C5"/>
    <w:rsid w:val="00DA622E"/>
    <w:rsid w:val="00DB401F"/>
    <w:rsid w:val="00DB4311"/>
    <w:rsid w:val="00DB4EA4"/>
    <w:rsid w:val="00DC03CA"/>
    <w:rsid w:val="00DC0BA7"/>
    <w:rsid w:val="00DC4A5E"/>
    <w:rsid w:val="00DC79CC"/>
    <w:rsid w:val="00DD10FA"/>
    <w:rsid w:val="00DD311F"/>
    <w:rsid w:val="00DD4976"/>
    <w:rsid w:val="00DD50C2"/>
    <w:rsid w:val="00DD52F4"/>
    <w:rsid w:val="00DD565E"/>
    <w:rsid w:val="00DD66C2"/>
    <w:rsid w:val="00DE050B"/>
    <w:rsid w:val="00DE1E84"/>
    <w:rsid w:val="00DE3B1C"/>
    <w:rsid w:val="00DE64C2"/>
    <w:rsid w:val="00DE693F"/>
    <w:rsid w:val="00DE725B"/>
    <w:rsid w:val="00DF255E"/>
    <w:rsid w:val="00DF4277"/>
    <w:rsid w:val="00DF4A7B"/>
    <w:rsid w:val="00DF4EF7"/>
    <w:rsid w:val="00DF54BB"/>
    <w:rsid w:val="00DF56C0"/>
    <w:rsid w:val="00DF7E6D"/>
    <w:rsid w:val="00E01F48"/>
    <w:rsid w:val="00E04F8C"/>
    <w:rsid w:val="00E05322"/>
    <w:rsid w:val="00E0569A"/>
    <w:rsid w:val="00E073EF"/>
    <w:rsid w:val="00E114A4"/>
    <w:rsid w:val="00E16165"/>
    <w:rsid w:val="00E21F95"/>
    <w:rsid w:val="00E40164"/>
    <w:rsid w:val="00E40DEA"/>
    <w:rsid w:val="00E42E57"/>
    <w:rsid w:val="00E4332C"/>
    <w:rsid w:val="00E4558B"/>
    <w:rsid w:val="00E47F78"/>
    <w:rsid w:val="00E67081"/>
    <w:rsid w:val="00E710DB"/>
    <w:rsid w:val="00E74C63"/>
    <w:rsid w:val="00E75AD7"/>
    <w:rsid w:val="00E852F2"/>
    <w:rsid w:val="00E8622A"/>
    <w:rsid w:val="00E90D6A"/>
    <w:rsid w:val="00E91425"/>
    <w:rsid w:val="00E9622D"/>
    <w:rsid w:val="00E97BCF"/>
    <w:rsid w:val="00EA18CC"/>
    <w:rsid w:val="00EA307B"/>
    <w:rsid w:val="00EB09B9"/>
    <w:rsid w:val="00EB11B9"/>
    <w:rsid w:val="00EB1F41"/>
    <w:rsid w:val="00EB3590"/>
    <w:rsid w:val="00EB4478"/>
    <w:rsid w:val="00EB499C"/>
    <w:rsid w:val="00EB62C3"/>
    <w:rsid w:val="00EC184D"/>
    <w:rsid w:val="00EC5EB7"/>
    <w:rsid w:val="00EC64FE"/>
    <w:rsid w:val="00EC6DB4"/>
    <w:rsid w:val="00ED2D72"/>
    <w:rsid w:val="00EE0ADD"/>
    <w:rsid w:val="00EE2138"/>
    <w:rsid w:val="00EE4838"/>
    <w:rsid w:val="00EE57ED"/>
    <w:rsid w:val="00EF0F88"/>
    <w:rsid w:val="00EF19C0"/>
    <w:rsid w:val="00EF278D"/>
    <w:rsid w:val="00EF43F3"/>
    <w:rsid w:val="00EF4580"/>
    <w:rsid w:val="00EF4BE0"/>
    <w:rsid w:val="00F0045B"/>
    <w:rsid w:val="00F007B3"/>
    <w:rsid w:val="00F03611"/>
    <w:rsid w:val="00F079EB"/>
    <w:rsid w:val="00F10487"/>
    <w:rsid w:val="00F14C99"/>
    <w:rsid w:val="00F21961"/>
    <w:rsid w:val="00F2405F"/>
    <w:rsid w:val="00F254CF"/>
    <w:rsid w:val="00F262E1"/>
    <w:rsid w:val="00F338DB"/>
    <w:rsid w:val="00F430EC"/>
    <w:rsid w:val="00F43205"/>
    <w:rsid w:val="00F46C5A"/>
    <w:rsid w:val="00F47B4F"/>
    <w:rsid w:val="00F506E6"/>
    <w:rsid w:val="00F51DE7"/>
    <w:rsid w:val="00F55EE8"/>
    <w:rsid w:val="00F56136"/>
    <w:rsid w:val="00F60970"/>
    <w:rsid w:val="00F622A5"/>
    <w:rsid w:val="00F6413B"/>
    <w:rsid w:val="00F70052"/>
    <w:rsid w:val="00F72AE8"/>
    <w:rsid w:val="00F73C42"/>
    <w:rsid w:val="00F75AED"/>
    <w:rsid w:val="00F8014A"/>
    <w:rsid w:val="00F824BD"/>
    <w:rsid w:val="00F87DB3"/>
    <w:rsid w:val="00FA1702"/>
    <w:rsid w:val="00FA59D4"/>
    <w:rsid w:val="00FA6D5A"/>
    <w:rsid w:val="00FB0BA1"/>
    <w:rsid w:val="00FB5718"/>
    <w:rsid w:val="00FB6DB7"/>
    <w:rsid w:val="00FC227E"/>
    <w:rsid w:val="00FC3E78"/>
    <w:rsid w:val="00FC4583"/>
    <w:rsid w:val="00FC4E84"/>
    <w:rsid w:val="00FC6563"/>
    <w:rsid w:val="00FD70C3"/>
    <w:rsid w:val="00FE0434"/>
    <w:rsid w:val="00FE1118"/>
    <w:rsid w:val="00FE20EE"/>
    <w:rsid w:val="00FF3401"/>
    <w:rsid w:val="00FF45B2"/>
    <w:rsid w:val="00FF5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Subtitle" w:qFormat="1"/>
    <w:lsdException w:name="Hyperlink" w:uiPriority="99"/>
    <w:lsdException w:name="Strong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rsid w:val="00C45D93"/>
    <w:rPr>
      <w:sz w:val="24"/>
      <w:szCs w:val="24"/>
    </w:rPr>
  </w:style>
  <w:style w:type="paragraph" w:styleId="1">
    <w:name w:val="heading 1"/>
    <w:basedOn w:val="a3"/>
    <w:next w:val="a3"/>
    <w:rsid w:val="006E1892"/>
    <w:pPr>
      <w:keepNext/>
      <w:numPr>
        <w:numId w:val="2"/>
      </w:numPr>
      <w:tabs>
        <w:tab w:val="num" w:pos="720"/>
      </w:tabs>
      <w:spacing w:before="240" w:after="60"/>
      <w:ind w:left="720" w:hanging="3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3"/>
    <w:next w:val="a3"/>
    <w:rsid w:val="006E1892"/>
    <w:pPr>
      <w:keepNext/>
      <w:numPr>
        <w:ilvl w:val="1"/>
        <w:numId w:val="2"/>
      </w:numPr>
      <w:tabs>
        <w:tab w:val="num" w:pos="1440"/>
      </w:tabs>
      <w:spacing w:before="240" w:after="60"/>
      <w:ind w:left="1440" w:hanging="3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3"/>
    <w:next w:val="a3"/>
    <w:rsid w:val="006E1892"/>
    <w:pPr>
      <w:keepNext/>
      <w:numPr>
        <w:ilvl w:val="2"/>
        <w:numId w:val="2"/>
      </w:numPr>
      <w:tabs>
        <w:tab w:val="num" w:pos="2160"/>
      </w:tabs>
      <w:spacing w:before="240" w:after="60"/>
      <w:ind w:left="2160" w:hanging="18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3"/>
    <w:next w:val="a3"/>
    <w:rsid w:val="006E1892"/>
    <w:pPr>
      <w:keepNext/>
      <w:numPr>
        <w:ilvl w:val="3"/>
        <w:numId w:val="2"/>
      </w:numPr>
      <w:tabs>
        <w:tab w:val="num" w:pos="2880"/>
      </w:tabs>
      <w:spacing w:before="240" w:after="60"/>
      <w:ind w:left="2880" w:hanging="360"/>
      <w:outlineLvl w:val="3"/>
    </w:pPr>
    <w:rPr>
      <w:b/>
      <w:bCs/>
      <w:sz w:val="28"/>
      <w:szCs w:val="28"/>
    </w:rPr>
  </w:style>
  <w:style w:type="paragraph" w:styleId="51">
    <w:name w:val="heading 5"/>
    <w:basedOn w:val="a3"/>
    <w:next w:val="a3"/>
    <w:rsid w:val="006E1892"/>
    <w:pPr>
      <w:numPr>
        <w:ilvl w:val="4"/>
        <w:numId w:val="2"/>
      </w:numPr>
      <w:tabs>
        <w:tab w:val="num" w:pos="3600"/>
      </w:tabs>
      <w:spacing w:before="240" w:after="60"/>
      <w:ind w:left="3600" w:hanging="3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rsid w:val="006E1892"/>
    <w:pPr>
      <w:numPr>
        <w:ilvl w:val="5"/>
        <w:numId w:val="2"/>
      </w:numPr>
      <w:tabs>
        <w:tab w:val="num" w:pos="4320"/>
      </w:tabs>
      <w:spacing w:before="240" w:after="60"/>
      <w:ind w:left="4320" w:hanging="18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rsid w:val="006E1892"/>
    <w:pPr>
      <w:numPr>
        <w:ilvl w:val="6"/>
        <w:numId w:val="2"/>
      </w:numPr>
      <w:tabs>
        <w:tab w:val="num" w:pos="5040"/>
      </w:tabs>
      <w:spacing w:before="240" w:after="60"/>
      <w:ind w:left="5040" w:hanging="360"/>
      <w:outlineLvl w:val="6"/>
    </w:pPr>
  </w:style>
  <w:style w:type="paragraph" w:styleId="8">
    <w:name w:val="heading 8"/>
    <w:basedOn w:val="a3"/>
    <w:next w:val="a3"/>
    <w:rsid w:val="006E1892"/>
    <w:pPr>
      <w:numPr>
        <w:ilvl w:val="7"/>
        <w:numId w:val="2"/>
      </w:numPr>
      <w:tabs>
        <w:tab w:val="num" w:pos="5760"/>
      </w:tabs>
      <w:spacing w:before="240" w:after="60"/>
      <w:ind w:left="5760" w:hanging="360"/>
      <w:outlineLvl w:val="7"/>
    </w:pPr>
    <w:rPr>
      <w:i/>
      <w:iCs/>
    </w:rPr>
  </w:style>
  <w:style w:type="paragraph" w:styleId="9">
    <w:name w:val="heading 9"/>
    <w:basedOn w:val="a3"/>
    <w:next w:val="a3"/>
    <w:rsid w:val="006E1892"/>
    <w:pPr>
      <w:numPr>
        <w:ilvl w:val="8"/>
        <w:numId w:val="2"/>
      </w:numPr>
      <w:tabs>
        <w:tab w:val="num" w:pos="6480"/>
      </w:tabs>
      <w:spacing w:before="240" w:after="60"/>
      <w:ind w:left="6480" w:hanging="18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1">
    <w:name w:val="Заголовок 11"/>
    <w:basedOn w:val="1"/>
    <w:next w:val="12"/>
    <w:qFormat/>
    <w:rsid w:val="000C5369"/>
    <w:pPr>
      <w:keepLines/>
      <w:widowControl w:val="0"/>
      <w:numPr>
        <w:numId w:val="15"/>
      </w:numPr>
      <w:shd w:val="clear" w:color="auto" w:fill="000000"/>
      <w:overflowPunct w:val="0"/>
      <w:autoSpaceDE w:val="0"/>
      <w:autoSpaceDN w:val="0"/>
      <w:adjustRightInd w:val="0"/>
      <w:spacing w:before="360" w:after="120"/>
      <w:ind w:left="0" w:firstLine="0"/>
      <w:contextualSpacing/>
      <w:jc w:val="both"/>
      <w:textAlignment w:val="baseline"/>
    </w:pPr>
    <w:rPr>
      <w:rFonts w:cs="Times New Roman"/>
      <w:color w:val="FFFFFF"/>
      <w:kern w:val="28"/>
      <w:sz w:val="28"/>
      <w:szCs w:val="20"/>
    </w:rPr>
  </w:style>
  <w:style w:type="numbering" w:styleId="a2">
    <w:name w:val="Outline List 3"/>
    <w:basedOn w:val="a6"/>
    <w:semiHidden/>
    <w:rsid w:val="006E1892"/>
    <w:pPr>
      <w:numPr>
        <w:numId w:val="1"/>
      </w:numPr>
    </w:pPr>
  </w:style>
  <w:style w:type="paragraph" w:customStyle="1" w:styleId="210">
    <w:name w:val="Заголовок 21"/>
    <w:basedOn w:val="21"/>
    <w:next w:val="12"/>
    <w:qFormat/>
    <w:rsid w:val="00DB4EA4"/>
    <w:pPr>
      <w:widowControl w:val="0"/>
      <w:numPr>
        <w:numId w:val="15"/>
      </w:numPr>
      <w:pBdr>
        <w:top w:val="single" w:sz="4" w:space="1" w:color="auto"/>
        <w:bottom w:val="single" w:sz="4" w:space="1" w:color="auto"/>
      </w:pBdr>
      <w:shd w:val="clear" w:color="auto" w:fill="F3F3F3"/>
      <w:overflowPunct w:val="0"/>
      <w:autoSpaceDE w:val="0"/>
      <w:autoSpaceDN w:val="0"/>
      <w:adjustRightInd w:val="0"/>
      <w:spacing w:after="120"/>
      <w:textAlignment w:val="baseline"/>
    </w:pPr>
    <w:rPr>
      <w:rFonts w:cs="Times New Roman"/>
      <w:i w:val="0"/>
      <w:iCs w:val="0"/>
      <w:sz w:val="24"/>
      <w:szCs w:val="20"/>
    </w:rPr>
  </w:style>
  <w:style w:type="paragraph" w:customStyle="1" w:styleId="310">
    <w:name w:val="Заголовок 31"/>
    <w:basedOn w:val="31"/>
    <w:next w:val="12"/>
    <w:qFormat/>
    <w:rsid w:val="00DB4EA4"/>
    <w:pPr>
      <w:widowControl w:val="0"/>
      <w:numPr>
        <w:numId w:val="15"/>
      </w:numPr>
      <w:pBdr>
        <w:bottom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bCs w:val="0"/>
      <w:i/>
      <w:sz w:val="24"/>
      <w:szCs w:val="24"/>
    </w:rPr>
  </w:style>
  <w:style w:type="character" w:customStyle="1" w:styleId="a7">
    <w:name w:val="Параметр"/>
    <w:basedOn w:val="a4"/>
    <w:qFormat/>
    <w:rsid w:val="00C42072"/>
    <w:rPr>
      <w:rFonts w:ascii="Verdana" w:hAnsi="Verdana"/>
      <w:i/>
      <w:iCs/>
      <w:sz w:val="20"/>
      <w:szCs w:val="20"/>
      <w:lang w:val="en-US"/>
    </w:rPr>
  </w:style>
  <w:style w:type="numbering" w:styleId="111111">
    <w:name w:val="Outline List 2"/>
    <w:basedOn w:val="a6"/>
    <w:semiHidden/>
    <w:rsid w:val="00C42072"/>
    <w:pPr>
      <w:numPr>
        <w:numId w:val="3"/>
      </w:numPr>
    </w:pPr>
  </w:style>
  <w:style w:type="numbering" w:styleId="1ai">
    <w:name w:val="Outline List 1"/>
    <w:basedOn w:val="a6"/>
    <w:semiHidden/>
    <w:rsid w:val="00C42072"/>
    <w:pPr>
      <w:numPr>
        <w:numId w:val="4"/>
      </w:numPr>
    </w:pPr>
  </w:style>
  <w:style w:type="paragraph" w:styleId="a8">
    <w:name w:val="Block Text"/>
    <w:basedOn w:val="a3"/>
    <w:semiHidden/>
    <w:rsid w:val="00C42072"/>
    <w:pPr>
      <w:spacing w:after="120"/>
      <w:ind w:left="1440" w:right="1440"/>
    </w:pPr>
  </w:style>
  <w:style w:type="paragraph" w:styleId="a9">
    <w:name w:val="Body Text"/>
    <w:basedOn w:val="a3"/>
    <w:semiHidden/>
    <w:rsid w:val="00C42072"/>
    <w:pPr>
      <w:spacing w:after="120"/>
    </w:pPr>
  </w:style>
  <w:style w:type="paragraph" w:styleId="22">
    <w:name w:val="Body Text 2"/>
    <w:basedOn w:val="a3"/>
    <w:semiHidden/>
    <w:rsid w:val="00C42072"/>
    <w:pPr>
      <w:spacing w:after="120" w:line="480" w:lineRule="auto"/>
    </w:pPr>
  </w:style>
  <w:style w:type="paragraph" w:styleId="32">
    <w:name w:val="Body Text 3"/>
    <w:basedOn w:val="a3"/>
    <w:semiHidden/>
    <w:rsid w:val="00C42072"/>
    <w:pPr>
      <w:spacing w:after="120"/>
    </w:pPr>
    <w:rPr>
      <w:sz w:val="16"/>
      <w:szCs w:val="16"/>
    </w:rPr>
  </w:style>
  <w:style w:type="paragraph" w:styleId="aa">
    <w:name w:val="Body Text First Indent"/>
    <w:basedOn w:val="a9"/>
    <w:semiHidden/>
    <w:rsid w:val="00C42072"/>
    <w:pPr>
      <w:ind w:firstLine="210"/>
    </w:pPr>
  </w:style>
  <w:style w:type="paragraph" w:styleId="ab">
    <w:name w:val="Body Text Indent"/>
    <w:basedOn w:val="a3"/>
    <w:semiHidden/>
    <w:rsid w:val="00C42072"/>
    <w:pPr>
      <w:spacing w:after="120"/>
      <w:ind w:left="283"/>
    </w:pPr>
  </w:style>
  <w:style w:type="paragraph" w:styleId="23">
    <w:name w:val="Body Text First Indent 2"/>
    <w:basedOn w:val="ab"/>
    <w:semiHidden/>
    <w:rsid w:val="00C42072"/>
    <w:pPr>
      <w:ind w:firstLine="210"/>
    </w:pPr>
  </w:style>
  <w:style w:type="paragraph" w:styleId="24">
    <w:name w:val="Body Text Indent 2"/>
    <w:basedOn w:val="a3"/>
    <w:semiHidden/>
    <w:rsid w:val="00C42072"/>
    <w:pPr>
      <w:spacing w:after="120" w:line="480" w:lineRule="auto"/>
      <w:ind w:left="283"/>
    </w:pPr>
  </w:style>
  <w:style w:type="paragraph" w:styleId="33">
    <w:name w:val="Body Text Indent 3"/>
    <w:basedOn w:val="a3"/>
    <w:semiHidden/>
    <w:rsid w:val="00C42072"/>
    <w:pPr>
      <w:spacing w:after="120"/>
      <w:ind w:left="283"/>
    </w:pPr>
    <w:rPr>
      <w:sz w:val="16"/>
      <w:szCs w:val="16"/>
    </w:rPr>
  </w:style>
  <w:style w:type="paragraph" w:styleId="ac">
    <w:name w:val="Closing"/>
    <w:basedOn w:val="a3"/>
    <w:semiHidden/>
    <w:rsid w:val="00C42072"/>
    <w:pPr>
      <w:ind w:left="4252"/>
    </w:pPr>
  </w:style>
  <w:style w:type="paragraph" w:styleId="ad">
    <w:name w:val="Date"/>
    <w:basedOn w:val="a3"/>
    <w:next w:val="a3"/>
    <w:semiHidden/>
    <w:rsid w:val="00C42072"/>
  </w:style>
  <w:style w:type="paragraph" w:styleId="ae">
    <w:name w:val="E-mail Signature"/>
    <w:basedOn w:val="a3"/>
    <w:semiHidden/>
    <w:rsid w:val="00C42072"/>
  </w:style>
  <w:style w:type="character" w:styleId="af">
    <w:name w:val="Emphasis"/>
    <w:basedOn w:val="a4"/>
    <w:rsid w:val="00C42072"/>
    <w:rPr>
      <w:i/>
      <w:iCs/>
    </w:rPr>
  </w:style>
  <w:style w:type="paragraph" w:styleId="af0">
    <w:name w:val="envelope address"/>
    <w:basedOn w:val="a3"/>
    <w:semiHidden/>
    <w:rsid w:val="00C4207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25">
    <w:name w:val="envelope return"/>
    <w:basedOn w:val="a3"/>
    <w:semiHidden/>
    <w:rsid w:val="00C42072"/>
    <w:rPr>
      <w:rFonts w:ascii="Arial" w:hAnsi="Arial" w:cs="Arial"/>
      <w:sz w:val="20"/>
      <w:szCs w:val="20"/>
    </w:rPr>
  </w:style>
  <w:style w:type="character" w:styleId="af1">
    <w:name w:val="FollowedHyperlink"/>
    <w:basedOn w:val="a4"/>
    <w:semiHidden/>
    <w:rsid w:val="00C42072"/>
    <w:rPr>
      <w:color w:val="800080"/>
      <w:u w:val="single"/>
    </w:rPr>
  </w:style>
  <w:style w:type="paragraph" w:styleId="af2">
    <w:name w:val="footer"/>
    <w:basedOn w:val="a3"/>
    <w:semiHidden/>
    <w:rsid w:val="00C42072"/>
    <w:pPr>
      <w:tabs>
        <w:tab w:val="center" w:pos="4677"/>
        <w:tab w:val="right" w:pos="9355"/>
      </w:tabs>
    </w:pPr>
  </w:style>
  <w:style w:type="paragraph" w:styleId="af3">
    <w:name w:val="header"/>
    <w:basedOn w:val="a3"/>
    <w:semiHidden/>
    <w:rsid w:val="00C42072"/>
    <w:pPr>
      <w:tabs>
        <w:tab w:val="center" w:pos="4677"/>
        <w:tab w:val="right" w:pos="9355"/>
      </w:tabs>
    </w:pPr>
  </w:style>
  <w:style w:type="character" w:styleId="HTML">
    <w:name w:val="HTML Acronym"/>
    <w:basedOn w:val="a4"/>
    <w:semiHidden/>
    <w:rsid w:val="00C42072"/>
  </w:style>
  <w:style w:type="paragraph" w:styleId="HTML0">
    <w:name w:val="HTML Address"/>
    <w:basedOn w:val="a3"/>
    <w:semiHidden/>
    <w:rsid w:val="00C42072"/>
    <w:rPr>
      <w:i/>
      <w:iCs/>
    </w:rPr>
  </w:style>
  <w:style w:type="character" w:styleId="HTML1">
    <w:name w:val="HTML Cite"/>
    <w:basedOn w:val="a4"/>
    <w:semiHidden/>
    <w:rsid w:val="00C42072"/>
    <w:rPr>
      <w:i/>
      <w:iCs/>
    </w:rPr>
  </w:style>
  <w:style w:type="character" w:styleId="HTML2">
    <w:name w:val="HTML Code"/>
    <w:basedOn w:val="a4"/>
    <w:semiHidden/>
    <w:rsid w:val="00C42072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semiHidden/>
    <w:rsid w:val="00C42072"/>
    <w:rPr>
      <w:i/>
      <w:iCs/>
    </w:rPr>
  </w:style>
  <w:style w:type="character" w:styleId="HTML4">
    <w:name w:val="HTML Keyboard"/>
    <w:basedOn w:val="a4"/>
    <w:semiHidden/>
    <w:rsid w:val="00C42072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3"/>
    <w:semiHidden/>
    <w:rsid w:val="00C42072"/>
    <w:rPr>
      <w:rFonts w:ascii="Courier New" w:hAnsi="Courier New" w:cs="Courier New"/>
      <w:sz w:val="20"/>
      <w:szCs w:val="20"/>
    </w:rPr>
  </w:style>
  <w:style w:type="character" w:styleId="HTML6">
    <w:name w:val="HTML Sample"/>
    <w:basedOn w:val="a4"/>
    <w:semiHidden/>
    <w:rsid w:val="00C42072"/>
    <w:rPr>
      <w:rFonts w:ascii="Courier New" w:hAnsi="Courier New" w:cs="Courier New"/>
    </w:rPr>
  </w:style>
  <w:style w:type="character" w:styleId="HTML7">
    <w:name w:val="HTML Typewriter"/>
    <w:basedOn w:val="a4"/>
    <w:semiHidden/>
    <w:rsid w:val="00C42072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4"/>
    <w:semiHidden/>
    <w:rsid w:val="00C42072"/>
    <w:rPr>
      <w:i/>
      <w:iCs/>
    </w:rPr>
  </w:style>
  <w:style w:type="character" w:styleId="af4">
    <w:name w:val="Hyperlink"/>
    <w:basedOn w:val="a4"/>
    <w:uiPriority w:val="99"/>
    <w:rsid w:val="00C42072"/>
    <w:rPr>
      <w:color w:val="0000FF"/>
      <w:u w:val="single"/>
    </w:rPr>
  </w:style>
  <w:style w:type="character" w:styleId="af5">
    <w:name w:val="line number"/>
    <w:basedOn w:val="a4"/>
    <w:semiHidden/>
    <w:rsid w:val="00C42072"/>
  </w:style>
  <w:style w:type="paragraph" w:styleId="af6">
    <w:name w:val="List"/>
    <w:basedOn w:val="a3"/>
    <w:semiHidden/>
    <w:rsid w:val="00C42072"/>
    <w:pPr>
      <w:ind w:left="283" w:hanging="283"/>
    </w:pPr>
  </w:style>
  <w:style w:type="paragraph" w:styleId="26">
    <w:name w:val="List 2"/>
    <w:basedOn w:val="a3"/>
    <w:semiHidden/>
    <w:rsid w:val="00C42072"/>
    <w:pPr>
      <w:ind w:left="566" w:hanging="283"/>
    </w:pPr>
  </w:style>
  <w:style w:type="paragraph" w:styleId="34">
    <w:name w:val="List 3"/>
    <w:basedOn w:val="a3"/>
    <w:semiHidden/>
    <w:rsid w:val="00C42072"/>
    <w:pPr>
      <w:ind w:left="849" w:hanging="283"/>
    </w:pPr>
  </w:style>
  <w:style w:type="paragraph" w:styleId="42">
    <w:name w:val="List 4"/>
    <w:basedOn w:val="a3"/>
    <w:semiHidden/>
    <w:rsid w:val="00C42072"/>
    <w:pPr>
      <w:ind w:left="1132" w:hanging="283"/>
    </w:pPr>
  </w:style>
  <w:style w:type="paragraph" w:styleId="52">
    <w:name w:val="List 5"/>
    <w:basedOn w:val="a3"/>
    <w:semiHidden/>
    <w:rsid w:val="00C42072"/>
    <w:pPr>
      <w:ind w:left="1415" w:hanging="283"/>
    </w:pPr>
  </w:style>
  <w:style w:type="paragraph" w:styleId="a0">
    <w:name w:val="List Bullet"/>
    <w:basedOn w:val="a3"/>
    <w:semiHidden/>
    <w:rsid w:val="00C42072"/>
    <w:pPr>
      <w:numPr>
        <w:numId w:val="5"/>
      </w:numPr>
    </w:pPr>
  </w:style>
  <w:style w:type="paragraph" w:styleId="20">
    <w:name w:val="List Bullet 2"/>
    <w:basedOn w:val="a3"/>
    <w:semiHidden/>
    <w:rsid w:val="00C42072"/>
    <w:pPr>
      <w:numPr>
        <w:numId w:val="6"/>
      </w:numPr>
    </w:pPr>
  </w:style>
  <w:style w:type="paragraph" w:styleId="30">
    <w:name w:val="List Bullet 3"/>
    <w:basedOn w:val="a3"/>
    <w:semiHidden/>
    <w:rsid w:val="00C42072"/>
    <w:pPr>
      <w:numPr>
        <w:numId w:val="7"/>
      </w:numPr>
    </w:pPr>
  </w:style>
  <w:style w:type="paragraph" w:styleId="40">
    <w:name w:val="List Bullet 4"/>
    <w:basedOn w:val="a3"/>
    <w:semiHidden/>
    <w:rsid w:val="00C42072"/>
    <w:pPr>
      <w:numPr>
        <w:numId w:val="8"/>
      </w:numPr>
    </w:pPr>
  </w:style>
  <w:style w:type="paragraph" w:styleId="50">
    <w:name w:val="List Bullet 5"/>
    <w:basedOn w:val="a3"/>
    <w:semiHidden/>
    <w:rsid w:val="00C42072"/>
    <w:pPr>
      <w:numPr>
        <w:numId w:val="9"/>
      </w:numPr>
    </w:pPr>
  </w:style>
  <w:style w:type="paragraph" w:styleId="af7">
    <w:name w:val="List Continue"/>
    <w:basedOn w:val="a3"/>
    <w:semiHidden/>
    <w:rsid w:val="00C42072"/>
    <w:pPr>
      <w:spacing w:after="120"/>
      <w:ind w:left="283"/>
    </w:pPr>
  </w:style>
  <w:style w:type="paragraph" w:styleId="27">
    <w:name w:val="List Continue 2"/>
    <w:basedOn w:val="a3"/>
    <w:semiHidden/>
    <w:rsid w:val="00C42072"/>
    <w:pPr>
      <w:spacing w:after="120"/>
      <w:ind w:left="566"/>
    </w:pPr>
  </w:style>
  <w:style w:type="paragraph" w:styleId="35">
    <w:name w:val="List Continue 3"/>
    <w:basedOn w:val="a3"/>
    <w:semiHidden/>
    <w:rsid w:val="00C42072"/>
    <w:pPr>
      <w:spacing w:after="120"/>
      <w:ind w:left="849"/>
    </w:pPr>
  </w:style>
  <w:style w:type="paragraph" w:styleId="43">
    <w:name w:val="List Continue 4"/>
    <w:basedOn w:val="a3"/>
    <w:semiHidden/>
    <w:rsid w:val="00C42072"/>
    <w:pPr>
      <w:spacing w:after="120"/>
      <w:ind w:left="1132"/>
    </w:pPr>
  </w:style>
  <w:style w:type="paragraph" w:styleId="53">
    <w:name w:val="List Continue 5"/>
    <w:basedOn w:val="a3"/>
    <w:semiHidden/>
    <w:rsid w:val="00C42072"/>
    <w:pPr>
      <w:spacing w:after="120"/>
      <w:ind w:left="1415"/>
    </w:pPr>
  </w:style>
  <w:style w:type="paragraph" w:styleId="a">
    <w:name w:val="List Number"/>
    <w:basedOn w:val="a3"/>
    <w:semiHidden/>
    <w:rsid w:val="00C42072"/>
    <w:pPr>
      <w:numPr>
        <w:numId w:val="10"/>
      </w:numPr>
    </w:pPr>
  </w:style>
  <w:style w:type="paragraph" w:styleId="2">
    <w:name w:val="List Number 2"/>
    <w:basedOn w:val="a3"/>
    <w:semiHidden/>
    <w:rsid w:val="00C42072"/>
    <w:pPr>
      <w:numPr>
        <w:numId w:val="11"/>
      </w:numPr>
    </w:pPr>
  </w:style>
  <w:style w:type="paragraph" w:styleId="3">
    <w:name w:val="List Number 3"/>
    <w:basedOn w:val="a3"/>
    <w:semiHidden/>
    <w:rsid w:val="00C42072"/>
    <w:pPr>
      <w:numPr>
        <w:numId w:val="12"/>
      </w:numPr>
    </w:pPr>
  </w:style>
  <w:style w:type="paragraph" w:styleId="4">
    <w:name w:val="List Number 4"/>
    <w:basedOn w:val="a3"/>
    <w:semiHidden/>
    <w:rsid w:val="00C42072"/>
    <w:pPr>
      <w:numPr>
        <w:numId w:val="13"/>
      </w:numPr>
    </w:pPr>
  </w:style>
  <w:style w:type="paragraph" w:styleId="5">
    <w:name w:val="List Number 5"/>
    <w:basedOn w:val="a3"/>
    <w:semiHidden/>
    <w:rsid w:val="00C42072"/>
    <w:pPr>
      <w:numPr>
        <w:numId w:val="14"/>
      </w:numPr>
    </w:pPr>
  </w:style>
  <w:style w:type="paragraph" w:styleId="af8">
    <w:name w:val="Message Header"/>
    <w:basedOn w:val="a3"/>
    <w:semiHidden/>
    <w:rsid w:val="00C420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9">
    <w:name w:val="Normal (Web)"/>
    <w:basedOn w:val="a3"/>
    <w:semiHidden/>
    <w:rsid w:val="00C42072"/>
  </w:style>
  <w:style w:type="paragraph" w:styleId="afa">
    <w:name w:val="Normal Indent"/>
    <w:basedOn w:val="a3"/>
    <w:semiHidden/>
    <w:rsid w:val="00C42072"/>
    <w:pPr>
      <w:ind w:left="708"/>
    </w:pPr>
  </w:style>
  <w:style w:type="paragraph" w:styleId="afb">
    <w:name w:val="Note Heading"/>
    <w:basedOn w:val="a3"/>
    <w:next w:val="a3"/>
    <w:semiHidden/>
    <w:rsid w:val="00C42072"/>
  </w:style>
  <w:style w:type="character" w:styleId="afc">
    <w:name w:val="page number"/>
    <w:basedOn w:val="a4"/>
    <w:semiHidden/>
    <w:rsid w:val="009716A0"/>
    <w:rPr>
      <w:rFonts w:ascii="Arial" w:hAnsi="Arial"/>
      <w:sz w:val="22"/>
    </w:rPr>
  </w:style>
  <w:style w:type="paragraph" w:styleId="afd">
    <w:name w:val="Plain Text"/>
    <w:basedOn w:val="a3"/>
    <w:semiHidden/>
    <w:rsid w:val="00C42072"/>
    <w:rPr>
      <w:rFonts w:ascii="Courier New" w:hAnsi="Courier New" w:cs="Courier New"/>
      <w:sz w:val="20"/>
      <w:szCs w:val="20"/>
    </w:rPr>
  </w:style>
  <w:style w:type="paragraph" w:styleId="afe">
    <w:name w:val="Salutation"/>
    <w:basedOn w:val="a3"/>
    <w:next w:val="a3"/>
    <w:semiHidden/>
    <w:rsid w:val="00C42072"/>
  </w:style>
  <w:style w:type="paragraph" w:styleId="aff">
    <w:name w:val="Signature"/>
    <w:basedOn w:val="a3"/>
    <w:semiHidden/>
    <w:rsid w:val="00C42072"/>
    <w:pPr>
      <w:ind w:left="4252"/>
    </w:pPr>
  </w:style>
  <w:style w:type="character" w:styleId="aff0">
    <w:name w:val="Strong"/>
    <w:basedOn w:val="a4"/>
    <w:qFormat/>
    <w:rsid w:val="00C42072"/>
    <w:rPr>
      <w:b/>
      <w:bCs/>
    </w:rPr>
  </w:style>
  <w:style w:type="paragraph" w:styleId="aff1">
    <w:name w:val="Subtitle"/>
    <w:basedOn w:val="a3"/>
    <w:qFormat/>
    <w:rsid w:val="00C42072"/>
    <w:pPr>
      <w:spacing w:after="60"/>
      <w:jc w:val="center"/>
      <w:outlineLvl w:val="1"/>
    </w:pPr>
    <w:rPr>
      <w:rFonts w:ascii="Arial" w:hAnsi="Arial" w:cs="Arial"/>
    </w:rPr>
  </w:style>
  <w:style w:type="table" w:styleId="13">
    <w:name w:val="Table 3D effects 1"/>
    <w:basedOn w:val="a5"/>
    <w:semiHidden/>
    <w:rsid w:val="00C4207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5"/>
    <w:semiHidden/>
    <w:rsid w:val="00C4207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5"/>
    <w:semiHidden/>
    <w:rsid w:val="00C420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5"/>
    <w:semiHidden/>
    <w:rsid w:val="00C4207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5"/>
    <w:semiHidden/>
    <w:rsid w:val="00C4207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5"/>
    <w:semiHidden/>
    <w:rsid w:val="00C4207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5"/>
    <w:semiHidden/>
    <w:rsid w:val="00C4207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5"/>
    <w:semiHidden/>
    <w:rsid w:val="00C4207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5"/>
    <w:semiHidden/>
    <w:rsid w:val="00C4207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5"/>
    <w:semiHidden/>
    <w:rsid w:val="00C4207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5"/>
    <w:semiHidden/>
    <w:rsid w:val="00C4207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5"/>
    <w:semiHidden/>
    <w:rsid w:val="00C4207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5"/>
    <w:semiHidden/>
    <w:rsid w:val="00C4207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5"/>
    <w:semiHidden/>
    <w:rsid w:val="00C4207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5"/>
    <w:semiHidden/>
    <w:rsid w:val="00C4207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2">
    <w:name w:val="Table Contemporary"/>
    <w:basedOn w:val="a5"/>
    <w:semiHidden/>
    <w:rsid w:val="00C4207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3">
    <w:name w:val="Table Elegant"/>
    <w:basedOn w:val="a5"/>
    <w:semiHidden/>
    <w:rsid w:val="00C4207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Grid"/>
    <w:basedOn w:val="a5"/>
    <w:semiHidden/>
    <w:rsid w:val="00C420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Grid 1"/>
    <w:basedOn w:val="a5"/>
    <w:semiHidden/>
    <w:rsid w:val="00C4207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5"/>
    <w:semiHidden/>
    <w:rsid w:val="00C4207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5"/>
    <w:semiHidden/>
    <w:rsid w:val="00C4207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5"/>
    <w:semiHidden/>
    <w:rsid w:val="00C4207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5"/>
    <w:semiHidden/>
    <w:rsid w:val="00C4207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5"/>
    <w:semiHidden/>
    <w:rsid w:val="00C4207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5"/>
    <w:semiHidden/>
    <w:rsid w:val="00C4207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5"/>
    <w:semiHidden/>
    <w:rsid w:val="00C4207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5"/>
    <w:semiHidden/>
    <w:rsid w:val="00C4207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5"/>
    <w:semiHidden/>
    <w:rsid w:val="00C4207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5"/>
    <w:semiHidden/>
    <w:rsid w:val="00C4207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5"/>
    <w:semiHidden/>
    <w:rsid w:val="00C4207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5"/>
    <w:semiHidden/>
    <w:rsid w:val="00C4207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5"/>
    <w:semiHidden/>
    <w:rsid w:val="00C4207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5"/>
    <w:semiHidden/>
    <w:rsid w:val="00C4207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5"/>
    <w:semiHidden/>
    <w:rsid w:val="00C4207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5">
    <w:name w:val="Table Professional"/>
    <w:basedOn w:val="a5"/>
    <w:semiHidden/>
    <w:rsid w:val="00C4207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Simple 1"/>
    <w:basedOn w:val="a5"/>
    <w:semiHidden/>
    <w:rsid w:val="00C4207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Simple 2"/>
    <w:basedOn w:val="a5"/>
    <w:semiHidden/>
    <w:rsid w:val="00C4207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5"/>
    <w:semiHidden/>
    <w:rsid w:val="00C4207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ubtle 1"/>
    <w:basedOn w:val="a5"/>
    <w:semiHidden/>
    <w:rsid w:val="00C4207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Subtle 2"/>
    <w:basedOn w:val="a5"/>
    <w:semiHidden/>
    <w:rsid w:val="00C4207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Theme"/>
    <w:basedOn w:val="a5"/>
    <w:semiHidden/>
    <w:rsid w:val="00C420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0">
    <w:name w:val="Table Web 1"/>
    <w:basedOn w:val="a5"/>
    <w:semiHidden/>
    <w:rsid w:val="00C4207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5"/>
    <w:semiHidden/>
    <w:rsid w:val="00C4207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5"/>
    <w:semiHidden/>
    <w:rsid w:val="00C4207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Title"/>
    <w:basedOn w:val="a3"/>
    <w:next w:val="12"/>
    <w:rsid w:val="00E67081"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12">
    <w:name w:val="Обычный1"/>
    <w:basedOn w:val="a3"/>
    <w:link w:val="Char"/>
    <w:qFormat/>
    <w:rsid w:val="00C42072"/>
    <w:pPr>
      <w:widowControl w:val="0"/>
      <w:overflowPunct w:val="0"/>
      <w:autoSpaceDE w:val="0"/>
      <w:autoSpaceDN w:val="0"/>
      <w:adjustRightInd w:val="0"/>
      <w:ind w:firstLine="540"/>
      <w:jc w:val="both"/>
      <w:textAlignment w:val="baseline"/>
    </w:pPr>
    <w:rPr>
      <w:rFonts w:ascii="Arial" w:hAnsi="Arial" w:cs="Arial"/>
    </w:rPr>
  </w:style>
  <w:style w:type="paragraph" w:customStyle="1" w:styleId="aff8">
    <w:name w:val="Текст таблицы"/>
    <w:basedOn w:val="12"/>
    <w:qFormat/>
    <w:rsid w:val="00EF19C0"/>
    <w:pPr>
      <w:ind w:firstLine="0"/>
      <w:jc w:val="left"/>
    </w:pPr>
    <w:rPr>
      <w:rFonts w:cs="Times New Roman"/>
      <w:sz w:val="20"/>
      <w:szCs w:val="20"/>
    </w:rPr>
  </w:style>
  <w:style w:type="table" w:customStyle="1" w:styleId="1a">
    <w:name w:val="Таблица1"/>
    <w:basedOn w:val="a5"/>
    <w:rsid w:val="00DF56C0"/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12" w:space="0" w:color="auto"/>
        <w:bottom w:val="single" w:sz="4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auto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333399"/>
          <w:insideV w:val="single" w:sz="4" w:space="0" w:color="333399"/>
        </w:tcBorders>
        <w:shd w:val="clear" w:color="auto" w:fill="E6E6E6"/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paragraph" w:styleId="1b">
    <w:name w:val="toc 1"/>
    <w:basedOn w:val="a3"/>
    <w:next w:val="a3"/>
    <w:autoRedefine/>
    <w:uiPriority w:val="39"/>
    <w:rsid w:val="008746A3"/>
    <w:pPr>
      <w:tabs>
        <w:tab w:val="left" w:pos="480"/>
        <w:tab w:val="right" w:leader="dot" w:pos="9627"/>
      </w:tabs>
      <w:spacing w:before="120" w:after="120"/>
    </w:pPr>
    <w:rPr>
      <w:rFonts w:ascii="Arial" w:hAnsi="Arial"/>
      <w:b/>
      <w:bCs/>
      <w:caps/>
      <w:sz w:val="20"/>
      <w:szCs w:val="20"/>
    </w:rPr>
  </w:style>
  <w:style w:type="paragraph" w:styleId="2f">
    <w:name w:val="toc 2"/>
    <w:basedOn w:val="a3"/>
    <w:next w:val="a3"/>
    <w:autoRedefine/>
    <w:uiPriority w:val="39"/>
    <w:rsid w:val="008746A3"/>
    <w:pPr>
      <w:ind w:left="240"/>
    </w:pPr>
    <w:rPr>
      <w:rFonts w:ascii="Arial" w:hAnsi="Arial"/>
      <w:smallCaps/>
      <w:sz w:val="20"/>
      <w:szCs w:val="20"/>
    </w:rPr>
  </w:style>
  <w:style w:type="paragraph" w:styleId="3c">
    <w:name w:val="toc 3"/>
    <w:basedOn w:val="a3"/>
    <w:next w:val="a3"/>
    <w:autoRedefine/>
    <w:uiPriority w:val="39"/>
    <w:rsid w:val="008746A3"/>
    <w:pPr>
      <w:ind w:left="480"/>
    </w:pPr>
    <w:rPr>
      <w:rFonts w:ascii="Arial" w:hAnsi="Arial"/>
      <w:i/>
      <w:iCs/>
      <w:sz w:val="20"/>
      <w:szCs w:val="20"/>
    </w:rPr>
  </w:style>
  <w:style w:type="paragraph" w:styleId="47">
    <w:name w:val="toc 4"/>
    <w:basedOn w:val="a3"/>
    <w:next w:val="a3"/>
    <w:autoRedefine/>
    <w:semiHidden/>
    <w:rsid w:val="008746A3"/>
    <w:pPr>
      <w:ind w:left="720"/>
    </w:pPr>
    <w:rPr>
      <w:rFonts w:ascii="Arial" w:hAnsi="Arial"/>
      <w:sz w:val="18"/>
      <w:szCs w:val="18"/>
    </w:rPr>
  </w:style>
  <w:style w:type="paragraph" w:styleId="56">
    <w:name w:val="toc 5"/>
    <w:basedOn w:val="a3"/>
    <w:next w:val="a3"/>
    <w:autoRedefine/>
    <w:semiHidden/>
    <w:rsid w:val="008746A3"/>
    <w:pPr>
      <w:ind w:left="960"/>
    </w:pPr>
    <w:rPr>
      <w:rFonts w:ascii="Arial" w:hAnsi="Arial"/>
      <w:sz w:val="18"/>
      <w:szCs w:val="18"/>
    </w:rPr>
  </w:style>
  <w:style w:type="paragraph" w:styleId="61">
    <w:name w:val="toc 6"/>
    <w:basedOn w:val="a3"/>
    <w:next w:val="a3"/>
    <w:autoRedefine/>
    <w:semiHidden/>
    <w:rsid w:val="008746A3"/>
    <w:pPr>
      <w:ind w:left="1200"/>
    </w:pPr>
    <w:rPr>
      <w:rFonts w:ascii="Arial" w:hAnsi="Arial"/>
      <w:sz w:val="18"/>
      <w:szCs w:val="18"/>
    </w:rPr>
  </w:style>
  <w:style w:type="paragraph" w:styleId="71">
    <w:name w:val="toc 7"/>
    <w:basedOn w:val="a3"/>
    <w:next w:val="a3"/>
    <w:autoRedefine/>
    <w:semiHidden/>
    <w:rsid w:val="008746A3"/>
    <w:pPr>
      <w:ind w:left="1440"/>
    </w:pPr>
    <w:rPr>
      <w:rFonts w:ascii="Arial" w:hAnsi="Arial"/>
      <w:sz w:val="18"/>
      <w:szCs w:val="18"/>
    </w:rPr>
  </w:style>
  <w:style w:type="paragraph" w:styleId="81">
    <w:name w:val="toc 8"/>
    <w:basedOn w:val="a3"/>
    <w:next w:val="a3"/>
    <w:autoRedefine/>
    <w:semiHidden/>
    <w:rsid w:val="008746A3"/>
    <w:pPr>
      <w:ind w:left="1680"/>
    </w:pPr>
    <w:rPr>
      <w:rFonts w:ascii="Arial" w:hAnsi="Arial"/>
      <w:sz w:val="18"/>
      <w:szCs w:val="18"/>
    </w:rPr>
  </w:style>
  <w:style w:type="paragraph" w:styleId="90">
    <w:name w:val="toc 9"/>
    <w:basedOn w:val="a3"/>
    <w:next w:val="a3"/>
    <w:autoRedefine/>
    <w:semiHidden/>
    <w:rsid w:val="008746A3"/>
    <w:pPr>
      <w:ind w:left="1920"/>
    </w:pPr>
    <w:rPr>
      <w:rFonts w:ascii="Arial" w:hAnsi="Arial"/>
      <w:sz w:val="18"/>
      <w:szCs w:val="18"/>
    </w:rPr>
  </w:style>
  <w:style w:type="character" w:customStyle="1" w:styleId="Char">
    <w:name w:val="Обычный Char"/>
    <w:basedOn w:val="a4"/>
    <w:link w:val="12"/>
    <w:rsid w:val="00950114"/>
    <w:rPr>
      <w:rFonts w:ascii="Arial" w:hAnsi="Arial" w:cs="Arial"/>
      <w:sz w:val="24"/>
      <w:szCs w:val="24"/>
      <w:lang w:val="ru-RU" w:eastAsia="ru-RU" w:bidi="ar-SA"/>
    </w:rPr>
  </w:style>
  <w:style w:type="paragraph" w:customStyle="1" w:styleId="aff9">
    <w:name w:val="Программа"/>
    <w:basedOn w:val="12"/>
    <w:qFormat/>
    <w:rsid w:val="00C72389"/>
    <w:pPr>
      <w:ind w:firstLine="0"/>
    </w:pPr>
    <w:rPr>
      <w:rFonts w:ascii="Courier New" w:hAnsi="Courier New" w:cs="Courier New"/>
      <w:sz w:val="18"/>
      <w:szCs w:val="18"/>
    </w:rPr>
  </w:style>
  <w:style w:type="paragraph" w:customStyle="1" w:styleId="410">
    <w:name w:val="Заголовок 41"/>
    <w:basedOn w:val="41"/>
    <w:next w:val="12"/>
    <w:qFormat/>
    <w:rsid w:val="0023600A"/>
    <w:pPr>
      <w:numPr>
        <w:numId w:val="15"/>
      </w:numPr>
    </w:pPr>
    <w:rPr>
      <w:rFonts w:ascii="Arial" w:hAnsi="Arial"/>
      <w:b w:val="0"/>
      <w:i/>
      <w:sz w:val="24"/>
    </w:rPr>
  </w:style>
  <w:style w:type="numbering" w:customStyle="1" w:styleId="10">
    <w:name w:val="Список1"/>
    <w:basedOn w:val="a6"/>
    <w:rsid w:val="00CC4BA0"/>
    <w:pPr>
      <w:numPr>
        <w:numId w:val="16"/>
      </w:numPr>
    </w:pPr>
  </w:style>
  <w:style w:type="paragraph" w:styleId="affa">
    <w:name w:val="caption"/>
    <w:basedOn w:val="a3"/>
    <w:next w:val="a3"/>
    <w:rsid w:val="00497B71"/>
    <w:rPr>
      <w:b/>
      <w:bCs/>
      <w:sz w:val="20"/>
      <w:szCs w:val="20"/>
    </w:rPr>
  </w:style>
  <w:style w:type="numbering" w:customStyle="1" w:styleId="a1">
    <w:name w:val="Буллеты"/>
    <w:rsid w:val="003E7F91"/>
    <w:pPr>
      <w:numPr>
        <w:numId w:val="17"/>
      </w:numPr>
    </w:pPr>
  </w:style>
  <w:style w:type="paragraph" w:customStyle="1" w:styleId="affb">
    <w:name w:val="Примечание"/>
    <w:basedOn w:val="12"/>
    <w:qFormat/>
    <w:rsid w:val="00FA1702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ind w:firstLine="539"/>
    </w:pPr>
    <w:rPr>
      <w:sz w:val="22"/>
      <w:szCs w:val="22"/>
    </w:rPr>
  </w:style>
  <w:style w:type="paragraph" w:styleId="affc">
    <w:name w:val="Balloon Text"/>
    <w:basedOn w:val="a3"/>
    <w:link w:val="affd"/>
    <w:rsid w:val="00776D54"/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4"/>
    <w:link w:val="affc"/>
    <w:rsid w:val="00776D54"/>
    <w:rPr>
      <w:rFonts w:ascii="Tahoma" w:hAnsi="Tahoma" w:cs="Tahoma"/>
      <w:sz w:val="16"/>
      <w:szCs w:val="16"/>
    </w:rPr>
  </w:style>
  <w:style w:type="paragraph" w:styleId="affe">
    <w:name w:val="List Paragraph"/>
    <w:basedOn w:val="a3"/>
    <w:uiPriority w:val="34"/>
    <w:qFormat/>
    <w:rsid w:val="007B21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ugushev\AppData\Roaming\Microsoft\&#1064;&#1072;&#1073;&#1083;&#1086;&#1085;&#1099;\Work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WorkTemplate.dotx</Template>
  <TotalTime>36815</TotalTime>
  <Pages>22</Pages>
  <Words>7369</Words>
  <Characters>42009</Characters>
  <Application>Microsoft Office Word</Application>
  <DocSecurity>0</DocSecurity>
  <Lines>350</Lines>
  <Paragraphs>98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Заголовок 1</vt:lpstr>
      <vt:lpstr>    Заголовок 2</vt:lpstr>
      <vt:lpstr>        Заголовок 3</vt:lpstr>
    </vt:vector>
  </TitlesOfParts>
  <Company>InterTrust</Company>
  <LinksUpToDate>false</LinksUpToDate>
  <CharactersWithSpaces>49280</CharactersWithSpaces>
  <SharedDoc>false</SharedDoc>
  <HLinks>
    <vt:vector size="18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_Toc256792573</vt:lpwstr>
      </vt:variant>
      <vt:variant>
        <vt:i4>1048632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_Toc256792572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_Toc256792571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Тугушев И.А.</dc:creator>
  <cp:keywords/>
  <dc:description/>
  <cp:lastModifiedBy>Тугушев И.А.</cp:lastModifiedBy>
  <cp:revision>118</cp:revision>
  <cp:lastPrinted>2013-08-27T08:29:00Z</cp:lastPrinted>
  <dcterms:created xsi:type="dcterms:W3CDTF">2013-08-07T08:25:00Z</dcterms:created>
  <dcterms:modified xsi:type="dcterms:W3CDTF">2013-09-03T11:20:00Z</dcterms:modified>
</cp:coreProperties>
</file>