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DEB" w:rsidRPr="00F36BA8" w:rsidRDefault="001F47A9" w:rsidP="003533CB">
      <w:pPr>
        <w:jc w:val="center"/>
        <w:rPr>
          <w:rFonts w:ascii="Arial" w:hAnsi="Arial" w:cs="Arial"/>
          <w:b/>
          <w:sz w:val="32"/>
          <w:szCs w:val="24"/>
        </w:rPr>
      </w:pPr>
      <w:r w:rsidRPr="00F36BA8">
        <w:rPr>
          <w:rFonts w:ascii="Arial" w:hAnsi="Arial" w:cs="Arial"/>
          <w:b/>
          <w:sz w:val="32"/>
          <w:szCs w:val="24"/>
        </w:rPr>
        <w:t>Общие т</w:t>
      </w:r>
      <w:r w:rsidR="003018B9" w:rsidRPr="00F36BA8">
        <w:rPr>
          <w:rFonts w:ascii="Arial" w:hAnsi="Arial" w:cs="Arial"/>
          <w:b/>
          <w:sz w:val="32"/>
          <w:szCs w:val="24"/>
        </w:rPr>
        <w:t>ребования к</w:t>
      </w:r>
      <w:r w:rsidRPr="00F36BA8">
        <w:rPr>
          <w:rFonts w:ascii="Arial" w:hAnsi="Arial" w:cs="Arial"/>
          <w:b/>
          <w:sz w:val="32"/>
          <w:szCs w:val="24"/>
        </w:rPr>
        <w:t xml:space="preserve"> </w:t>
      </w:r>
      <w:r w:rsidR="000A0285" w:rsidRPr="00F36BA8">
        <w:rPr>
          <w:rFonts w:ascii="Arial" w:hAnsi="Arial" w:cs="Arial"/>
          <w:b/>
          <w:sz w:val="32"/>
          <w:szCs w:val="24"/>
        </w:rPr>
        <w:t>формированию</w:t>
      </w:r>
      <w:r w:rsidRPr="00F36BA8">
        <w:rPr>
          <w:rFonts w:ascii="Arial" w:hAnsi="Arial" w:cs="Arial"/>
          <w:b/>
          <w:sz w:val="32"/>
          <w:szCs w:val="24"/>
        </w:rPr>
        <w:t xml:space="preserve"> отчетов </w:t>
      </w:r>
      <w:proofErr w:type="gramStart"/>
      <w:r w:rsidRPr="00F36BA8">
        <w:rPr>
          <w:rFonts w:ascii="Arial" w:hAnsi="Arial" w:cs="Arial"/>
          <w:b/>
          <w:sz w:val="32"/>
          <w:szCs w:val="24"/>
        </w:rPr>
        <w:t>СМ</w:t>
      </w:r>
      <w:proofErr w:type="gramEnd"/>
      <w:r w:rsidRPr="00F36BA8">
        <w:rPr>
          <w:rFonts w:ascii="Arial" w:hAnsi="Arial" w:cs="Arial"/>
          <w:b/>
          <w:sz w:val="32"/>
          <w:szCs w:val="24"/>
        </w:rPr>
        <w:t xml:space="preserve"> 4/5</w:t>
      </w:r>
    </w:p>
    <w:p w:rsidR="000A0285" w:rsidRDefault="000A0285" w:rsidP="003533CB">
      <w:pPr>
        <w:jc w:val="both"/>
        <w:rPr>
          <w:rFonts w:ascii="Times New Roman" w:hAnsi="Times New Roman" w:cs="Times New Roman"/>
          <w:sz w:val="24"/>
          <w:szCs w:val="24"/>
        </w:rPr>
      </w:pPr>
      <w:r>
        <w:rPr>
          <w:rFonts w:ascii="Times New Roman" w:hAnsi="Times New Roman" w:cs="Times New Roman"/>
          <w:sz w:val="24"/>
          <w:szCs w:val="24"/>
        </w:rPr>
        <w:t xml:space="preserve">Функционал «Формирование отчетов» должен </w:t>
      </w:r>
      <w:r w:rsidR="00B915CA">
        <w:rPr>
          <w:rFonts w:ascii="Times New Roman" w:hAnsi="Times New Roman" w:cs="Times New Roman"/>
          <w:sz w:val="24"/>
          <w:szCs w:val="24"/>
        </w:rPr>
        <w:t>включать следующие бизнес-</w:t>
      </w:r>
      <w:r w:rsidR="0041126B">
        <w:rPr>
          <w:rFonts w:ascii="Times New Roman" w:hAnsi="Times New Roman" w:cs="Times New Roman"/>
          <w:sz w:val="24"/>
          <w:szCs w:val="24"/>
        </w:rPr>
        <w:t>функции</w:t>
      </w:r>
      <w:r w:rsidR="00B915CA">
        <w:rPr>
          <w:rFonts w:ascii="Times New Roman" w:hAnsi="Times New Roman" w:cs="Times New Roman"/>
          <w:sz w:val="24"/>
          <w:szCs w:val="24"/>
        </w:rPr>
        <w:t>:</w:t>
      </w:r>
    </w:p>
    <w:p w:rsidR="00B915CA" w:rsidRPr="00CA303E" w:rsidRDefault="0041126B" w:rsidP="00CA303E">
      <w:pPr>
        <w:pStyle w:val="a4"/>
        <w:numPr>
          <w:ilvl w:val="0"/>
          <w:numId w:val="3"/>
        </w:numPr>
        <w:jc w:val="both"/>
        <w:rPr>
          <w:rFonts w:ascii="Times New Roman" w:hAnsi="Times New Roman" w:cs="Times New Roman"/>
          <w:sz w:val="24"/>
          <w:szCs w:val="24"/>
        </w:rPr>
      </w:pPr>
      <w:r w:rsidRPr="00CA303E">
        <w:rPr>
          <w:rFonts w:ascii="Times New Roman" w:hAnsi="Times New Roman" w:cs="Times New Roman"/>
          <w:sz w:val="24"/>
          <w:szCs w:val="24"/>
        </w:rPr>
        <w:t>Фо</w:t>
      </w:r>
      <w:r w:rsidR="00CA303E" w:rsidRPr="00CA303E">
        <w:rPr>
          <w:rFonts w:ascii="Times New Roman" w:hAnsi="Times New Roman" w:cs="Times New Roman"/>
          <w:sz w:val="24"/>
          <w:szCs w:val="24"/>
        </w:rPr>
        <w:t>р</w:t>
      </w:r>
      <w:r w:rsidRPr="00CA303E">
        <w:rPr>
          <w:rFonts w:ascii="Times New Roman" w:hAnsi="Times New Roman" w:cs="Times New Roman"/>
          <w:sz w:val="24"/>
          <w:szCs w:val="24"/>
        </w:rPr>
        <w:t>мирование</w:t>
      </w:r>
      <w:r w:rsidR="00C317BC">
        <w:rPr>
          <w:rFonts w:ascii="Times New Roman" w:hAnsi="Times New Roman" w:cs="Times New Roman"/>
          <w:sz w:val="24"/>
          <w:szCs w:val="24"/>
        </w:rPr>
        <w:t xml:space="preserve"> и редактирование</w:t>
      </w:r>
      <w:r w:rsidR="00B915CA" w:rsidRPr="00CA303E">
        <w:rPr>
          <w:rFonts w:ascii="Times New Roman" w:hAnsi="Times New Roman" w:cs="Times New Roman"/>
          <w:sz w:val="24"/>
          <w:szCs w:val="24"/>
        </w:rPr>
        <w:t xml:space="preserve"> «сложных отчетов</w:t>
      </w:r>
      <w:r w:rsidRPr="00CA303E">
        <w:rPr>
          <w:rFonts w:ascii="Times New Roman" w:hAnsi="Times New Roman" w:cs="Times New Roman"/>
          <w:sz w:val="24"/>
          <w:szCs w:val="24"/>
        </w:rPr>
        <w:t>», т.е. отчетов</w:t>
      </w:r>
      <w:r w:rsidR="00B915CA" w:rsidRPr="00CA303E">
        <w:rPr>
          <w:rFonts w:ascii="Times New Roman" w:hAnsi="Times New Roman" w:cs="Times New Roman"/>
          <w:sz w:val="24"/>
          <w:szCs w:val="24"/>
        </w:rPr>
        <w:t xml:space="preserve"> </w:t>
      </w:r>
      <w:r w:rsidR="00CA303E" w:rsidRPr="00CA303E">
        <w:rPr>
          <w:rFonts w:ascii="Times New Roman" w:hAnsi="Times New Roman" w:cs="Times New Roman"/>
          <w:sz w:val="24"/>
          <w:szCs w:val="24"/>
        </w:rPr>
        <w:t xml:space="preserve">следующих </w:t>
      </w:r>
      <w:r w:rsidR="00B915CA" w:rsidRPr="00CA303E">
        <w:rPr>
          <w:rFonts w:ascii="Times New Roman" w:hAnsi="Times New Roman" w:cs="Times New Roman"/>
          <w:sz w:val="24"/>
          <w:szCs w:val="24"/>
        </w:rPr>
        <w:t xml:space="preserve">видов: справки по одному или нескольким </w:t>
      </w:r>
      <w:r w:rsidRPr="00CA303E">
        <w:rPr>
          <w:rFonts w:ascii="Times New Roman" w:hAnsi="Times New Roman" w:cs="Times New Roman"/>
          <w:sz w:val="24"/>
          <w:szCs w:val="24"/>
        </w:rPr>
        <w:t>типам</w:t>
      </w:r>
      <w:r w:rsidR="00B915CA" w:rsidRPr="00CA303E">
        <w:rPr>
          <w:rFonts w:ascii="Times New Roman" w:hAnsi="Times New Roman" w:cs="Times New Roman"/>
          <w:sz w:val="24"/>
          <w:szCs w:val="24"/>
        </w:rPr>
        <w:t xml:space="preserve"> документов, первичные и сводные статистические отчеты, отчеты с возможностью детализации данных (</w:t>
      </w:r>
      <w:r w:rsidR="00B915CA" w:rsidRPr="00CA303E">
        <w:rPr>
          <w:rFonts w:ascii="Times New Roman" w:hAnsi="Times New Roman" w:cs="Times New Roman"/>
          <w:sz w:val="24"/>
          <w:szCs w:val="24"/>
          <w:lang w:val="en-US"/>
        </w:rPr>
        <w:t>Drill</w:t>
      </w:r>
      <w:r w:rsidR="00B915CA" w:rsidRPr="00CA303E">
        <w:rPr>
          <w:rFonts w:ascii="Times New Roman" w:hAnsi="Times New Roman" w:cs="Times New Roman"/>
          <w:sz w:val="24"/>
          <w:szCs w:val="24"/>
        </w:rPr>
        <w:t xml:space="preserve"> </w:t>
      </w:r>
      <w:r w:rsidR="00B915CA" w:rsidRPr="00CA303E">
        <w:rPr>
          <w:rFonts w:ascii="Times New Roman" w:hAnsi="Times New Roman" w:cs="Times New Roman"/>
          <w:sz w:val="24"/>
          <w:szCs w:val="24"/>
          <w:lang w:val="en-US"/>
        </w:rPr>
        <w:t>Down</w:t>
      </w:r>
      <w:r w:rsidR="00B915CA" w:rsidRPr="00CA303E">
        <w:rPr>
          <w:rFonts w:ascii="Times New Roman" w:hAnsi="Times New Roman" w:cs="Times New Roman"/>
          <w:sz w:val="24"/>
          <w:szCs w:val="24"/>
        </w:rPr>
        <w:t xml:space="preserve"> отчеты).</w:t>
      </w:r>
      <w:r w:rsidR="00CA303E" w:rsidRPr="00CA303E">
        <w:rPr>
          <w:rFonts w:ascii="Times New Roman" w:hAnsi="Times New Roman" w:cs="Times New Roman"/>
          <w:sz w:val="24"/>
          <w:szCs w:val="24"/>
        </w:rPr>
        <w:t xml:space="preserve"> </w:t>
      </w:r>
      <w:r w:rsidR="00C317BC">
        <w:rPr>
          <w:rFonts w:ascii="Times New Roman" w:hAnsi="Times New Roman" w:cs="Times New Roman"/>
          <w:sz w:val="24"/>
          <w:szCs w:val="24"/>
        </w:rPr>
        <w:t>Должна</w:t>
      </w:r>
      <w:r w:rsidR="00CA303E" w:rsidRPr="00CA303E">
        <w:rPr>
          <w:rFonts w:ascii="Times New Roman" w:hAnsi="Times New Roman" w:cs="Times New Roman"/>
          <w:sz w:val="24"/>
          <w:szCs w:val="24"/>
        </w:rPr>
        <w:t xml:space="preserve"> предусматривать формирование онлайн и офлайн отчетов, периодических отчетов.</w:t>
      </w:r>
      <w:r w:rsidR="00C317BC">
        <w:rPr>
          <w:rFonts w:ascii="Times New Roman" w:hAnsi="Times New Roman" w:cs="Times New Roman"/>
          <w:sz w:val="24"/>
          <w:szCs w:val="24"/>
        </w:rPr>
        <w:t xml:space="preserve"> Должна предусматривать возможность редактирования пакета типовых отчетов.</w:t>
      </w:r>
    </w:p>
    <w:p w:rsidR="00CA303E" w:rsidRDefault="00CA303E" w:rsidP="00CA303E">
      <w:pPr>
        <w:pStyle w:val="a4"/>
        <w:jc w:val="both"/>
        <w:rPr>
          <w:rFonts w:ascii="Times New Roman" w:hAnsi="Times New Roman" w:cs="Times New Roman"/>
          <w:sz w:val="24"/>
          <w:szCs w:val="24"/>
        </w:rPr>
      </w:pPr>
      <w:r>
        <w:rPr>
          <w:rFonts w:ascii="Times New Roman" w:hAnsi="Times New Roman" w:cs="Times New Roman"/>
          <w:sz w:val="24"/>
          <w:szCs w:val="24"/>
        </w:rPr>
        <w:t>Формирование</w:t>
      </w:r>
      <w:r w:rsidR="00C317BC">
        <w:rPr>
          <w:rFonts w:ascii="Times New Roman" w:hAnsi="Times New Roman" w:cs="Times New Roman"/>
          <w:sz w:val="24"/>
          <w:szCs w:val="24"/>
        </w:rPr>
        <w:t>/редактирование</w:t>
      </w:r>
      <w:r>
        <w:rPr>
          <w:rFonts w:ascii="Times New Roman" w:hAnsi="Times New Roman" w:cs="Times New Roman"/>
          <w:sz w:val="24"/>
          <w:szCs w:val="24"/>
        </w:rPr>
        <w:t xml:space="preserve"> отчетов </w:t>
      </w:r>
      <w:r w:rsidR="00C317BC">
        <w:rPr>
          <w:rFonts w:ascii="Times New Roman" w:hAnsi="Times New Roman" w:cs="Times New Roman"/>
          <w:sz w:val="24"/>
          <w:szCs w:val="24"/>
        </w:rPr>
        <w:t xml:space="preserve">должно </w:t>
      </w:r>
      <w:r>
        <w:rPr>
          <w:rFonts w:ascii="Times New Roman" w:hAnsi="Times New Roman" w:cs="Times New Roman"/>
          <w:sz w:val="24"/>
          <w:szCs w:val="24"/>
        </w:rPr>
        <w:t>производит</w:t>
      </w:r>
      <w:r w:rsidR="00C317BC">
        <w:rPr>
          <w:rFonts w:ascii="Times New Roman" w:hAnsi="Times New Roman" w:cs="Times New Roman"/>
          <w:sz w:val="24"/>
          <w:szCs w:val="24"/>
        </w:rPr>
        <w:t>ь</w:t>
      </w:r>
      <w:r>
        <w:rPr>
          <w:rFonts w:ascii="Times New Roman" w:hAnsi="Times New Roman" w:cs="Times New Roman"/>
          <w:sz w:val="24"/>
          <w:szCs w:val="24"/>
        </w:rPr>
        <w:t>ся с использованием средства построения отчетов «</w:t>
      </w:r>
      <w:proofErr w:type="spellStart"/>
      <w:r w:rsidRPr="00CA303E">
        <w:rPr>
          <w:rFonts w:ascii="Times New Roman" w:hAnsi="Times New Roman" w:cs="Times New Roman"/>
          <w:sz w:val="24"/>
          <w:szCs w:val="24"/>
        </w:rPr>
        <w:t>JasperReports</w:t>
      </w:r>
      <w:proofErr w:type="spellEnd"/>
      <w:r>
        <w:rPr>
          <w:rFonts w:ascii="Times New Roman" w:hAnsi="Times New Roman" w:cs="Times New Roman"/>
          <w:sz w:val="24"/>
          <w:szCs w:val="24"/>
        </w:rPr>
        <w:t>». Является средством построения отчетов для разработчиков и администраторов системы.</w:t>
      </w:r>
    </w:p>
    <w:p w:rsidR="001022FF" w:rsidRDefault="001022FF" w:rsidP="00B915CA">
      <w:pPr>
        <w:pStyle w:val="a4"/>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Формирование </w:t>
      </w:r>
      <w:r w:rsidR="00CA303E">
        <w:rPr>
          <w:rFonts w:ascii="Times New Roman" w:hAnsi="Times New Roman" w:cs="Times New Roman"/>
          <w:sz w:val="24"/>
          <w:szCs w:val="24"/>
        </w:rPr>
        <w:t xml:space="preserve">и редактирование </w:t>
      </w:r>
      <w:r>
        <w:rPr>
          <w:rFonts w:ascii="Times New Roman" w:hAnsi="Times New Roman" w:cs="Times New Roman"/>
          <w:sz w:val="24"/>
          <w:szCs w:val="24"/>
        </w:rPr>
        <w:t>печатных форм</w:t>
      </w:r>
      <w:r w:rsidR="00C317BC">
        <w:rPr>
          <w:rFonts w:ascii="Times New Roman" w:hAnsi="Times New Roman" w:cs="Times New Roman"/>
          <w:sz w:val="24"/>
          <w:szCs w:val="24"/>
        </w:rPr>
        <w:t xml:space="preserve"> РК </w:t>
      </w:r>
      <w:r w:rsidR="00CA303E">
        <w:rPr>
          <w:rFonts w:ascii="Times New Roman" w:hAnsi="Times New Roman" w:cs="Times New Roman"/>
          <w:sz w:val="24"/>
          <w:szCs w:val="24"/>
        </w:rPr>
        <w:t>документов</w:t>
      </w:r>
      <w:r w:rsidR="00C317BC">
        <w:rPr>
          <w:rFonts w:ascii="Times New Roman" w:hAnsi="Times New Roman" w:cs="Times New Roman"/>
          <w:sz w:val="24"/>
          <w:szCs w:val="24"/>
        </w:rPr>
        <w:t>, т.е. отчетов вида:</w:t>
      </w:r>
      <w:r w:rsidR="00CA303E">
        <w:rPr>
          <w:rFonts w:ascii="Times New Roman" w:hAnsi="Times New Roman" w:cs="Times New Roman"/>
          <w:sz w:val="24"/>
          <w:szCs w:val="24"/>
        </w:rPr>
        <w:t xml:space="preserve"> справка по </w:t>
      </w:r>
      <w:r w:rsidR="00C317BC">
        <w:rPr>
          <w:rFonts w:ascii="Times New Roman" w:hAnsi="Times New Roman" w:cs="Times New Roman"/>
          <w:sz w:val="24"/>
          <w:szCs w:val="24"/>
        </w:rPr>
        <w:t>единичному</w:t>
      </w:r>
      <w:r w:rsidR="00CA303E">
        <w:rPr>
          <w:rFonts w:ascii="Times New Roman" w:hAnsi="Times New Roman" w:cs="Times New Roman"/>
          <w:sz w:val="24"/>
          <w:szCs w:val="24"/>
        </w:rPr>
        <w:t xml:space="preserve"> документу</w:t>
      </w:r>
      <w:r w:rsidR="00C317BC">
        <w:rPr>
          <w:rFonts w:ascii="Times New Roman" w:hAnsi="Times New Roman" w:cs="Times New Roman"/>
          <w:sz w:val="24"/>
          <w:szCs w:val="24"/>
        </w:rPr>
        <w:t xml:space="preserve"> (</w:t>
      </w:r>
      <w:r w:rsidR="00CA303E">
        <w:rPr>
          <w:rFonts w:ascii="Times New Roman" w:hAnsi="Times New Roman" w:cs="Times New Roman"/>
          <w:sz w:val="24"/>
          <w:szCs w:val="24"/>
        </w:rPr>
        <w:t>включая связанные сущности</w:t>
      </w:r>
      <w:r w:rsidR="00C317BC">
        <w:rPr>
          <w:rFonts w:ascii="Times New Roman" w:hAnsi="Times New Roman" w:cs="Times New Roman"/>
          <w:sz w:val="24"/>
          <w:szCs w:val="24"/>
        </w:rPr>
        <w:t>)</w:t>
      </w:r>
      <w:r w:rsidR="00CA303E">
        <w:rPr>
          <w:rFonts w:ascii="Times New Roman" w:hAnsi="Times New Roman" w:cs="Times New Roman"/>
          <w:sz w:val="24"/>
          <w:szCs w:val="24"/>
        </w:rPr>
        <w:t>. Формирование отчетов производится с использованием средства построения отчетов «</w:t>
      </w:r>
      <w:proofErr w:type="spellStart"/>
      <w:r w:rsidR="00CA303E" w:rsidRPr="00CA303E">
        <w:rPr>
          <w:rFonts w:ascii="Times New Roman" w:hAnsi="Times New Roman" w:cs="Times New Roman"/>
          <w:sz w:val="24"/>
          <w:szCs w:val="24"/>
        </w:rPr>
        <w:t>JasperReports</w:t>
      </w:r>
      <w:proofErr w:type="spellEnd"/>
      <w:r w:rsidR="00CA303E">
        <w:rPr>
          <w:rFonts w:ascii="Times New Roman" w:hAnsi="Times New Roman" w:cs="Times New Roman"/>
          <w:sz w:val="24"/>
          <w:szCs w:val="24"/>
        </w:rPr>
        <w:t>». Является средством построения отчетов для разработчиков и администраторов системы</w:t>
      </w:r>
      <w:r w:rsidR="00E15A16">
        <w:rPr>
          <w:rFonts w:ascii="Times New Roman" w:hAnsi="Times New Roman" w:cs="Times New Roman"/>
          <w:sz w:val="24"/>
          <w:szCs w:val="24"/>
        </w:rPr>
        <w:t>.</w:t>
      </w:r>
    </w:p>
    <w:p w:rsidR="00C317BC" w:rsidRDefault="00C317BC" w:rsidP="00C317BC">
      <w:pPr>
        <w:pStyle w:val="a4"/>
        <w:numPr>
          <w:ilvl w:val="0"/>
          <w:numId w:val="3"/>
        </w:numPr>
        <w:jc w:val="both"/>
        <w:rPr>
          <w:rFonts w:ascii="Times New Roman" w:hAnsi="Times New Roman" w:cs="Times New Roman"/>
          <w:sz w:val="24"/>
          <w:szCs w:val="24"/>
        </w:rPr>
      </w:pPr>
      <w:r>
        <w:rPr>
          <w:rFonts w:ascii="Times New Roman" w:hAnsi="Times New Roman" w:cs="Times New Roman"/>
          <w:sz w:val="24"/>
          <w:szCs w:val="24"/>
        </w:rPr>
        <w:t>Формирование «простых отчетов», т.е. отчетов вида: справки по одному типу документа (+ связанные сущности) с возможностью формирования условий выборки документов и формата построения отчета с возможностью сохранения параметров.</w:t>
      </w:r>
    </w:p>
    <w:p w:rsidR="00C317BC" w:rsidRDefault="00C317BC" w:rsidP="00C317BC">
      <w:pPr>
        <w:pStyle w:val="a4"/>
        <w:jc w:val="both"/>
        <w:rPr>
          <w:rFonts w:ascii="Times New Roman" w:hAnsi="Times New Roman" w:cs="Times New Roman"/>
          <w:sz w:val="24"/>
          <w:szCs w:val="24"/>
        </w:rPr>
      </w:pPr>
      <w:r>
        <w:rPr>
          <w:rFonts w:ascii="Times New Roman" w:hAnsi="Times New Roman" w:cs="Times New Roman"/>
          <w:sz w:val="24"/>
          <w:szCs w:val="24"/>
        </w:rPr>
        <w:t>Формирование отчетов должно производиться с использованием поисковых средств системы. Является средством построения отчетов для пользователей.</w:t>
      </w:r>
    </w:p>
    <w:p w:rsidR="001022FF" w:rsidRDefault="001022FF" w:rsidP="00B915CA">
      <w:pPr>
        <w:pStyle w:val="a4"/>
        <w:numPr>
          <w:ilvl w:val="0"/>
          <w:numId w:val="3"/>
        </w:numPr>
        <w:jc w:val="both"/>
        <w:rPr>
          <w:rFonts w:ascii="Times New Roman" w:hAnsi="Times New Roman" w:cs="Times New Roman"/>
          <w:sz w:val="24"/>
          <w:szCs w:val="24"/>
        </w:rPr>
      </w:pPr>
      <w:r>
        <w:rPr>
          <w:rFonts w:ascii="Times New Roman" w:hAnsi="Times New Roman" w:cs="Times New Roman"/>
          <w:sz w:val="24"/>
          <w:szCs w:val="24"/>
        </w:rPr>
        <w:t>Использование отчетов и печатных форм</w:t>
      </w:r>
      <w:r w:rsidR="00C317BC">
        <w:rPr>
          <w:rFonts w:ascii="Times New Roman" w:hAnsi="Times New Roman" w:cs="Times New Roman"/>
          <w:sz w:val="24"/>
          <w:szCs w:val="24"/>
        </w:rPr>
        <w:t>. Пользователи системы должны иметь возможность, используя только стандартный интерфейс пользователи системы СМ</w:t>
      </w:r>
      <w:proofErr w:type="gramStart"/>
      <w:r w:rsidR="00C317BC">
        <w:rPr>
          <w:rFonts w:ascii="Times New Roman" w:hAnsi="Times New Roman" w:cs="Times New Roman"/>
          <w:sz w:val="24"/>
          <w:szCs w:val="24"/>
        </w:rPr>
        <w:t>4</w:t>
      </w:r>
      <w:proofErr w:type="gramEnd"/>
      <w:r w:rsidR="00C317BC">
        <w:rPr>
          <w:rFonts w:ascii="Times New Roman" w:hAnsi="Times New Roman" w:cs="Times New Roman"/>
          <w:sz w:val="24"/>
          <w:szCs w:val="24"/>
        </w:rPr>
        <w:t>/5, строить отчеты:</w:t>
      </w:r>
    </w:p>
    <w:p w:rsidR="00904B08" w:rsidRDefault="00904B08" w:rsidP="00904B08">
      <w:pPr>
        <w:pStyle w:val="a4"/>
        <w:numPr>
          <w:ilvl w:val="0"/>
          <w:numId w:val="9"/>
        </w:numPr>
        <w:jc w:val="both"/>
        <w:rPr>
          <w:rFonts w:ascii="Times New Roman" w:hAnsi="Times New Roman" w:cs="Times New Roman"/>
          <w:sz w:val="24"/>
          <w:szCs w:val="24"/>
        </w:rPr>
      </w:pPr>
      <w:r>
        <w:rPr>
          <w:rFonts w:ascii="Times New Roman" w:hAnsi="Times New Roman" w:cs="Times New Roman"/>
          <w:sz w:val="24"/>
          <w:szCs w:val="24"/>
        </w:rPr>
        <w:t>на основании самостоятельно созданных поисковых запросов;</w:t>
      </w:r>
    </w:p>
    <w:p w:rsidR="00904B08" w:rsidRDefault="00904B08" w:rsidP="00904B08">
      <w:pPr>
        <w:pStyle w:val="a4"/>
        <w:numPr>
          <w:ilvl w:val="0"/>
          <w:numId w:val="9"/>
        </w:numPr>
        <w:jc w:val="both"/>
        <w:rPr>
          <w:rFonts w:ascii="Times New Roman" w:hAnsi="Times New Roman" w:cs="Times New Roman"/>
          <w:sz w:val="24"/>
          <w:szCs w:val="24"/>
        </w:rPr>
      </w:pPr>
      <w:r>
        <w:rPr>
          <w:rFonts w:ascii="Times New Roman" w:hAnsi="Times New Roman" w:cs="Times New Roman"/>
          <w:sz w:val="24"/>
          <w:szCs w:val="24"/>
        </w:rPr>
        <w:t>на основании ранее сохраненных поисковых запросов;</w:t>
      </w:r>
    </w:p>
    <w:p w:rsidR="00C317BC" w:rsidRDefault="00C317BC" w:rsidP="00904B08">
      <w:pPr>
        <w:pStyle w:val="a4"/>
        <w:numPr>
          <w:ilvl w:val="0"/>
          <w:numId w:val="9"/>
        </w:numPr>
        <w:jc w:val="both"/>
        <w:rPr>
          <w:rFonts w:ascii="Times New Roman" w:hAnsi="Times New Roman" w:cs="Times New Roman"/>
          <w:sz w:val="24"/>
          <w:szCs w:val="24"/>
        </w:rPr>
      </w:pPr>
      <w:r>
        <w:rPr>
          <w:rFonts w:ascii="Times New Roman" w:hAnsi="Times New Roman" w:cs="Times New Roman"/>
          <w:sz w:val="24"/>
          <w:szCs w:val="24"/>
        </w:rPr>
        <w:t>на основании пакета типовых отчетов или сформированных «сложных отчетов»;</w:t>
      </w:r>
    </w:p>
    <w:p w:rsidR="00C317BC" w:rsidRDefault="00C317BC" w:rsidP="00904B08">
      <w:pPr>
        <w:pStyle w:val="a4"/>
        <w:numPr>
          <w:ilvl w:val="0"/>
          <w:numId w:val="9"/>
        </w:numPr>
        <w:jc w:val="both"/>
        <w:rPr>
          <w:rFonts w:ascii="Times New Roman" w:hAnsi="Times New Roman" w:cs="Times New Roman"/>
          <w:sz w:val="24"/>
          <w:szCs w:val="24"/>
        </w:rPr>
      </w:pPr>
      <w:r>
        <w:rPr>
          <w:rFonts w:ascii="Times New Roman" w:hAnsi="Times New Roman" w:cs="Times New Roman"/>
          <w:sz w:val="24"/>
          <w:szCs w:val="24"/>
        </w:rPr>
        <w:t>на основании типовых или специально сформированных печатных форм</w:t>
      </w:r>
      <w:r w:rsidR="00904B08">
        <w:rPr>
          <w:rFonts w:ascii="Times New Roman" w:hAnsi="Times New Roman" w:cs="Times New Roman"/>
          <w:sz w:val="24"/>
          <w:szCs w:val="24"/>
        </w:rPr>
        <w:t xml:space="preserve"> РК документов.</w:t>
      </w:r>
    </w:p>
    <w:p w:rsidR="00C317BC" w:rsidRPr="0077473A" w:rsidRDefault="00C317BC" w:rsidP="0077473A">
      <w:pPr>
        <w:jc w:val="both"/>
        <w:rPr>
          <w:rFonts w:ascii="Times New Roman" w:hAnsi="Times New Roman" w:cs="Times New Roman"/>
          <w:sz w:val="24"/>
          <w:szCs w:val="24"/>
        </w:rPr>
      </w:pPr>
    </w:p>
    <w:p w:rsidR="00C176AA" w:rsidRPr="00681D73" w:rsidRDefault="00681D73" w:rsidP="00681D73">
      <w:pPr>
        <w:spacing w:after="0"/>
        <w:rPr>
          <w:rFonts w:ascii="Times New Roman" w:hAnsi="Times New Roman" w:cs="Times New Roman"/>
          <w:sz w:val="24"/>
          <w:szCs w:val="24"/>
          <w:highlight w:val="yellow"/>
        </w:rPr>
      </w:pPr>
      <w:r w:rsidRPr="00681D73">
        <w:rPr>
          <w:rFonts w:ascii="Times New Roman" w:hAnsi="Times New Roman" w:cs="Times New Roman"/>
          <w:sz w:val="24"/>
          <w:szCs w:val="24"/>
          <w:highlight w:val="yellow"/>
        </w:rPr>
        <w:t>1)</w:t>
      </w:r>
      <w:r w:rsidR="00F36BA8">
        <w:rPr>
          <w:rFonts w:ascii="Times New Roman" w:hAnsi="Times New Roman" w:cs="Times New Roman"/>
          <w:sz w:val="24"/>
          <w:szCs w:val="24"/>
          <w:highlight w:val="yellow"/>
        </w:rPr>
        <w:t xml:space="preserve"> </w:t>
      </w:r>
      <w:r w:rsidRPr="00681D73">
        <w:rPr>
          <w:rFonts w:ascii="Times New Roman" w:hAnsi="Times New Roman" w:cs="Times New Roman"/>
          <w:sz w:val="24"/>
          <w:szCs w:val="24"/>
          <w:highlight w:val="yellow"/>
        </w:rPr>
        <w:t xml:space="preserve">Создание отчетов на основании поисковых запросов – инструмент </w:t>
      </w:r>
      <w:proofErr w:type="gramStart"/>
      <w:r w:rsidRPr="00681D73">
        <w:rPr>
          <w:rFonts w:ascii="Times New Roman" w:hAnsi="Times New Roman" w:cs="Times New Roman"/>
          <w:sz w:val="24"/>
          <w:szCs w:val="24"/>
          <w:highlight w:val="yellow"/>
        </w:rPr>
        <w:t>СМ</w:t>
      </w:r>
      <w:proofErr w:type="gramEnd"/>
    </w:p>
    <w:p w:rsidR="00681D73" w:rsidRPr="00F36BA8" w:rsidRDefault="00681D73" w:rsidP="00681D73">
      <w:pPr>
        <w:spacing w:after="0"/>
        <w:rPr>
          <w:rFonts w:ascii="Times New Roman" w:hAnsi="Times New Roman" w:cs="Times New Roman"/>
          <w:sz w:val="24"/>
          <w:szCs w:val="24"/>
          <w:highlight w:val="yellow"/>
        </w:rPr>
      </w:pPr>
      <w:r w:rsidRPr="00681D73">
        <w:rPr>
          <w:rFonts w:ascii="Times New Roman" w:hAnsi="Times New Roman" w:cs="Times New Roman"/>
          <w:sz w:val="24"/>
          <w:szCs w:val="24"/>
          <w:highlight w:val="yellow"/>
        </w:rPr>
        <w:t xml:space="preserve">2) Создание типовых и сложных </w:t>
      </w:r>
      <w:proofErr w:type="spellStart"/>
      <w:r w:rsidRPr="00681D73">
        <w:rPr>
          <w:rFonts w:ascii="Times New Roman" w:hAnsi="Times New Roman" w:cs="Times New Roman"/>
          <w:sz w:val="24"/>
          <w:szCs w:val="24"/>
          <w:highlight w:val="yellow"/>
        </w:rPr>
        <w:t>кастомизированных</w:t>
      </w:r>
      <w:proofErr w:type="spellEnd"/>
      <w:r w:rsidRPr="00681D73">
        <w:rPr>
          <w:rFonts w:ascii="Times New Roman" w:hAnsi="Times New Roman" w:cs="Times New Roman"/>
          <w:sz w:val="24"/>
          <w:szCs w:val="24"/>
          <w:highlight w:val="yellow"/>
        </w:rPr>
        <w:t xml:space="preserve"> отчетов – инструмент </w:t>
      </w:r>
      <w:r w:rsidRPr="00681D73">
        <w:rPr>
          <w:rFonts w:ascii="Times New Roman" w:hAnsi="Times New Roman" w:cs="Times New Roman"/>
          <w:sz w:val="24"/>
          <w:szCs w:val="24"/>
          <w:highlight w:val="yellow"/>
          <w:lang w:val="en-US"/>
        </w:rPr>
        <w:t>Jasper</w:t>
      </w:r>
      <w:r w:rsidRPr="00681D73">
        <w:rPr>
          <w:rFonts w:ascii="Times New Roman" w:hAnsi="Times New Roman" w:cs="Times New Roman"/>
          <w:sz w:val="24"/>
          <w:szCs w:val="24"/>
          <w:highlight w:val="yellow"/>
        </w:rPr>
        <w:t xml:space="preserve"> </w:t>
      </w:r>
      <w:r w:rsidRPr="00681D73">
        <w:rPr>
          <w:rFonts w:ascii="Times New Roman" w:hAnsi="Times New Roman" w:cs="Times New Roman"/>
          <w:sz w:val="24"/>
          <w:szCs w:val="24"/>
          <w:highlight w:val="yellow"/>
          <w:lang w:val="en-US"/>
        </w:rPr>
        <w:t>Reports</w:t>
      </w:r>
      <w:r w:rsidR="00F36BA8">
        <w:rPr>
          <w:rFonts w:ascii="Times New Roman" w:hAnsi="Times New Roman" w:cs="Times New Roman"/>
          <w:sz w:val="24"/>
          <w:szCs w:val="24"/>
          <w:highlight w:val="yellow"/>
        </w:rPr>
        <w:t xml:space="preserve"> (не будет описано в данном документе)</w:t>
      </w:r>
    </w:p>
    <w:p w:rsidR="00681D73" w:rsidRPr="00F36BA8" w:rsidRDefault="00681D73" w:rsidP="00681D73">
      <w:pPr>
        <w:spacing w:after="0"/>
        <w:rPr>
          <w:rFonts w:ascii="Times New Roman" w:hAnsi="Times New Roman" w:cs="Times New Roman"/>
          <w:sz w:val="24"/>
          <w:szCs w:val="24"/>
          <w:highlight w:val="yellow"/>
        </w:rPr>
      </w:pPr>
      <w:r w:rsidRPr="00681D73">
        <w:rPr>
          <w:rFonts w:ascii="Times New Roman" w:hAnsi="Times New Roman" w:cs="Times New Roman"/>
          <w:sz w:val="24"/>
          <w:szCs w:val="24"/>
          <w:highlight w:val="yellow"/>
        </w:rPr>
        <w:t xml:space="preserve">3) Создание типовых и сложных </w:t>
      </w:r>
      <w:proofErr w:type="spellStart"/>
      <w:r w:rsidRPr="00681D73">
        <w:rPr>
          <w:rFonts w:ascii="Times New Roman" w:hAnsi="Times New Roman" w:cs="Times New Roman"/>
          <w:sz w:val="24"/>
          <w:szCs w:val="24"/>
          <w:highlight w:val="yellow"/>
        </w:rPr>
        <w:t>кастомизированных</w:t>
      </w:r>
      <w:proofErr w:type="spellEnd"/>
      <w:r w:rsidRPr="00681D73">
        <w:rPr>
          <w:rFonts w:ascii="Times New Roman" w:hAnsi="Times New Roman" w:cs="Times New Roman"/>
          <w:sz w:val="24"/>
          <w:szCs w:val="24"/>
          <w:highlight w:val="yellow"/>
        </w:rPr>
        <w:t xml:space="preserve"> печатных форм РК – инструмент </w:t>
      </w:r>
      <w:r w:rsidRPr="00681D73">
        <w:rPr>
          <w:rFonts w:ascii="Times New Roman" w:hAnsi="Times New Roman" w:cs="Times New Roman"/>
          <w:sz w:val="24"/>
          <w:szCs w:val="24"/>
          <w:highlight w:val="yellow"/>
          <w:lang w:val="en-US"/>
        </w:rPr>
        <w:t>Jasper</w:t>
      </w:r>
      <w:r w:rsidRPr="00681D73">
        <w:rPr>
          <w:rFonts w:ascii="Times New Roman" w:hAnsi="Times New Roman" w:cs="Times New Roman"/>
          <w:sz w:val="24"/>
          <w:szCs w:val="24"/>
          <w:highlight w:val="yellow"/>
        </w:rPr>
        <w:t xml:space="preserve"> </w:t>
      </w:r>
      <w:r w:rsidRPr="00681D73">
        <w:rPr>
          <w:rFonts w:ascii="Times New Roman" w:hAnsi="Times New Roman" w:cs="Times New Roman"/>
          <w:sz w:val="24"/>
          <w:szCs w:val="24"/>
          <w:highlight w:val="yellow"/>
          <w:lang w:val="en-US"/>
        </w:rPr>
        <w:t>Reports</w:t>
      </w:r>
      <w:r w:rsidR="00F36BA8">
        <w:rPr>
          <w:rFonts w:ascii="Times New Roman" w:hAnsi="Times New Roman" w:cs="Times New Roman"/>
          <w:sz w:val="24"/>
          <w:szCs w:val="24"/>
          <w:highlight w:val="yellow"/>
        </w:rPr>
        <w:t xml:space="preserve"> (не будет описано в данном документе)</w:t>
      </w:r>
    </w:p>
    <w:p w:rsidR="00681D73" w:rsidRPr="00681D73" w:rsidRDefault="00681D73" w:rsidP="00681D73">
      <w:pPr>
        <w:spacing w:after="0"/>
        <w:rPr>
          <w:rFonts w:ascii="Times New Roman" w:hAnsi="Times New Roman" w:cs="Times New Roman"/>
          <w:sz w:val="24"/>
          <w:szCs w:val="24"/>
          <w:highlight w:val="yellow"/>
        </w:rPr>
      </w:pPr>
    </w:p>
    <w:p w:rsidR="00681D73" w:rsidRPr="00681D73" w:rsidRDefault="00681D73" w:rsidP="00681D73">
      <w:pPr>
        <w:spacing w:after="0"/>
        <w:rPr>
          <w:rFonts w:ascii="Times New Roman" w:hAnsi="Times New Roman" w:cs="Times New Roman"/>
          <w:sz w:val="24"/>
          <w:szCs w:val="24"/>
          <w:highlight w:val="yellow"/>
        </w:rPr>
      </w:pPr>
      <w:r w:rsidRPr="00681D73">
        <w:rPr>
          <w:rFonts w:ascii="Times New Roman" w:hAnsi="Times New Roman" w:cs="Times New Roman"/>
          <w:sz w:val="24"/>
          <w:szCs w:val="24"/>
          <w:highlight w:val="yellow"/>
        </w:rPr>
        <w:t>4) Использование отчетов на основании поисковых запросов.</w:t>
      </w:r>
    </w:p>
    <w:p w:rsidR="00681D73" w:rsidRPr="00681D73" w:rsidRDefault="00681D73" w:rsidP="00681D73">
      <w:pPr>
        <w:spacing w:after="0"/>
        <w:rPr>
          <w:rFonts w:ascii="Times New Roman" w:hAnsi="Times New Roman" w:cs="Times New Roman"/>
          <w:sz w:val="24"/>
          <w:szCs w:val="24"/>
          <w:highlight w:val="yellow"/>
        </w:rPr>
      </w:pPr>
      <w:r w:rsidRPr="00681D73">
        <w:rPr>
          <w:rFonts w:ascii="Times New Roman" w:hAnsi="Times New Roman" w:cs="Times New Roman"/>
          <w:sz w:val="24"/>
          <w:szCs w:val="24"/>
          <w:highlight w:val="yellow"/>
        </w:rPr>
        <w:t xml:space="preserve">5) Использование типовых и сложных </w:t>
      </w:r>
      <w:proofErr w:type="spellStart"/>
      <w:r w:rsidRPr="00681D73">
        <w:rPr>
          <w:rFonts w:ascii="Times New Roman" w:hAnsi="Times New Roman" w:cs="Times New Roman"/>
          <w:sz w:val="24"/>
          <w:szCs w:val="24"/>
          <w:highlight w:val="yellow"/>
        </w:rPr>
        <w:t>кастомизированных</w:t>
      </w:r>
      <w:proofErr w:type="spellEnd"/>
      <w:r w:rsidRPr="00681D73">
        <w:rPr>
          <w:rFonts w:ascii="Times New Roman" w:hAnsi="Times New Roman" w:cs="Times New Roman"/>
          <w:sz w:val="24"/>
          <w:szCs w:val="24"/>
          <w:highlight w:val="yellow"/>
        </w:rPr>
        <w:t xml:space="preserve"> отчетов.</w:t>
      </w:r>
    </w:p>
    <w:p w:rsidR="00681D73" w:rsidRPr="00681D73" w:rsidRDefault="00681D73" w:rsidP="00681D73">
      <w:pPr>
        <w:spacing w:after="0"/>
        <w:rPr>
          <w:rFonts w:ascii="Times New Roman" w:hAnsi="Times New Roman" w:cs="Times New Roman"/>
          <w:sz w:val="24"/>
          <w:szCs w:val="24"/>
        </w:rPr>
      </w:pPr>
      <w:r w:rsidRPr="00681D73">
        <w:rPr>
          <w:rFonts w:ascii="Times New Roman" w:hAnsi="Times New Roman" w:cs="Times New Roman"/>
          <w:sz w:val="24"/>
          <w:szCs w:val="24"/>
          <w:highlight w:val="yellow"/>
        </w:rPr>
        <w:t xml:space="preserve">6)Создание типовых и сложных </w:t>
      </w:r>
      <w:proofErr w:type="spellStart"/>
      <w:r w:rsidRPr="00681D73">
        <w:rPr>
          <w:rFonts w:ascii="Times New Roman" w:hAnsi="Times New Roman" w:cs="Times New Roman"/>
          <w:sz w:val="24"/>
          <w:szCs w:val="24"/>
          <w:highlight w:val="yellow"/>
        </w:rPr>
        <w:t>кастомизированных</w:t>
      </w:r>
      <w:proofErr w:type="spellEnd"/>
      <w:r w:rsidRPr="00681D73">
        <w:rPr>
          <w:rFonts w:ascii="Times New Roman" w:hAnsi="Times New Roman" w:cs="Times New Roman"/>
          <w:sz w:val="24"/>
          <w:szCs w:val="24"/>
          <w:highlight w:val="yellow"/>
        </w:rPr>
        <w:t xml:space="preserve"> печатных форм РК</w:t>
      </w:r>
    </w:p>
    <w:p w:rsidR="00F36BA8" w:rsidRPr="00F36BA8" w:rsidRDefault="00F36BA8" w:rsidP="00F36BA8">
      <w:pPr>
        <w:pStyle w:val="1"/>
        <w:tabs>
          <w:tab w:val="num" w:pos="5400"/>
        </w:tabs>
        <w:rPr>
          <w:rFonts w:ascii="Arial" w:hAnsi="Arial" w:cs="Arial"/>
          <w:b/>
          <w:color w:val="auto"/>
        </w:rPr>
      </w:pPr>
      <w:bookmarkStart w:id="0" w:name="_Toc362755689"/>
      <w:bookmarkStart w:id="1" w:name="REQR107N1"/>
      <w:r w:rsidRPr="00F36BA8">
        <w:rPr>
          <w:rFonts w:ascii="Arial" w:hAnsi="Arial" w:cs="Arial"/>
        </w:rPr>
        <w:lastRenderedPageBreak/>
        <w:t xml:space="preserve"> </w:t>
      </w:r>
      <w:r w:rsidRPr="00F36BA8">
        <w:rPr>
          <w:rFonts w:ascii="Arial" w:hAnsi="Arial" w:cs="Arial"/>
          <w:b/>
          <w:color w:val="auto"/>
        </w:rPr>
        <w:t>Создание отчетов на основании поисковых запросов</w:t>
      </w:r>
    </w:p>
    <w:p w:rsidR="00E15A16" w:rsidRDefault="00E15A16" w:rsidP="00E15A16">
      <w:pPr>
        <w:pStyle w:val="2"/>
        <w:tabs>
          <w:tab w:val="num" w:pos="5400"/>
        </w:tabs>
        <w:ind w:hanging="360"/>
      </w:pPr>
      <w:r>
        <w:t xml:space="preserve">Создать </w:t>
      </w:r>
      <w:r w:rsidR="00E105E4">
        <w:t>отчет на основании поискового запроса</w:t>
      </w:r>
    </w:p>
    <w:tbl>
      <w:tblPr>
        <w:tblW w:w="987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2666"/>
        <w:gridCol w:w="7204"/>
      </w:tblGrid>
      <w:tr w:rsidR="00E15A16" w:rsidRPr="00D43032" w:rsidTr="008E710B">
        <w:trPr>
          <w:trHeight w:val="506"/>
          <w:tblHeader/>
        </w:trPr>
        <w:tc>
          <w:tcPr>
            <w:tcW w:w="2666" w:type="dxa"/>
            <w:tcBorders>
              <w:top w:val="single" w:sz="4" w:space="0" w:color="auto"/>
              <w:left w:val="single" w:sz="4" w:space="0" w:color="auto"/>
              <w:bottom w:val="single" w:sz="4" w:space="0" w:color="auto"/>
              <w:right w:val="single" w:sz="4" w:space="0" w:color="auto"/>
            </w:tcBorders>
            <w:vAlign w:val="center"/>
            <w:hideMark/>
          </w:tcPr>
          <w:bookmarkEnd w:id="0"/>
          <w:bookmarkEnd w:id="1"/>
          <w:p w:rsidR="00E15A16" w:rsidRPr="00D43032" w:rsidRDefault="00E15A16">
            <w:pPr>
              <w:keepNext/>
              <w:keepLines/>
              <w:autoSpaceDE w:val="0"/>
              <w:autoSpaceDN w:val="0"/>
              <w:adjustRightInd w:val="0"/>
              <w:spacing w:before="120" w:after="120"/>
              <w:ind w:left="119"/>
              <w:jc w:val="center"/>
              <w:rPr>
                <w:rFonts w:ascii="Arial" w:hAnsi="Arial" w:cs="Arial"/>
                <w:b/>
                <w:bCs/>
                <w:color w:val="000000"/>
                <w:sz w:val="20"/>
              </w:rPr>
            </w:pPr>
            <w:r w:rsidRPr="00D43032">
              <w:rPr>
                <w:rFonts w:ascii="Arial" w:hAnsi="Arial" w:cs="Arial"/>
                <w:b/>
                <w:bCs/>
                <w:color w:val="000000"/>
                <w:sz w:val="20"/>
              </w:rPr>
              <w:t>Параметр</w:t>
            </w:r>
          </w:p>
        </w:tc>
        <w:tc>
          <w:tcPr>
            <w:tcW w:w="7204" w:type="dxa"/>
            <w:tcBorders>
              <w:top w:val="single" w:sz="4" w:space="0" w:color="auto"/>
              <w:left w:val="single" w:sz="4" w:space="0" w:color="auto"/>
              <w:bottom w:val="single" w:sz="4" w:space="0" w:color="auto"/>
              <w:right w:val="single" w:sz="4" w:space="0" w:color="auto"/>
            </w:tcBorders>
            <w:vAlign w:val="center"/>
            <w:hideMark/>
          </w:tcPr>
          <w:p w:rsidR="00E15A16" w:rsidRPr="00D43032" w:rsidRDefault="00E15A16">
            <w:pPr>
              <w:autoSpaceDE w:val="0"/>
              <w:autoSpaceDN w:val="0"/>
              <w:adjustRightInd w:val="0"/>
              <w:spacing w:before="120" w:after="120" w:line="240" w:lineRule="auto"/>
              <w:jc w:val="center"/>
              <w:rPr>
                <w:rFonts w:ascii="Arial" w:hAnsi="Arial" w:cs="Arial"/>
                <w:b/>
                <w:bCs/>
                <w:color w:val="000000"/>
                <w:sz w:val="20"/>
              </w:rPr>
            </w:pPr>
            <w:r w:rsidRPr="00D43032">
              <w:rPr>
                <w:rFonts w:ascii="Arial" w:hAnsi="Arial" w:cs="Arial"/>
                <w:b/>
                <w:bCs/>
                <w:color w:val="000000"/>
                <w:sz w:val="20"/>
              </w:rPr>
              <w:t>Описание</w:t>
            </w:r>
          </w:p>
        </w:tc>
      </w:tr>
      <w:tr w:rsidR="00E15A16" w:rsidRPr="00D43032" w:rsidTr="008E710B">
        <w:tc>
          <w:tcPr>
            <w:tcW w:w="2666" w:type="dxa"/>
            <w:tcBorders>
              <w:top w:val="single" w:sz="4" w:space="0" w:color="auto"/>
              <w:left w:val="single" w:sz="4" w:space="0" w:color="auto"/>
              <w:bottom w:val="single" w:sz="4" w:space="0" w:color="auto"/>
              <w:right w:val="single" w:sz="4" w:space="0" w:color="auto"/>
            </w:tcBorders>
            <w:hideMark/>
          </w:tcPr>
          <w:p w:rsidR="00E15A16" w:rsidRPr="00D43032" w:rsidRDefault="00E15A16" w:rsidP="008C4EA9">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Название сценария (Цель Участника /ОДЛ)</w:t>
            </w:r>
          </w:p>
        </w:tc>
        <w:tc>
          <w:tcPr>
            <w:tcW w:w="7204" w:type="dxa"/>
            <w:tcBorders>
              <w:top w:val="single" w:sz="4" w:space="0" w:color="auto"/>
              <w:left w:val="single" w:sz="4" w:space="0" w:color="auto"/>
              <w:bottom w:val="single" w:sz="4" w:space="0" w:color="auto"/>
              <w:right w:val="single" w:sz="4" w:space="0" w:color="auto"/>
            </w:tcBorders>
            <w:hideMark/>
          </w:tcPr>
          <w:p w:rsidR="00E15A16" w:rsidRPr="00D43032" w:rsidRDefault="00E105E4" w:rsidP="008C4EA9">
            <w:pPr>
              <w:widowControl w:val="0"/>
              <w:numPr>
                <w:ilvl w:val="0"/>
                <w:numId w:val="6"/>
              </w:numPr>
              <w:tabs>
                <w:tab w:val="num" w:pos="-4973"/>
              </w:tabs>
              <w:autoSpaceDE w:val="0"/>
              <w:autoSpaceDN w:val="0"/>
              <w:adjustRightInd w:val="0"/>
              <w:spacing w:before="60" w:after="0" w:line="240" w:lineRule="auto"/>
              <w:ind w:left="697" w:hanging="567"/>
              <w:rPr>
                <w:rFonts w:ascii="Arial" w:hAnsi="Arial" w:cs="Arial"/>
                <w:color w:val="000000"/>
                <w:sz w:val="20"/>
              </w:rPr>
            </w:pPr>
            <w:r w:rsidRPr="00D43032">
              <w:rPr>
                <w:rFonts w:ascii="Arial" w:hAnsi="Arial" w:cs="Arial"/>
                <w:color w:val="000000"/>
                <w:sz w:val="20"/>
              </w:rPr>
              <w:t>Создание отчета на основании поискового запроса</w:t>
            </w:r>
          </w:p>
        </w:tc>
      </w:tr>
      <w:tr w:rsidR="00E15A16" w:rsidRPr="00D43032" w:rsidTr="008E710B">
        <w:tc>
          <w:tcPr>
            <w:tcW w:w="2666" w:type="dxa"/>
            <w:tcBorders>
              <w:top w:val="single" w:sz="4" w:space="0" w:color="auto"/>
              <w:left w:val="single" w:sz="4" w:space="0" w:color="auto"/>
              <w:bottom w:val="single" w:sz="4" w:space="0" w:color="auto"/>
              <w:right w:val="single" w:sz="4" w:space="0" w:color="auto"/>
            </w:tcBorders>
            <w:hideMark/>
          </w:tcPr>
          <w:p w:rsidR="00E15A16" w:rsidRPr="00D43032" w:rsidRDefault="00E15A16" w:rsidP="008C4EA9">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Границы сценария</w:t>
            </w:r>
          </w:p>
        </w:tc>
        <w:tc>
          <w:tcPr>
            <w:tcW w:w="7204" w:type="dxa"/>
            <w:tcBorders>
              <w:top w:val="single" w:sz="4" w:space="0" w:color="auto"/>
              <w:left w:val="single" w:sz="4" w:space="0" w:color="auto"/>
              <w:bottom w:val="single" w:sz="4" w:space="0" w:color="auto"/>
              <w:right w:val="single" w:sz="4" w:space="0" w:color="auto"/>
            </w:tcBorders>
            <w:hideMark/>
          </w:tcPr>
          <w:p w:rsidR="00E15A16" w:rsidRPr="00D43032" w:rsidRDefault="000500FF" w:rsidP="008C4EA9">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E15A16" w:rsidRPr="00D43032" w:rsidTr="008E710B">
        <w:tc>
          <w:tcPr>
            <w:tcW w:w="2666" w:type="dxa"/>
            <w:tcBorders>
              <w:top w:val="single" w:sz="4" w:space="0" w:color="auto"/>
              <w:left w:val="single" w:sz="4" w:space="0" w:color="auto"/>
              <w:bottom w:val="single" w:sz="4" w:space="0" w:color="auto"/>
              <w:right w:val="single" w:sz="4" w:space="0" w:color="auto"/>
            </w:tcBorders>
            <w:hideMark/>
          </w:tcPr>
          <w:p w:rsidR="00E15A16" w:rsidRPr="00D43032" w:rsidRDefault="00E15A16" w:rsidP="008C4EA9">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Основное ДЛ (ОДЛ)</w:t>
            </w:r>
          </w:p>
        </w:tc>
        <w:tc>
          <w:tcPr>
            <w:tcW w:w="7204" w:type="dxa"/>
            <w:tcBorders>
              <w:top w:val="single" w:sz="4" w:space="0" w:color="auto"/>
              <w:left w:val="single" w:sz="4" w:space="0" w:color="auto"/>
              <w:bottom w:val="single" w:sz="4" w:space="0" w:color="auto"/>
              <w:right w:val="single" w:sz="4" w:space="0" w:color="auto"/>
            </w:tcBorders>
            <w:hideMark/>
          </w:tcPr>
          <w:p w:rsidR="00E15A16" w:rsidRPr="00D43032" w:rsidRDefault="000500FF" w:rsidP="008C4EA9">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Пользователь</w:t>
            </w:r>
          </w:p>
        </w:tc>
      </w:tr>
      <w:tr w:rsidR="00E15A16" w:rsidRPr="00D43032" w:rsidTr="008E710B">
        <w:trPr>
          <w:trHeight w:val="761"/>
        </w:trPr>
        <w:tc>
          <w:tcPr>
            <w:tcW w:w="2666" w:type="dxa"/>
            <w:tcBorders>
              <w:top w:val="single" w:sz="4" w:space="0" w:color="auto"/>
              <w:left w:val="single" w:sz="4" w:space="0" w:color="auto"/>
              <w:bottom w:val="single" w:sz="4" w:space="0" w:color="auto"/>
              <w:right w:val="single" w:sz="4" w:space="0" w:color="auto"/>
            </w:tcBorders>
            <w:hideMark/>
          </w:tcPr>
          <w:p w:rsidR="00E15A16" w:rsidRPr="00D43032" w:rsidRDefault="00E15A16" w:rsidP="008C4EA9">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Другие ДЛ и заинтересованные стороны</w:t>
            </w:r>
          </w:p>
        </w:tc>
        <w:tc>
          <w:tcPr>
            <w:tcW w:w="7204" w:type="dxa"/>
            <w:tcBorders>
              <w:top w:val="single" w:sz="4" w:space="0" w:color="auto"/>
              <w:left w:val="single" w:sz="4" w:space="0" w:color="auto"/>
              <w:bottom w:val="single" w:sz="4" w:space="0" w:color="auto"/>
              <w:right w:val="single" w:sz="4" w:space="0" w:color="auto"/>
            </w:tcBorders>
            <w:hideMark/>
          </w:tcPr>
          <w:p w:rsidR="00E15A16" w:rsidRPr="00D43032" w:rsidRDefault="00E15A16" w:rsidP="008C4EA9">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E15A16" w:rsidRPr="00D43032" w:rsidTr="008E710B">
        <w:tc>
          <w:tcPr>
            <w:tcW w:w="2666" w:type="dxa"/>
            <w:tcBorders>
              <w:top w:val="single" w:sz="4" w:space="0" w:color="auto"/>
              <w:left w:val="single" w:sz="4" w:space="0" w:color="auto"/>
              <w:bottom w:val="single" w:sz="4" w:space="0" w:color="auto"/>
              <w:right w:val="single" w:sz="4" w:space="0" w:color="auto"/>
            </w:tcBorders>
            <w:hideMark/>
          </w:tcPr>
          <w:p w:rsidR="00E15A16" w:rsidRPr="00D43032" w:rsidRDefault="00E15A16" w:rsidP="008C4EA9">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Условие выполнения</w:t>
            </w:r>
          </w:p>
        </w:tc>
        <w:tc>
          <w:tcPr>
            <w:tcW w:w="7204" w:type="dxa"/>
            <w:tcBorders>
              <w:top w:val="single" w:sz="4" w:space="0" w:color="auto"/>
              <w:left w:val="single" w:sz="4" w:space="0" w:color="auto"/>
              <w:bottom w:val="single" w:sz="4" w:space="0" w:color="auto"/>
              <w:right w:val="single" w:sz="4" w:space="0" w:color="auto"/>
            </w:tcBorders>
            <w:hideMark/>
          </w:tcPr>
          <w:p w:rsidR="00E15A16" w:rsidRPr="00D43032" w:rsidRDefault="00DA0676" w:rsidP="008C4EA9">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Открыта любая экранная форма</w:t>
            </w:r>
          </w:p>
        </w:tc>
      </w:tr>
      <w:tr w:rsidR="00E15A16" w:rsidRPr="00D43032" w:rsidTr="008E710B">
        <w:tc>
          <w:tcPr>
            <w:tcW w:w="2666" w:type="dxa"/>
            <w:tcBorders>
              <w:top w:val="single" w:sz="4" w:space="0" w:color="auto"/>
              <w:left w:val="single" w:sz="4" w:space="0" w:color="auto"/>
              <w:bottom w:val="single" w:sz="4" w:space="0" w:color="auto"/>
              <w:right w:val="single" w:sz="4" w:space="0" w:color="auto"/>
            </w:tcBorders>
            <w:hideMark/>
          </w:tcPr>
          <w:p w:rsidR="00E15A16" w:rsidRPr="00D43032" w:rsidRDefault="00E15A16" w:rsidP="008C4EA9">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Основная последовательность действий, приводящая к достижению цели</w:t>
            </w:r>
          </w:p>
        </w:tc>
        <w:tc>
          <w:tcPr>
            <w:tcW w:w="7204" w:type="dxa"/>
            <w:tcBorders>
              <w:top w:val="single" w:sz="4" w:space="0" w:color="auto"/>
              <w:left w:val="single" w:sz="4" w:space="0" w:color="auto"/>
              <w:bottom w:val="single" w:sz="4" w:space="0" w:color="auto"/>
              <w:right w:val="single" w:sz="4" w:space="0" w:color="auto"/>
            </w:tcBorders>
            <w:hideMark/>
          </w:tcPr>
          <w:p w:rsidR="00E15A16" w:rsidRPr="00D43032" w:rsidRDefault="00E15A16" w:rsidP="008C4EA9">
            <w:pPr>
              <w:keepNext/>
              <w:keepLines/>
              <w:widowControl w:val="0"/>
              <w:numPr>
                <w:ilvl w:val="0"/>
                <w:numId w:val="7"/>
              </w:numPr>
              <w:autoSpaceDE w:val="0"/>
              <w:autoSpaceDN w:val="0"/>
              <w:adjustRightInd w:val="0"/>
              <w:spacing w:before="60" w:after="0" w:line="240" w:lineRule="auto"/>
              <w:rPr>
                <w:rFonts w:ascii="Arial" w:hAnsi="Arial" w:cs="Arial"/>
                <w:sz w:val="20"/>
              </w:rPr>
            </w:pPr>
            <w:r w:rsidRPr="00D43032">
              <w:rPr>
                <w:rFonts w:ascii="Arial" w:hAnsi="Arial" w:cs="Arial"/>
                <w:color w:val="000000"/>
                <w:sz w:val="20"/>
              </w:rPr>
              <w:t>Пользователь вызывает операцию «</w:t>
            </w:r>
            <w:r w:rsidR="00DA0676" w:rsidRPr="00D43032">
              <w:rPr>
                <w:rFonts w:ascii="Arial" w:hAnsi="Arial" w:cs="Arial"/>
                <w:color w:val="000000"/>
                <w:sz w:val="20"/>
              </w:rPr>
              <w:t>Расширенный поиск</w:t>
            </w:r>
            <w:r w:rsidRPr="00D43032">
              <w:rPr>
                <w:rFonts w:ascii="Arial" w:hAnsi="Arial" w:cs="Arial"/>
                <w:color w:val="000000"/>
                <w:sz w:val="20"/>
              </w:rPr>
              <w:t>»/ «Новое подразделение»/ «Персона»/ «Штатная единица/ «РВЗ».</w:t>
            </w:r>
          </w:p>
          <w:p w:rsidR="00E15A16" w:rsidRPr="00D43032" w:rsidRDefault="00DA0676" w:rsidP="008C4EA9">
            <w:pPr>
              <w:keepNext/>
              <w:keepLines/>
              <w:widowControl w:val="0"/>
              <w:numPr>
                <w:ilvl w:val="0"/>
                <w:numId w:val="7"/>
              </w:numPr>
              <w:autoSpaceDE w:val="0"/>
              <w:autoSpaceDN w:val="0"/>
              <w:adjustRightInd w:val="0"/>
              <w:spacing w:before="60" w:after="0" w:line="240" w:lineRule="auto"/>
              <w:rPr>
                <w:rFonts w:ascii="Arial" w:hAnsi="Arial" w:cs="Arial"/>
                <w:sz w:val="20"/>
              </w:rPr>
            </w:pPr>
            <w:r w:rsidRPr="00D43032">
              <w:rPr>
                <w:rFonts w:ascii="Arial" w:hAnsi="Arial" w:cs="Arial"/>
                <w:color w:val="000000"/>
                <w:sz w:val="20"/>
              </w:rPr>
              <w:t xml:space="preserve">Открывается поле </w:t>
            </w:r>
            <w:r w:rsidR="00E15A16" w:rsidRPr="00D43032">
              <w:rPr>
                <w:rFonts w:ascii="Arial" w:hAnsi="Arial" w:cs="Arial"/>
                <w:color w:val="000000"/>
                <w:sz w:val="20"/>
              </w:rPr>
              <w:t>для ввода данных</w:t>
            </w:r>
            <w:r w:rsidRPr="00D43032">
              <w:rPr>
                <w:rFonts w:ascii="Arial" w:hAnsi="Arial" w:cs="Arial"/>
                <w:color w:val="000000"/>
                <w:sz w:val="20"/>
              </w:rPr>
              <w:t xml:space="preserve"> </w:t>
            </w:r>
            <w:proofErr w:type="gramStart"/>
            <w:r w:rsidRPr="00D43032">
              <w:rPr>
                <w:rFonts w:ascii="Arial" w:hAnsi="Arial" w:cs="Arial"/>
                <w:color w:val="000000"/>
                <w:sz w:val="20"/>
              </w:rPr>
              <w:t>с</w:t>
            </w:r>
            <w:proofErr w:type="gramEnd"/>
            <w:r w:rsidRPr="00D43032">
              <w:rPr>
                <w:rFonts w:ascii="Arial" w:hAnsi="Arial" w:cs="Arial"/>
                <w:color w:val="000000"/>
                <w:sz w:val="20"/>
              </w:rPr>
              <w:t xml:space="preserve"> ссылкой «</w:t>
            </w:r>
            <w:commentRangeStart w:id="2"/>
            <w:r w:rsidRPr="00D43032">
              <w:rPr>
                <w:rFonts w:ascii="Arial" w:hAnsi="Arial" w:cs="Arial"/>
                <w:color w:val="000000"/>
                <w:sz w:val="20"/>
              </w:rPr>
              <w:t>Уточнить запрос</w:t>
            </w:r>
            <w:commentRangeEnd w:id="2"/>
            <w:r w:rsidRPr="00D43032">
              <w:rPr>
                <w:rStyle w:val="a5"/>
                <w:sz w:val="20"/>
              </w:rPr>
              <w:commentReference w:id="2"/>
            </w:r>
            <w:r w:rsidRPr="00D43032">
              <w:rPr>
                <w:rFonts w:ascii="Arial" w:hAnsi="Arial" w:cs="Arial"/>
                <w:color w:val="000000"/>
                <w:sz w:val="20"/>
              </w:rPr>
              <w:t>»</w:t>
            </w:r>
            <w:r w:rsidR="00E15A16" w:rsidRPr="00D43032">
              <w:rPr>
                <w:rFonts w:ascii="Arial" w:hAnsi="Arial" w:cs="Arial"/>
                <w:color w:val="000000"/>
                <w:sz w:val="20"/>
              </w:rPr>
              <w:t>.</w:t>
            </w:r>
          </w:p>
          <w:p w:rsidR="00DA0676" w:rsidRPr="00D43032" w:rsidRDefault="00DA0676" w:rsidP="008C4EA9">
            <w:pPr>
              <w:keepNext/>
              <w:keepLines/>
              <w:widowControl w:val="0"/>
              <w:numPr>
                <w:ilvl w:val="0"/>
                <w:numId w:val="7"/>
              </w:numPr>
              <w:autoSpaceDE w:val="0"/>
              <w:autoSpaceDN w:val="0"/>
              <w:adjustRightInd w:val="0"/>
              <w:spacing w:before="60" w:after="0" w:line="240" w:lineRule="auto"/>
              <w:rPr>
                <w:rFonts w:ascii="Arial" w:hAnsi="Arial" w:cs="Arial"/>
                <w:sz w:val="20"/>
              </w:rPr>
            </w:pPr>
            <w:r w:rsidRPr="00D43032">
              <w:rPr>
                <w:rFonts w:ascii="Arial" w:hAnsi="Arial" w:cs="Arial"/>
                <w:color w:val="000000"/>
                <w:sz w:val="20"/>
              </w:rPr>
              <w:t>Пользователь открывает ссылку «Уточнить запрос».</w:t>
            </w:r>
          </w:p>
          <w:p w:rsidR="00E15A16" w:rsidRPr="00D43032" w:rsidRDefault="00DA0676" w:rsidP="008C4EA9">
            <w:pPr>
              <w:keepNext/>
              <w:keepLines/>
              <w:widowControl w:val="0"/>
              <w:numPr>
                <w:ilvl w:val="0"/>
                <w:numId w:val="7"/>
              </w:numPr>
              <w:autoSpaceDE w:val="0"/>
              <w:autoSpaceDN w:val="0"/>
              <w:adjustRightInd w:val="0"/>
              <w:spacing w:before="60" w:after="0" w:line="240" w:lineRule="auto"/>
              <w:rPr>
                <w:rFonts w:ascii="Arial" w:hAnsi="Arial" w:cs="Arial"/>
                <w:sz w:val="20"/>
              </w:rPr>
            </w:pPr>
            <w:r w:rsidRPr="00D43032">
              <w:rPr>
                <w:rFonts w:ascii="Arial" w:hAnsi="Arial" w:cs="Arial"/>
                <w:color w:val="000000"/>
                <w:sz w:val="20"/>
              </w:rPr>
              <w:t>Открывается всплывающее окно с параметрами запроса</w:t>
            </w:r>
            <w:r w:rsidR="008C4EA9" w:rsidRPr="00D43032">
              <w:rPr>
                <w:rFonts w:ascii="Arial" w:hAnsi="Arial" w:cs="Arial"/>
                <w:color w:val="000000"/>
                <w:sz w:val="20"/>
              </w:rPr>
              <w:t>.</w:t>
            </w:r>
          </w:p>
          <w:p w:rsidR="008C4EA9" w:rsidRPr="00D43032" w:rsidRDefault="008C4EA9" w:rsidP="008C4EA9">
            <w:pPr>
              <w:keepNext/>
              <w:keepLines/>
              <w:widowControl w:val="0"/>
              <w:numPr>
                <w:ilvl w:val="0"/>
                <w:numId w:val="7"/>
              </w:numPr>
              <w:autoSpaceDE w:val="0"/>
              <w:autoSpaceDN w:val="0"/>
              <w:adjustRightInd w:val="0"/>
              <w:spacing w:before="60" w:after="0" w:line="240" w:lineRule="auto"/>
              <w:rPr>
                <w:rFonts w:ascii="Arial" w:hAnsi="Arial" w:cs="Arial"/>
                <w:sz w:val="20"/>
              </w:rPr>
            </w:pPr>
            <w:r w:rsidRPr="00D43032">
              <w:rPr>
                <w:rFonts w:ascii="Arial" w:hAnsi="Arial" w:cs="Arial"/>
                <w:color w:val="000000"/>
                <w:sz w:val="20"/>
              </w:rPr>
              <w:t>Пользователь:</w:t>
            </w:r>
          </w:p>
          <w:p w:rsidR="00E15A16" w:rsidRPr="00D43032" w:rsidRDefault="008C4EA9" w:rsidP="008C4EA9">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 xml:space="preserve">Определяет область поиска </w:t>
            </w:r>
            <w:r w:rsidR="00317BE3" w:rsidRPr="00D43032">
              <w:rPr>
                <w:rFonts w:ascii="Arial" w:hAnsi="Arial" w:cs="Arial"/>
                <w:sz w:val="20"/>
              </w:rPr>
              <w:t xml:space="preserve">и искомый </w:t>
            </w:r>
            <w:r w:rsidR="00063AF4" w:rsidRPr="00D43032">
              <w:rPr>
                <w:rFonts w:ascii="Arial" w:hAnsi="Arial" w:cs="Arial"/>
                <w:sz w:val="20"/>
              </w:rPr>
              <w:t xml:space="preserve">объект </w:t>
            </w:r>
            <w:r w:rsidR="00317BE3" w:rsidRPr="00D43032">
              <w:rPr>
                <w:rFonts w:ascii="Arial" w:hAnsi="Arial" w:cs="Arial"/>
                <w:sz w:val="20"/>
              </w:rPr>
              <w:t>в соответствии</w:t>
            </w:r>
            <w:r w:rsidR="00795DE4" w:rsidRPr="00D43032">
              <w:rPr>
                <w:rFonts w:ascii="Arial" w:hAnsi="Arial" w:cs="Arial"/>
                <w:sz w:val="20"/>
              </w:rPr>
              <w:t xml:space="preserve"> с бизнес правилом</w:t>
            </w:r>
            <w:r w:rsidR="00317BE3" w:rsidRPr="00D43032">
              <w:rPr>
                <w:rFonts w:ascii="Arial" w:hAnsi="Arial" w:cs="Arial"/>
                <w:sz w:val="20"/>
              </w:rPr>
              <w:t xml:space="preserve"> БП 1 «Област</w:t>
            </w:r>
            <w:r w:rsidR="00B24693" w:rsidRPr="00D43032">
              <w:rPr>
                <w:rFonts w:ascii="Arial" w:hAnsi="Arial" w:cs="Arial"/>
                <w:sz w:val="20"/>
              </w:rPr>
              <w:t>и</w:t>
            </w:r>
            <w:r w:rsidR="00317BE3" w:rsidRPr="00D43032">
              <w:rPr>
                <w:rFonts w:ascii="Arial" w:hAnsi="Arial" w:cs="Arial"/>
                <w:sz w:val="20"/>
              </w:rPr>
              <w:t xml:space="preserve"> поиска».</w:t>
            </w:r>
          </w:p>
          <w:p w:rsidR="00317BE3" w:rsidRPr="00D43032" w:rsidRDefault="003D7284" w:rsidP="008C4EA9">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Заполняет поля поискового запроса в</w:t>
            </w:r>
            <w:r w:rsidR="00B81168" w:rsidRPr="00D43032">
              <w:rPr>
                <w:rFonts w:ascii="Arial" w:hAnsi="Arial" w:cs="Arial"/>
                <w:sz w:val="20"/>
              </w:rPr>
              <w:t xml:space="preserve"> соответствии с бизнес правилом </w:t>
            </w:r>
            <w:r w:rsidR="00B81168" w:rsidRPr="00D43032">
              <w:rPr>
                <w:rFonts w:ascii="Arial" w:hAnsi="Arial" w:cs="Arial"/>
                <w:sz w:val="20"/>
                <w:highlight w:val="yellow"/>
              </w:rPr>
              <w:t xml:space="preserve">БП </w:t>
            </w:r>
            <w:r w:rsidR="00063AF4" w:rsidRPr="00D43032">
              <w:rPr>
                <w:rFonts w:ascii="Arial" w:hAnsi="Arial" w:cs="Arial"/>
                <w:sz w:val="20"/>
                <w:highlight w:val="yellow"/>
              </w:rPr>
              <w:t>2</w:t>
            </w:r>
            <w:r w:rsidR="00B81168" w:rsidRPr="00D43032">
              <w:rPr>
                <w:rFonts w:ascii="Arial" w:hAnsi="Arial" w:cs="Arial"/>
                <w:sz w:val="20"/>
                <w:highlight w:val="yellow"/>
              </w:rPr>
              <w:t xml:space="preserve"> «</w:t>
            </w:r>
            <w:r w:rsidR="00F678C4" w:rsidRPr="00D43032">
              <w:rPr>
                <w:rFonts w:ascii="Arial" w:hAnsi="Arial" w:cs="Arial"/>
                <w:sz w:val="20"/>
                <w:highlight w:val="yellow"/>
              </w:rPr>
              <w:t>П</w:t>
            </w:r>
            <w:r w:rsidR="00063AF4" w:rsidRPr="00D43032">
              <w:rPr>
                <w:rFonts w:ascii="Arial" w:hAnsi="Arial" w:cs="Arial"/>
                <w:sz w:val="20"/>
                <w:highlight w:val="yellow"/>
              </w:rPr>
              <w:t>араметры поиска</w:t>
            </w:r>
            <w:r w:rsidR="00B81168" w:rsidRPr="00D43032">
              <w:rPr>
                <w:rFonts w:ascii="Arial" w:hAnsi="Arial" w:cs="Arial"/>
                <w:sz w:val="20"/>
                <w:highlight w:val="yellow"/>
              </w:rPr>
              <w:t>».</w:t>
            </w:r>
          </w:p>
          <w:p w:rsidR="00F678C4" w:rsidRPr="004536F8" w:rsidRDefault="00F678C4" w:rsidP="008C4EA9">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highlight w:val="yellow"/>
              </w:rPr>
            </w:pPr>
            <w:r w:rsidRPr="004536F8">
              <w:rPr>
                <w:rFonts w:ascii="Arial" w:hAnsi="Arial" w:cs="Arial"/>
                <w:sz w:val="20"/>
                <w:highlight w:val="yellow"/>
              </w:rPr>
              <w:t>Определяет формат вывода результатов поиска</w:t>
            </w:r>
            <w:r w:rsidR="004536F8" w:rsidRPr="004536F8">
              <w:rPr>
                <w:rFonts w:ascii="Arial" w:hAnsi="Arial" w:cs="Arial"/>
                <w:sz w:val="20"/>
                <w:highlight w:val="yellow"/>
              </w:rPr>
              <w:t xml:space="preserve"> в соответствии с бизнес правилом БП 3 «Формат вывода результатов поиска»</w:t>
            </w:r>
            <w:r w:rsidRPr="004536F8">
              <w:rPr>
                <w:rFonts w:ascii="Arial" w:hAnsi="Arial" w:cs="Arial"/>
                <w:sz w:val="20"/>
                <w:highlight w:val="yellow"/>
              </w:rPr>
              <w:t>.</w:t>
            </w:r>
          </w:p>
          <w:p w:rsidR="00F678C4" w:rsidRPr="00D43032" w:rsidRDefault="00F678C4" w:rsidP="008C4EA9">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Выполняет действие «Найти».</w:t>
            </w:r>
          </w:p>
          <w:p w:rsidR="00E15A16" w:rsidRPr="00D43032" w:rsidRDefault="00E15A16" w:rsidP="008C4EA9">
            <w:pPr>
              <w:keepNext/>
              <w:keepLines/>
              <w:widowControl w:val="0"/>
              <w:numPr>
                <w:ilvl w:val="0"/>
                <w:numId w:val="7"/>
              </w:numPr>
              <w:autoSpaceDE w:val="0"/>
              <w:autoSpaceDN w:val="0"/>
              <w:adjustRightInd w:val="0"/>
              <w:spacing w:before="60" w:after="0" w:line="240" w:lineRule="auto"/>
              <w:rPr>
                <w:rFonts w:ascii="Arial" w:hAnsi="Arial" w:cs="Arial"/>
                <w:sz w:val="20"/>
              </w:rPr>
            </w:pPr>
            <w:r w:rsidRPr="00D43032">
              <w:rPr>
                <w:rFonts w:ascii="Arial" w:hAnsi="Arial" w:cs="Arial"/>
                <w:color w:val="000000"/>
                <w:sz w:val="20"/>
                <w:u w:val="single"/>
              </w:rPr>
              <w:t>Система</w:t>
            </w:r>
            <w:r w:rsidRPr="00D43032">
              <w:rPr>
                <w:rFonts w:ascii="Arial" w:hAnsi="Arial" w:cs="Arial"/>
                <w:color w:val="000000"/>
                <w:sz w:val="20"/>
              </w:rPr>
              <w:t>:</w:t>
            </w:r>
          </w:p>
          <w:p w:rsidR="00F678C4" w:rsidRPr="00D43032" w:rsidRDefault="00F678C4" w:rsidP="008C4EA9">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color w:val="000000"/>
                <w:sz w:val="20"/>
              </w:rPr>
              <w:t>Выполняет поиск объектов в соответствии с заданным поисковым запросом.</w:t>
            </w:r>
          </w:p>
          <w:p w:rsidR="00E15A16" w:rsidRPr="00D43032" w:rsidRDefault="00F678C4" w:rsidP="008C4EA9">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Формирует результаты поиска в соответствии с заданным форматом вывода результатов.</w:t>
            </w:r>
          </w:p>
          <w:p w:rsidR="00F678C4" w:rsidRPr="00D43032" w:rsidRDefault="00F678C4" w:rsidP="00F678C4">
            <w:pPr>
              <w:keepNext/>
              <w:keepLines/>
              <w:widowControl w:val="0"/>
              <w:numPr>
                <w:ilvl w:val="0"/>
                <w:numId w:val="7"/>
              </w:numPr>
              <w:autoSpaceDE w:val="0"/>
              <w:autoSpaceDN w:val="0"/>
              <w:adjustRightInd w:val="0"/>
              <w:spacing w:before="60" w:after="0" w:line="240" w:lineRule="auto"/>
              <w:rPr>
                <w:rFonts w:ascii="Arial" w:hAnsi="Arial" w:cs="Arial"/>
                <w:sz w:val="20"/>
              </w:rPr>
            </w:pPr>
            <w:r w:rsidRPr="00D43032">
              <w:rPr>
                <w:rFonts w:ascii="Arial" w:hAnsi="Arial" w:cs="Arial"/>
                <w:sz w:val="20"/>
              </w:rPr>
              <w:t>Пользователь:</w:t>
            </w:r>
          </w:p>
          <w:p w:rsidR="00E15A16" w:rsidRPr="00D43032" w:rsidRDefault="008E710B" w:rsidP="008C4EA9">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Сохраняет результаты поиска.</w:t>
            </w:r>
          </w:p>
          <w:p w:rsidR="008E710B" w:rsidRPr="00D43032" w:rsidRDefault="008E710B" w:rsidP="008C4EA9">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Сохраняет поисковый запрос.</w:t>
            </w:r>
          </w:p>
          <w:p w:rsidR="00E15A16" w:rsidRPr="00D43032" w:rsidRDefault="008E710B" w:rsidP="008E710B">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Формирует новый поисковый запрос.</w:t>
            </w:r>
          </w:p>
        </w:tc>
      </w:tr>
      <w:tr w:rsidR="00E15A16" w:rsidRPr="00D43032" w:rsidTr="008E710B">
        <w:tc>
          <w:tcPr>
            <w:tcW w:w="2666" w:type="dxa"/>
            <w:tcBorders>
              <w:top w:val="single" w:sz="4" w:space="0" w:color="auto"/>
              <w:left w:val="single" w:sz="4" w:space="0" w:color="auto"/>
              <w:bottom w:val="single" w:sz="4" w:space="0" w:color="auto"/>
              <w:right w:val="single" w:sz="4" w:space="0" w:color="auto"/>
            </w:tcBorders>
            <w:hideMark/>
          </w:tcPr>
          <w:p w:rsidR="00E15A16" w:rsidRPr="00D43032" w:rsidRDefault="00E15A16" w:rsidP="008C4EA9">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Дополнения к основным действиям</w:t>
            </w:r>
          </w:p>
        </w:tc>
        <w:tc>
          <w:tcPr>
            <w:tcW w:w="7204" w:type="dxa"/>
            <w:tcBorders>
              <w:top w:val="single" w:sz="4" w:space="0" w:color="auto"/>
              <w:left w:val="single" w:sz="4" w:space="0" w:color="auto"/>
              <w:bottom w:val="single" w:sz="4" w:space="0" w:color="auto"/>
              <w:right w:val="single" w:sz="4" w:space="0" w:color="auto"/>
            </w:tcBorders>
            <w:hideMark/>
          </w:tcPr>
          <w:p w:rsidR="00E15A16" w:rsidRPr="00D43032" w:rsidRDefault="00F678C4" w:rsidP="008E710B">
            <w:pPr>
              <w:keepNext/>
              <w:keepLines/>
              <w:widowControl w:val="0"/>
              <w:autoSpaceDE w:val="0"/>
              <w:autoSpaceDN w:val="0"/>
              <w:adjustRightInd w:val="0"/>
              <w:spacing w:before="60" w:after="0" w:line="240" w:lineRule="auto"/>
              <w:rPr>
                <w:rFonts w:ascii="Arial" w:hAnsi="Arial" w:cs="Arial"/>
                <w:color w:val="000000"/>
                <w:sz w:val="20"/>
              </w:rPr>
            </w:pPr>
            <w:r w:rsidRPr="00D43032">
              <w:rPr>
                <w:rFonts w:ascii="Arial" w:hAnsi="Arial" w:cs="Arial"/>
                <w:sz w:val="20"/>
              </w:rPr>
              <w:t>6</w:t>
            </w:r>
            <w:r w:rsidR="00E15A16" w:rsidRPr="00D43032">
              <w:rPr>
                <w:rFonts w:ascii="Arial" w:hAnsi="Arial" w:cs="Arial"/>
                <w:sz w:val="20"/>
              </w:rPr>
              <w:t xml:space="preserve">а. Если </w:t>
            </w:r>
            <w:r w:rsidRPr="00D43032">
              <w:rPr>
                <w:rFonts w:ascii="Arial" w:hAnsi="Arial" w:cs="Arial"/>
                <w:sz w:val="20"/>
              </w:rPr>
              <w:t>поиск объектов по заданным параметрам не дал результатов, выдает сообщение</w:t>
            </w:r>
            <w:r w:rsidR="008E710B" w:rsidRPr="00D43032">
              <w:rPr>
                <w:rFonts w:ascii="Arial" w:hAnsi="Arial" w:cs="Arial"/>
                <w:sz w:val="20"/>
              </w:rPr>
              <w:t xml:space="preserve"> о том, что объектов, удовлетворяющих условиям поиска, не найдено</w:t>
            </w:r>
            <w:r w:rsidR="00E15A16" w:rsidRPr="00D43032">
              <w:rPr>
                <w:rFonts w:ascii="Arial" w:hAnsi="Arial" w:cs="Arial"/>
                <w:sz w:val="20"/>
              </w:rPr>
              <w:t>.</w:t>
            </w:r>
            <w:r w:rsidR="008E710B" w:rsidRPr="00D43032">
              <w:rPr>
                <w:rFonts w:ascii="Arial" w:hAnsi="Arial" w:cs="Arial"/>
                <w:sz w:val="20"/>
              </w:rPr>
              <w:t xml:space="preserve"> Предлагает изменить параметры запроса.</w:t>
            </w:r>
          </w:p>
        </w:tc>
      </w:tr>
    </w:tbl>
    <w:p w:rsidR="00D86C9A" w:rsidRDefault="00D86C9A" w:rsidP="00D86C9A"/>
    <w:p w:rsidR="00D86C9A" w:rsidRPr="00487A69" w:rsidRDefault="00487A69" w:rsidP="00D86C9A">
      <w:pPr>
        <w:rPr>
          <w:rFonts w:ascii="Times New Roman" w:hAnsi="Times New Roman" w:cs="Times New Roman"/>
          <w:b/>
          <w:sz w:val="24"/>
          <w:szCs w:val="24"/>
        </w:rPr>
      </w:pPr>
      <w:r>
        <w:rPr>
          <w:rFonts w:ascii="Times New Roman" w:hAnsi="Times New Roman" w:cs="Times New Roman"/>
          <w:b/>
          <w:sz w:val="24"/>
          <w:szCs w:val="24"/>
        </w:rPr>
        <w:t>БП</w:t>
      </w:r>
      <w:proofErr w:type="gramStart"/>
      <w:r>
        <w:rPr>
          <w:rFonts w:ascii="Times New Roman" w:hAnsi="Times New Roman" w:cs="Times New Roman"/>
          <w:b/>
          <w:sz w:val="24"/>
          <w:szCs w:val="24"/>
        </w:rPr>
        <w:t>1</w:t>
      </w:r>
      <w:proofErr w:type="gramEnd"/>
      <w:r>
        <w:rPr>
          <w:rFonts w:ascii="Times New Roman" w:hAnsi="Times New Roman" w:cs="Times New Roman"/>
          <w:b/>
          <w:sz w:val="24"/>
          <w:szCs w:val="24"/>
        </w:rPr>
        <w:t xml:space="preserve">. Бизнес-правило </w:t>
      </w:r>
      <w:r w:rsidR="00D86C9A" w:rsidRPr="00487A69">
        <w:rPr>
          <w:rFonts w:ascii="Times New Roman" w:hAnsi="Times New Roman" w:cs="Times New Roman"/>
          <w:b/>
          <w:sz w:val="24"/>
          <w:szCs w:val="24"/>
        </w:rPr>
        <w:t>«Область поиска»</w:t>
      </w:r>
    </w:p>
    <w:p w:rsidR="00063AF4" w:rsidRDefault="00B24693" w:rsidP="00B24693">
      <w:pPr>
        <w:rPr>
          <w:rFonts w:ascii="Times New Roman" w:hAnsi="Times New Roman" w:cs="Times New Roman"/>
          <w:sz w:val="24"/>
          <w:szCs w:val="24"/>
        </w:rPr>
      </w:pPr>
      <w:r w:rsidRPr="00487A69">
        <w:rPr>
          <w:rFonts w:ascii="Times New Roman" w:hAnsi="Times New Roman" w:cs="Times New Roman"/>
          <w:sz w:val="24"/>
          <w:szCs w:val="24"/>
        </w:rPr>
        <w:t xml:space="preserve">Для каждого пользователя </w:t>
      </w:r>
      <w:r w:rsidRPr="00487A69">
        <w:rPr>
          <w:rFonts w:ascii="Times New Roman" w:hAnsi="Times New Roman" w:cs="Times New Roman"/>
          <w:sz w:val="24"/>
          <w:szCs w:val="24"/>
          <w:highlight w:val="yellow"/>
        </w:rPr>
        <w:t>в профиле пользователя в портале в поле «Виды документов, доступные для поиска» задаются доступные ему для поиска виды документов</w:t>
      </w:r>
      <w:r w:rsidRPr="00487A69">
        <w:rPr>
          <w:rFonts w:ascii="Times New Roman" w:hAnsi="Times New Roman" w:cs="Times New Roman"/>
          <w:sz w:val="24"/>
          <w:szCs w:val="24"/>
        </w:rPr>
        <w:t>.</w:t>
      </w:r>
      <w:r w:rsidR="00063AF4">
        <w:rPr>
          <w:rFonts w:ascii="Times New Roman" w:hAnsi="Times New Roman" w:cs="Times New Roman"/>
          <w:sz w:val="24"/>
          <w:szCs w:val="24"/>
        </w:rPr>
        <w:t xml:space="preserve"> </w:t>
      </w:r>
      <w:r w:rsidR="00063AF4" w:rsidRPr="00487A69">
        <w:rPr>
          <w:rFonts w:ascii="Times New Roman" w:hAnsi="Times New Roman" w:cs="Times New Roman"/>
          <w:sz w:val="24"/>
          <w:szCs w:val="24"/>
        </w:rPr>
        <w:t>На основании выбранных областей клиент определяет список доступных объектов для поиска, формируя его из объектов, соответствующих областей поиска.</w:t>
      </w:r>
      <w:r w:rsidR="00063AF4">
        <w:rPr>
          <w:rFonts w:ascii="Times New Roman" w:hAnsi="Times New Roman" w:cs="Times New Roman"/>
          <w:sz w:val="24"/>
          <w:szCs w:val="24"/>
        </w:rPr>
        <w:t xml:space="preserve"> </w:t>
      </w:r>
    </w:p>
    <w:p w:rsidR="00B24693" w:rsidRPr="00487A69" w:rsidRDefault="00B24693" w:rsidP="00B24693">
      <w:pPr>
        <w:rPr>
          <w:rFonts w:ascii="Times New Roman" w:hAnsi="Times New Roman" w:cs="Times New Roman"/>
          <w:sz w:val="24"/>
          <w:szCs w:val="24"/>
        </w:rPr>
      </w:pPr>
      <w:r w:rsidRPr="00487A69">
        <w:rPr>
          <w:rFonts w:ascii="Times New Roman" w:hAnsi="Times New Roman" w:cs="Times New Roman"/>
          <w:sz w:val="24"/>
          <w:szCs w:val="24"/>
        </w:rPr>
        <w:t>По умолчанию пользователь может искать следующие сущности:</w:t>
      </w:r>
    </w:p>
    <w:p w:rsidR="00B24693" w:rsidRPr="00487A69" w:rsidRDefault="00B24693" w:rsidP="00B24693">
      <w:pPr>
        <w:numPr>
          <w:ilvl w:val="0"/>
          <w:numId w:val="13"/>
        </w:numPr>
        <w:spacing w:after="0"/>
        <w:ind w:hanging="359"/>
        <w:contextualSpacing/>
        <w:rPr>
          <w:rFonts w:ascii="Times New Roman" w:hAnsi="Times New Roman" w:cs="Times New Roman"/>
          <w:sz w:val="24"/>
          <w:szCs w:val="24"/>
        </w:rPr>
      </w:pPr>
      <w:r w:rsidRPr="00487A69">
        <w:rPr>
          <w:rFonts w:ascii="Times New Roman" w:hAnsi="Times New Roman" w:cs="Times New Roman"/>
          <w:sz w:val="24"/>
          <w:szCs w:val="24"/>
        </w:rPr>
        <w:t xml:space="preserve">Входящие документы: Искать можно: Основной документ (РКК), Резолюцию, </w:t>
      </w:r>
      <w:commentRangeStart w:id="3"/>
      <w:r w:rsidRPr="00487A69">
        <w:rPr>
          <w:rFonts w:ascii="Times New Roman" w:hAnsi="Times New Roman" w:cs="Times New Roman"/>
          <w:sz w:val="24"/>
          <w:szCs w:val="24"/>
        </w:rPr>
        <w:t>Отчет об исполнении</w:t>
      </w:r>
      <w:commentRangeEnd w:id="3"/>
      <w:r w:rsidRPr="00487A69">
        <w:rPr>
          <w:rStyle w:val="a5"/>
          <w:rFonts w:ascii="Times New Roman" w:hAnsi="Times New Roman" w:cs="Times New Roman"/>
          <w:sz w:val="24"/>
          <w:szCs w:val="24"/>
        </w:rPr>
        <w:commentReference w:id="3"/>
      </w:r>
      <w:r w:rsidRPr="00487A69">
        <w:rPr>
          <w:rFonts w:ascii="Times New Roman" w:hAnsi="Times New Roman" w:cs="Times New Roman"/>
          <w:sz w:val="24"/>
          <w:szCs w:val="24"/>
        </w:rPr>
        <w:t>.</w:t>
      </w:r>
    </w:p>
    <w:p w:rsidR="00B24693" w:rsidRPr="00487A69" w:rsidRDefault="00B24693" w:rsidP="00B24693">
      <w:pPr>
        <w:numPr>
          <w:ilvl w:val="0"/>
          <w:numId w:val="13"/>
        </w:numPr>
        <w:spacing w:after="0"/>
        <w:ind w:hanging="359"/>
        <w:contextualSpacing/>
        <w:rPr>
          <w:rFonts w:ascii="Times New Roman" w:hAnsi="Times New Roman" w:cs="Times New Roman"/>
          <w:sz w:val="24"/>
          <w:szCs w:val="24"/>
        </w:rPr>
      </w:pPr>
      <w:r w:rsidRPr="00487A69">
        <w:rPr>
          <w:rFonts w:ascii="Times New Roman" w:hAnsi="Times New Roman" w:cs="Times New Roman"/>
          <w:sz w:val="24"/>
          <w:szCs w:val="24"/>
        </w:rPr>
        <w:lastRenderedPageBreak/>
        <w:t>Исходящие документы: Основной документ (РКК), Поручение (сводка о поручении), Отчет (отчет или сводка об исполнении).</w:t>
      </w:r>
    </w:p>
    <w:p w:rsidR="00B24693" w:rsidRPr="00487A69" w:rsidRDefault="00B24693" w:rsidP="00B24693">
      <w:pPr>
        <w:numPr>
          <w:ilvl w:val="0"/>
          <w:numId w:val="13"/>
        </w:numPr>
        <w:spacing w:after="0"/>
        <w:ind w:hanging="359"/>
        <w:contextualSpacing/>
        <w:rPr>
          <w:rFonts w:ascii="Times New Roman" w:hAnsi="Times New Roman" w:cs="Times New Roman"/>
          <w:sz w:val="24"/>
          <w:szCs w:val="24"/>
        </w:rPr>
      </w:pPr>
      <w:r w:rsidRPr="00487A69">
        <w:rPr>
          <w:rFonts w:ascii="Times New Roman" w:hAnsi="Times New Roman" w:cs="Times New Roman"/>
          <w:sz w:val="24"/>
          <w:szCs w:val="24"/>
        </w:rPr>
        <w:t>Внутренние документы: Основной документ (РКК), Резолюцию, О</w:t>
      </w:r>
      <w:r w:rsidR="00487A69" w:rsidRPr="00487A69">
        <w:rPr>
          <w:rFonts w:ascii="Times New Roman" w:hAnsi="Times New Roman" w:cs="Times New Roman"/>
          <w:sz w:val="24"/>
          <w:szCs w:val="24"/>
        </w:rPr>
        <w:t>тчет об исполнении.</w:t>
      </w:r>
    </w:p>
    <w:p w:rsidR="00B24693" w:rsidRPr="00487A69" w:rsidRDefault="00B24693" w:rsidP="00B24693">
      <w:pPr>
        <w:numPr>
          <w:ilvl w:val="0"/>
          <w:numId w:val="13"/>
        </w:numPr>
        <w:spacing w:after="0"/>
        <w:ind w:hanging="359"/>
        <w:contextualSpacing/>
        <w:rPr>
          <w:rFonts w:ascii="Times New Roman" w:hAnsi="Times New Roman" w:cs="Times New Roman"/>
          <w:sz w:val="24"/>
          <w:szCs w:val="24"/>
        </w:rPr>
      </w:pPr>
      <w:r w:rsidRPr="00487A69">
        <w:rPr>
          <w:rFonts w:ascii="Times New Roman" w:hAnsi="Times New Roman" w:cs="Times New Roman"/>
          <w:sz w:val="24"/>
          <w:szCs w:val="24"/>
        </w:rPr>
        <w:t>Организационно-распорядительные документы (ОРД): Основной документ (РКК), Резолюцию, Отчет об исполнении.</w:t>
      </w:r>
    </w:p>
    <w:p w:rsidR="00B24693" w:rsidRPr="00487A69" w:rsidRDefault="00B24693" w:rsidP="00B24693">
      <w:pPr>
        <w:numPr>
          <w:ilvl w:val="0"/>
          <w:numId w:val="13"/>
        </w:numPr>
        <w:spacing w:after="0"/>
        <w:ind w:hanging="359"/>
        <w:contextualSpacing/>
        <w:rPr>
          <w:rFonts w:ascii="Times New Roman" w:hAnsi="Times New Roman" w:cs="Times New Roman"/>
          <w:sz w:val="24"/>
          <w:szCs w:val="24"/>
        </w:rPr>
      </w:pPr>
      <w:r w:rsidRPr="00487A69">
        <w:rPr>
          <w:rFonts w:ascii="Times New Roman" w:hAnsi="Times New Roman" w:cs="Times New Roman"/>
          <w:sz w:val="24"/>
          <w:szCs w:val="24"/>
        </w:rPr>
        <w:t>Обращения граждан:</w:t>
      </w:r>
      <w:r w:rsidR="00487A69" w:rsidRPr="00487A69">
        <w:rPr>
          <w:rFonts w:ascii="Times New Roman" w:hAnsi="Times New Roman" w:cs="Times New Roman"/>
          <w:sz w:val="24"/>
          <w:szCs w:val="24"/>
        </w:rPr>
        <w:t xml:space="preserve"> Основной документ (РКК), Резолюцию, Отчет об исполнении.</w:t>
      </w:r>
    </w:p>
    <w:p w:rsidR="00B24693" w:rsidRDefault="00B24693" w:rsidP="00B24693">
      <w:pPr>
        <w:numPr>
          <w:ilvl w:val="0"/>
          <w:numId w:val="13"/>
        </w:numPr>
        <w:spacing w:after="0"/>
        <w:ind w:hanging="359"/>
        <w:contextualSpacing/>
        <w:rPr>
          <w:rFonts w:ascii="Times New Roman" w:hAnsi="Times New Roman" w:cs="Times New Roman"/>
          <w:sz w:val="24"/>
          <w:szCs w:val="24"/>
        </w:rPr>
      </w:pPr>
      <w:r w:rsidRPr="00487A69">
        <w:rPr>
          <w:rFonts w:ascii="Times New Roman" w:hAnsi="Times New Roman" w:cs="Times New Roman"/>
          <w:sz w:val="24"/>
          <w:szCs w:val="24"/>
        </w:rPr>
        <w:t xml:space="preserve">Заседания: </w:t>
      </w:r>
      <w:r w:rsidR="00487A69" w:rsidRPr="00487A69">
        <w:rPr>
          <w:rFonts w:ascii="Times New Roman" w:hAnsi="Times New Roman" w:cs="Times New Roman"/>
          <w:sz w:val="24"/>
          <w:szCs w:val="24"/>
        </w:rPr>
        <w:t>Основной документ (РКК), Проект решения, Решение, Выписка</w:t>
      </w:r>
      <w:r w:rsidR="00487A69">
        <w:rPr>
          <w:rFonts w:ascii="Times New Roman" w:hAnsi="Times New Roman" w:cs="Times New Roman"/>
          <w:sz w:val="24"/>
          <w:szCs w:val="24"/>
        </w:rPr>
        <w:t>.</w:t>
      </w:r>
    </w:p>
    <w:p w:rsidR="00487A69" w:rsidRPr="00487A69" w:rsidRDefault="00487A69" w:rsidP="00B24693">
      <w:pPr>
        <w:numPr>
          <w:ilvl w:val="0"/>
          <w:numId w:val="13"/>
        </w:numPr>
        <w:spacing w:after="0"/>
        <w:ind w:hanging="359"/>
        <w:contextualSpacing/>
        <w:rPr>
          <w:rFonts w:ascii="Times New Roman" w:hAnsi="Times New Roman" w:cs="Times New Roman"/>
          <w:sz w:val="24"/>
          <w:szCs w:val="24"/>
        </w:rPr>
      </w:pPr>
      <w:r>
        <w:rPr>
          <w:rFonts w:ascii="Times New Roman" w:hAnsi="Times New Roman" w:cs="Times New Roman"/>
          <w:sz w:val="24"/>
          <w:szCs w:val="24"/>
        </w:rPr>
        <w:t xml:space="preserve">Договоры: </w:t>
      </w:r>
      <w:r w:rsidRPr="00487A69">
        <w:rPr>
          <w:rFonts w:ascii="Times New Roman" w:hAnsi="Times New Roman" w:cs="Times New Roman"/>
          <w:sz w:val="24"/>
          <w:szCs w:val="24"/>
        </w:rPr>
        <w:t>Основной документ (РКК),</w:t>
      </w:r>
      <w:r>
        <w:rPr>
          <w:rFonts w:ascii="Times New Roman" w:hAnsi="Times New Roman" w:cs="Times New Roman"/>
          <w:sz w:val="24"/>
          <w:szCs w:val="24"/>
        </w:rPr>
        <w:t xml:space="preserve"> Доп. соглашение, Документ к договору, Финансовый документ, </w:t>
      </w:r>
      <w:r w:rsidRPr="00487A69">
        <w:rPr>
          <w:rFonts w:ascii="Times New Roman" w:hAnsi="Times New Roman" w:cs="Times New Roman"/>
          <w:sz w:val="24"/>
          <w:szCs w:val="24"/>
        </w:rPr>
        <w:t>Резолюцию, Отчет об исполнении</w:t>
      </w:r>
      <w:r>
        <w:rPr>
          <w:rFonts w:ascii="Times New Roman" w:hAnsi="Times New Roman" w:cs="Times New Roman"/>
          <w:sz w:val="24"/>
          <w:szCs w:val="24"/>
        </w:rPr>
        <w:t>.</w:t>
      </w:r>
    </w:p>
    <w:p w:rsidR="00B24693" w:rsidRPr="00260EF6" w:rsidRDefault="00B24693" w:rsidP="00B24693">
      <w:pPr>
        <w:numPr>
          <w:ilvl w:val="0"/>
          <w:numId w:val="13"/>
        </w:numPr>
        <w:spacing w:after="0"/>
        <w:ind w:hanging="359"/>
        <w:contextualSpacing/>
        <w:rPr>
          <w:rFonts w:ascii="Times New Roman" w:hAnsi="Times New Roman" w:cs="Times New Roman"/>
          <w:sz w:val="24"/>
          <w:szCs w:val="24"/>
        </w:rPr>
      </w:pPr>
      <w:r w:rsidRPr="00487A69">
        <w:rPr>
          <w:rFonts w:ascii="Times New Roman" w:hAnsi="Times New Roman" w:cs="Times New Roman"/>
          <w:sz w:val="24"/>
          <w:szCs w:val="24"/>
        </w:rPr>
        <w:t>Поручения:</w:t>
      </w:r>
      <w:r w:rsidR="00487A69">
        <w:rPr>
          <w:rFonts w:ascii="Times New Roman" w:hAnsi="Times New Roman" w:cs="Times New Roman"/>
          <w:sz w:val="24"/>
          <w:szCs w:val="24"/>
        </w:rPr>
        <w:t xml:space="preserve"> Поручение, Отчет об исполнении.</w:t>
      </w:r>
    </w:p>
    <w:p w:rsidR="00260EF6" w:rsidRPr="00487A69" w:rsidRDefault="00260EF6" w:rsidP="00260EF6">
      <w:pPr>
        <w:spacing w:after="0"/>
        <w:ind w:left="720"/>
        <w:contextualSpacing/>
        <w:rPr>
          <w:rFonts w:ascii="Times New Roman" w:hAnsi="Times New Roman" w:cs="Times New Roman"/>
          <w:sz w:val="24"/>
          <w:szCs w:val="24"/>
        </w:rPr>
      </w:pPr>
    </w:p>
    <w:p w:rsidR="00D86C9A" w:rsidRDefault="00487A69" w:rsidP="0077473A">
      <w:pPr>
        <w:ind w:firstLine="361"/>
        <w:jc w:val="both"/>
        <w:rPr>
          <w:rFonts w:ascii="Times New Roman" w:hAnsi="Times New Roman" w:cs="Times New Roman"/>
          <w:sz w:val="24"/>
          <w:szCs w:val="24"/>
        </w:rPr>
      </w:pPr>
      <w:r>
        <w:rPr>
          <w:rFonts w:ascii="Times New Roman" w:hAnsi="Times New Roman" w:cs="Times New Roman"/>
          <w:sz w:val="24"/>
          <w:szCs w:val="24"/>
        </w:rPr>
        <w:t xml:space="preserve">Возможен выбор нескольких областей поиска. </w:t>
      </w:r>
      <w:r w:rsidR="00063AF4" w:rsidRPr="00063AF4">
        <w:rPr>
          <w:rFonts w:ascii="Times New Roman" w:hAnsi="Times New Roman" w:cs="Times New Roman"/>
          <w:sz w:val="24"/>
          <w:szCs w:val="24"/>
        </w:rPr>
        <w:t>Если выбрана одна область поиска, то пользователю доступн</w:t>
      </w:r>
      <w:r w:rsidR="00260EF6">
        <w:rPr>
          <w:rFonts w:ascii="Times New Roman" w:hAnsi="Times New Roman" w:cs="Times New Roman"/>
          <w:sz w:val="24"/>
          <w:szCs w:val="24"/>
        </w:rPr>
        <w:t xml:space="preserve">ы для выбора объекты данной области. </w:t>
      </w:r>
      <w:proofErr w:type="gramStart"/>
      <w:r w:rsidR="00260EF6">
        <w:rPr>
          <w:rFonts w:ascii="Times New Roman" w:hAnsi="Times New Roman" w:cs="Times New Roman"/>
          <w:sz w:val="24"/>
          <w:szCs w:val="24"/>
        </w:rPr>
        <w:t>Если в</w:t>
      </w:r>
      <w:r w:rsidR="00063AF4" w:rsidRPr="00063AF4">
        <w:rPr>
          <w:rFonts w:ascii="Times New Roman" w:hAnsi="Times New Roman" w:cs="Times New Roman"/>
          <w:sz w:val="24"/>
          <w:szCs w:val="24"/>
        </w:rPr>
        <w:t>ыбрано несколько областей поиска, то пользователю доступно для выбора только пересечение двух списков искомых о</w:t>
      </w:r>
      <w:r w:rsidR="00260EF6">
        <w:rPr>
          <w:rFonts w:ascii="Times New Roman" w:hAnsi="Times New Roman" w:cs="Times New Roman"/>
          <w:sz w:val="24"/>
          <w:szCs w:val="24"/>
        </w:rPr>
        <w:t xml:space="preserve">бъектов для выбранных областей </w:t>
      </w:r>
      <w:r>
        <w:rPr>
          <w:rFonts w:ascii="Times New Roman" w:hAnsi="Times New Roman" w:cs="Times New Roman"/>
          <w:sz w:val="24"/>
          <w:szCs w:val="24"/>
        </w:rPr>
        <w:t>(например, для входящего документа и договора общими являются объекты:</w:t>
      </w:r>
      <w:proofErr w:type="gramEnd"/>
      <w:r>
        <w:rPr>
          <w:rFonts w:ascii="Times New Roman" w:hAnsi="Times New Roman" w:cs="Times New Roman"/>
          <w:sz w:val="24"/>
          <w:szCs w:val="24"/>
        </w:rPr>
        <w:t xml:space="preserve"> </w:t>
      </w:r>
      <w:proofErr w:type="gramStart"/>
      <w:r w:rsidRPr="00487A69">
        <w:rPr>
          <w:rFonts w:ascii="Times New Roman" w:hAnsi="Times New Roman" w:cs="Times New Roman"/>
          <w:sz w:val="24"/>
          <w:szCs w:val="24"/>
        </w:rPr>
        <w:t>Основной документ (РКК), Резолюцию, Отчет об исполнении</w:t>
      </w:r>
      <w:r>
        <w:rPr>
          <w:rFonts w:ascii="Times New Roman" w:hAnsi="Times New Roman" w:cs="Times New Roman"/>
          <w:sz w:val="24"/>
          <w:szCs w:val="24"/>
        </w:rPr>
        <w:t>).</w:t>
      </w:r>
      <w:proofErr w:type="gramEnd"/>
    </w:p>
    <w:p w:rsidR="0077473A" w:rsidRPr="00D43032" w:rsidRDefault="002D365D" w:rsidP="0077473A">
      <w:pPr>
        <w:spacing w:after="0"/>
        <w:ind w:firstLine="361"/>
        <w:jc w:val="both"/>
        <w:rPr>
          <w:rFonts w:ascii="Times New Roman" w:hAnsi="Times New Roman" w:cs="Times New Roman"/>
          <w:sz w:val="24"/>
          <w:szCs w:val="24"/>
          <w:highlight w:val="yellow"/>
        </w:rPr>
      </w:pPr>
      <w:r w:rsidRPr="00D43032">
        <w:rPr>
          <w:rFonts w:ascii="Times New Roman" w:hAnsi="Times New Roman" w:cs="Times New Roman"/>
          <w:sz w:val="24"/>
          <w:szCs w:val="24"/>
          <w:highlight w:val="yellow"/>
        </w:rPr>
        <w:t xml:space="preserve">Возможен выбор нескольких искомых объектов. Если выбрано несколько объектов, то отбор должен производиться по </w:t>
      </w:r>
      <w:r w:rsidR="0077473A" w:rsidRPr="00D43032">
        <w:rPr>
          <w:rFonts w:ascii="Times New Roman" w:hAnsi="Times New Roman" w:cs="Times New Roman"/>
          <w:sz w:val="24"/>
          <w:szCs w:val="24"/>
          <w:highlight w:val="yellow"/>
        </w:rPr>
        <w:t xml:space="preserve">сначала для основного документа, затем из выбранных значений по </w:t>
      </w:r>
      <w:proofErr w:type="gramStart"/>
      <w:r w:rsidR="0077473A" w:rsidRPr="00D43032">
        <w:rPr>
          <w:rFonts w:ascii="Times New Roman" w:hAnsi="Times New Roman" w:cs="Times New Roman"/>
          <w:sz w:val="24"/>
          <w:szCs w:val="24"/>
          <w:highlight w:val="yellow"/>
        </w:rPr>
        <w:t>дочерним</w:t>
      </w:r>
      <w:proofErr w:type="gramEnd"/>
      <w:r w:rsidR="0077473A" w:rsidRPr="00D43032">
        <w:rPr>
          <w:rFonts w:ascii="Times New Roman" w:hAnsi="Times New Roman" w:cs="Times New Roman"/>
          <w:sz w:val="24"/>
          <w:szCs w:val="24"/>
          <w:highlight w:val="yellow"/>
        </w:rPr>
        <w:t>. Например, если выбраны объекты Входящий документ, Резолюция и Отчет об исполнении, то в результаты поиска должны попасть:</w:t>
      </w:r>
    </w:p>
    <w:p w:rsidR="0077473A" w:rsidRPr="00D43032" w:rsidRDefault="0077473A" w:rsidP="0077473A">
      <w:pPr>
        <w:pStyle w:val="a4"/>
        <w:numPr>
          <w:ilvl w:val="0"/>
          <w:numId w:val="17"/>
        </w:numPr>
        <w:jc w:val="both"/>
        <w:rPr>
          <w:rFonts w:ascii="Times New Roman" w:hAnsi="Times New Roman" w:cs="Times New Roman"/>
          <w:sz w:val="24"/>
          <w:szCs w:val="24"/>
          <w:highlight w:val="yellow"/>
        </w:rPr>
      </w:pPr>
      <w:r w:rsidRPr="00D43032">
        <w:rPr>
          <w:rFonts w:ascii="Times New Roman" w:hAnsi="Times New Roman" w:cs="Times New Roman"/>
          <w:sz w:val="24"/>
          <w:szCs w:val="24"/>
          <w:highlight w:val="yellow"/>
        </w:rPr>
        <w:t>Входящие, удовлетворяющие параметрам запроса для объекта РКК;</w:t>
      </w:r>
    </w:p>
    <w:p w:rsidR="0077473A" w:rsidRPr="00D43032" w:rsidRDefault="0077473A" w:rsidP="0077473A">
      <w:pPr>
        <w:pStyle w:val="a4"/>
        <w:numPr>
          <w:ilvl w:val="0"/>
          <w:numId w:val="17"/>
        </w:numPr>
        <w:jc w:val="both"/>
        <w:rPr>
          <w:rFonts w:ascii="Times New Roman" w:hAnsi="Times New Roman" w:cs="Times New Roman"/>
          <w:sz w:val="24"/>
          <w:szCs w:val="24"/>
          <w:highlight w:val="yellow"/>
        </w:rPr>
      </w:pPr>
      <w:r w:rsidRPr="00D43032">
        <w:rPr>
          <w:rFonts w:ascii="Times New Roman" w:hAnsi="Times New Roman" w:cs="Times New Roman"/>
          <w:sz w:val="24"/>
          <w:szCs w:val="24"/>
          <w:highlight w:val="yellow"/>
        </w:rPr>
        <w:t xml:space="preserve">Резолюции, связанные </w:t>
      </w:r>
      <w:proofErr w:type="gramStart"/>
      <w:r w:rsidRPr="00D43032">
        <w:rPr>
          <w:rFonts w:ascii="Times New Roman" w:hAnsi="Times New Roman" w:cs="Times New Roman"/>
          <w:sz w:val="24"/>
          <w:szCs w:val="24"/>
          <w:highlight w:val="yellow"/>
        </w:rPr>
        <w:t>в</w:t>
      </w:r>
      <w:proofErr w:type="gramEnd"/>
      <w:r w:rsidRPr="00D43032">
        <w:rPr>
          <w:rFonts w:ascii="Times New Roman" w:hAnsi="Times New Roman" w:cs="Times New Roman"/>
          <w:sz w:val="24"/>
          <w:szCs w:val="24"/>
          <w:highlight w:val="yellow"/>
        </w:rPr>
        <w:t xml:space="preserve"> выбранными входящими документами, удовлетворяющие условиям поиска;</w:t>
      </w:r>
    </w:p>
    <w:p w:rsidR="002D365D" w:rsidRPr="00D43032" w:rsidRDefault="0077473A" w:rsidP="0077473A">
      <w:pPr>
        <w:pStyle w:val="a4"/>
        <w:numPr>
          <w:ilvl w:val="0"/>
          <w:numId w:val="17"/>
        </w:numPr>
        <w:jc w:val="both"/>
        <w:rPr>
          <w:rFonts w:ascii="Times New Roman" w:hAnsi="Times New Roman" w:cs="Times New Roman"/>
          <w:sz w:val="24"/>
          <w:szCs w:val="24"/>
          <w:highlight w:val="yellow"/>
        </w:rPr>
      </w:pPr>
      <w:r w:rsidRPr="00D43032">
        <w:rPr>
          <w:rFonts w:ascii="Times New Roman" w:hAnsi="Times New Roman" w:cs="Times New Roman"/>
          <w:sz w:val="24"/>
          <w:szCs w:val="24"/>
          <w:highlight w:val="yellow"/>
        </w:rPr>
        <w:t>Отчеты об исполнении по отобранным резолюциям, удовлетворяющие условиям поиска.</w:t>
      </w:r>
    </w:p>
    <w:p w:rsidR="00487A69" w:rsidRDefault="00487A69" w:rsidP="00D86C9A">
      <w:r>
        <w:rPr>
          <w:noProof/>
          <w:lang w:eastAsia="ru-RU"/>
        </w:rPr>
        <w:drawing>
          <wp:inline distT="0" distB="0" distL="0" distR="0" wp14:anchorId="40A25FD4" wp14:editId="304317AA">
            <wp:extent cx="6152515" cy="198882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1988820"/>
                    </a:xfrm>
                    <a:prstGeom prst="rect">
                      <a:avLst/>
                    </a:prstGeom>
                  </pic:spPr>
                </pic:pic>
              </a:graphicData>
            </a:graphic>
          </wp:inline>
        </w:drawing>
      </w:r>
    </w:p>
    <w:p w:rsidR="00260EF6" w:rsidRPr="00487A69" w:rsidRDefault="00260EF6" w:rsidP="00260EF6">
      <w:pPr>
        <w:rPr>
          <w:rFonts w:ascii="Times New Roman" w:hAnsi="Times New Roman" w:cs="Times New Roman"/>
          <w:b/>
          <w:sz w:val="24"/>
          <w:szCs w:val="24"/>
        </w:rPr>
      </w:pPr>
      <w:r>
        <w:rPr>
          <w:rFonts w:ascii="Times New Roman" w:hAnsi="Times New Roman" w:cs="Times New Roman"/>
          <w:b/>
          <w:sz w:val="24"/>
          <w:szCs w:val="24"/>
        </w:rPr>
        <w:t>БП</w:t>
      </w:r>
      <w:proofErr w:type="gramStart"/>
      <w:r>
        <w:rPr>
          <w:rFonts w:ascii="Times New Roman" w:hAnsi="Times New Roman" w:cs="Times New Roman"/>
          <w:b/>
          <w:sz w:val="24"/>
          <w:szCs w:val="24"/>
        </w:rPr>
        <w:t>2</w:t>
      </w:r>
      <w:proofErr w:type="gramEnd"/>
      <w:r>
        <w:rPr>
          <w:rFonts w:ascii="Times New Roman" w:hAnsi="Times New Roman" w:cs="Times New Roman"/>
          <w:b/>
          <w:sz w:val="24"/>
          <w:szCs w:val="24"/>
        </w:rPr>
        <w:t xml:space="preserve">. Бизнес-правило </w:t>
      </w:r>
      <w:r w:rsidRPr="00487A69">
        <w:rPr>
          <w:rFonts w:ascii="Times New Roman" w:hAnsi="Times New Roman" w:cs="Times New Roman"/>
          <w:b/>
          <w:sz w:val="24"/>
          <w:szCs w:val="24"/>
        </w:rPr>
        <w:t>«</w:t>
      </w:r>
      <w:r>
        <w:rPr>
          <w:rFonts w:ascii="Times New Roman" w:hAnsi="Times New Roman" w:cs="Times New Roman"/>
          <w:b/>
          <w:sz w:val="24"/>
          <w:szCs w:val="24"/>
        </w:rPr>
        <w:t>Параметры по</w:t>
      </w:r>
      <w:r w:rsidRPr="00487A69">
        <w:rPr>
          <w:rFonts w:ascii="Times New Roman" w:hAnsi="Times New Roman" w:cs="Times New Roman"/>
          <w:b/>
          <w:sz w:val="24"/>
          <w:szCs w:val="24"/>
        </w:rPr>
        <w:t>иска»</w:t>
      </w:r>
    </w:p>
    <w:p w:rsidR="00260EF6" w:rsidRPr="00260EF6" w:rsidRDefault="00260EF6" w:rsidP="0077473A">
      <w:pPr>
        <w:ind w:firstLine="361"/>
        <w:jc w:val="both"/>
        <w:rPr>
          <w:rFonts w:ascii="Times New Roman" w:hAnsi="Times New Roman" w:cs="Times New Roman"/>
          <w:sz w:val="24"/>
          <w:szCs w:val="24"/>
        </w:rPr>
      </w:pPr>
      <w:r w:rsidRPr="00260EF6">
        <w:rPr>
          <w:rFonts w:ascii="Times New Roman" w:hAnsi="Times New Roman" w:cs="Times New Roman"/>
          <w:sz w:val="24"/>
          <w:szCs w:val="24"/>
        </w:rPr>
        <w:t xml:space="preserve">При изменении пользователем выбора областей и искомых объектов </w:t>
      </w:r>
      <w:r>
        <w:rPr>
          <w:rFonts w:ascii="Times New Roman" w:hAnsi="Times New Roman" w:cs="Times New Roman"/>
          <w:sz w:val="24"/>
          <w:szCs w:val="24"/>
        </w:rPr>
        <w:t xml:space="preserve">производится </w:t>
      </w:r>
      <w:r w:rsidRPr="00260EF6">
        <w:rPr>
          <w:rFonts w:ascii="Times New Roman" w:hAnsi="Times New Roman" w:cs="Times New Roman"/>
          <w:sz w:val="24"/>
          <w:szCs w:val="24"/>
        </w:rPr>
        <w:t>перевычисл</w:t>
      </w:r>
      <w:r>
        <w:rPr>
          <w:rFonts w:ascii="Times New Roman" w:hAnsi="Times New Roman" w:cs="Times New Roman"/>
          <w:sz w:val="24"/>
          <w:szCs w:val="24"/>
        </w:rPr>
        <w:t>ение полей,</w:t>
      </w:r>
      <w:r w:rsidRPr="00260EF6">
        <w:rPr>
          <w:rFonts w:ascii="Times New Roman" w:hAnsi="Times New Roman" w:cs="Times New Roman"/>
          <w:sz w:val="24"/>
          <w:szCs w:val="24"/>
        </w:rPr>
        <w:t xml:space="preserve"> доступны</w:t>
      </w:r>
      <w:r>
        <w:rPr>
          <w:rFonts w:ascii="Times New Roman" w:hAnsi="Times New Roman" w:cs="Times New Roman"/>
          <w:sz w:val="24"/>
          <w:szCs w:val="24"/>
        </w:rPr>
        <w:t>х</w:t>
      </w:r>
      <w:r w:rsidRPr="00260EF6">
        <w:rPr>
          <w:rFonts w:ascii="Times New Roman" w:hAnsi="Times New Roman" w:cs="Times New Roman"/>
          <w:sz w:val="24"/>
          <w:szCs w:val="24"/>
        </w:rPr>
        <w:t xml:space="preserve"> для формирования запроса на поиск.</w:t>
      </w:r>
      <w:r>
        <w:rPr>
          <w:rFonts w:ascii="Times New Roman" w:hAnsi="Times New Roman" w:cs="Times New Roman"/>
          <w:sz w:val="24"/>
          <w:szCs w:val="24"/>
        </w:rPr>
        <w:t xml:space="preserve"> Набор доступных полей </w:t>
      </w:r>
      <w:r w:rsidRPr="00260EF6">
        <w:rPr>
          <w:rFonts w:ascii="Times New Roman" w:hAnsi="Times New Roman" w:cs="Times New Roman"/>
          <w:sz w:val="24"/>
          <w:szCs w:val="24"/>
        </w:rPr>
        <w:t xml:space="preserve"> определяет</w:t>
      </w:r>
      <w:r>
        <w:rPr>
          <w:rFonts w:ascii="Times New Roman" w:hAnsi="Times New Roman" w:cs="Times New Roman"/>
          <w:sz w:val="24"/>
          <w:szCs w:val="24"/>
        </w:rPr>
        <w:t>ся</w:t>
      </w:r>
      <w:r w:rsidRPr="00260EF6">
        <w:rPr>
          <w:rFonts w:ascii="Times New Roman" w:hAnsi="Times New Roman" w:cs="Times New Roman"/>
          <w:sz w:val="24"/>
          <w:szCs w:val="24"/>
        </w:rPr>
        <w:t xml:space="preserve"> для пары област</w:t>
      </w:r>
      <w:r w:rsidR="002D365D">
        <w:rPr>
          <w:rFonts w:ascii="Times New Roman" w:hAnsi="Times New Roman" w:cs="Times New Roman"/>
          <w:sz w:val="24"/>
          <w:szCs w:val="24"/>
        </w:rPr>
        <w:t>ь-объект: текущий вид документа</w:t>
      </w:r>
      <w:r w:rsidRPr="00260EF6">
        <w:rPr>
          <w:rFonts w:ascii="Times New Roman" w:hAnsi="Times New Roman" w:cs="Times New Roman"/>
          <w:sz w:val="24"/>
          <w:szCs w:val="24"/>
        </w:rPr>
        <w:t xml:space="preserve"> - документ (РКК).</w:t>
      </w:r>
    </w:p>
    <w:p w:rsidR="002D365D" w:rsidRDefault="002D365D" w:rsidP="000F3C56">
      <w:pPr>
        <w:ind w:firstLine="361"/>
        <w:jc w:val="both"/>
        <w:rPr>
          <w:rFonts w:ascii="Times New Roman" w:hAnsi="Times New Roman" w:cs="Times New Roman"/>
          <w:sz w:val="24"/>
          <w:szCs w:val="24"/>
        </w:rPr>
      </w:pPr>
      <w:r w:rsidRPr="002D365D">
        <w:rPr>
          <w:rFonts w:ascii="Times New Roman" w:hAnsi="Times New Roman" w:cs="Times New Roman"/>
          <w:sz w:val="24"/>
          <w:szCs w:val="24"/>
        </w:rPr>
        <w:t>Помимо параметров, определенных в полученной форме запроса</w:t>
      </w:r>
      <w:r>
        <w:rPr>
          <w:rFonts w:ascii="Times New Roman" w:hAnsi="Times New Roman" w:cs="Times New Roman"/>
          <w:sz w:val="24"/>
          <w:szCs w:val="24"/>
        </w:rPr>
        <w:t>,</w:t>
      </w:r>
      <w:r w:rsidRPr="002D365D">
        <w:rPr>
          <w:rFonts w:ascii="Times New Roman" w:hAnsi="Times New Roman" w:cs="Times New Roman"/>
          <w:sz w:val="24"/>
          <w:szCs w:val="24"/>
        </w:rPr>
        <w:t xml:space="preserve"> </w:t>
      </w:r>
      <w:r>
        <w:rPr>
          <w:rFonts w:ascii="Times New Roman" w:hAnsi="Times New Roman" w:cs="Times New Roman"/>
          <w:sz w:val="24"/>
          <w:szCs w:val="24"/>
        </w:rPr>
        <w:t>должен отображаться</w:t>
      </w:r>
      <w:r w:rsidRPr="002D365D">
        <w:rPr>
          <w:rFonts w:ascii="Times New Roman" w:hAnsi="Times New Roman" w:cs="Times New Roman"/>
          <w:sz w:val="24"/>
          <w:szCs w:val="24"/>
        </w:rPr>
        <w:t xml:space="preserve"> дополнительный параметр и добав</w:t>
      </w:r>
      <w:r>
        <w:rPr>
          <w:rFonts w:ascii="Times New Roman" w:hAnsi="Times New Roman" w:cs="Times New Roman"/>
          <w:sz w:val="24"/>
          <w:szCs w:val="24"/>
        </w:rPr>
        <w:t>ляться в запрос</w:t>
      </w:r>
      <w:r w:rsidR="000F3C56">
        <w:rPr>
          <w:rFonts w:ascii="Times New Roman" w:hAnsi="Times New Roman" w:cs="Times New Roman"/>
          <w:sz w:val="24"/>
          <w:szCs w:val="24"/>
        </w:rPr>
        <w:t xml:space="preserve"> «</w:t>
      </w:r>
      <w:r w:rsidRPr="002D365D">
        <w:rPr>
          <w:rFonts w:ascii="Times New Roman" w:hAnsi="Times New Roman" w:cs="Times New Roman"/>
          <w:sz w:val="24"/>
          <w:szCs w:val="24"/>
        </w:rPr>
        <w:t>Максимальное количество результатов поиска</w:t>
      </w:r>
      <w:r w:rsidR="000F3C56">
        <w:rPr>
          <w:rFonts w:ascii="Times New Roman" w:hAnsi="Times New Roman" w:cs="Times New Roman"/>
          <w:sz w:val="24"/>
          <w:szCs w:val="24"/>
        </w:rPr>
        <w:t xml:space="preserve">». </w:t>
      </w:r>
      <w:r w:rsidRPr="002D365D">
        <w:rPr>
          <w:rFonts w:ascii="Times New Roman" w:hAnsi="Times New Roman" w:cs="Times New Roman"/>
          <w:sz w:val="24"/>
          <w:szCs w:val="24"/>
        </w:rPr>
        <w:t>По умолчанию значен</w:t>
      </w:r>
      <w:r w:rsidR="000F3C56">
        <w:rPr>
          <w:rFonts w:ascii="Times New Roman" w:hAnsi="Times New Roman" w:cs="Times New Roman"/>
          <w:sz w:val="24"/>
          <w:szCs w:val="24"/>
        </w:rPr>
        <w:t>ие данного параметра равно 100.</w:t>
      </w:r>
    </w:p>
    <w:p w:rsidR="000F3C56" w:rsidRPr="002D365D" w:rsidRDefault="000F3C56" w:rsidP="000F3C56">
      <w:pPr>
        <w:jc w:val="both"/>
        <w:rPr>
          <w:rFonts w:ascii="Times New Roman" w:hAnsi="Times New Roman" w:cs="Times New Roman"/>
          <w:sz w:val="24"/>
          <w:szCs w:val="24"/>
        </w:rPr>
      </w:pPr>
      <w:r w:rsidRPr="002D365D">
        <w:rPr>
          <w:rFonts w:ascii="Times New Roman" w:hAnsi="Times New Roman" w:cs="Times New Roman"/>
          <w:sz w:val="24"/>
          <w:szCs w:val="24"/>
        </w:rPr>
        <w:lastRenderedPageBreak/>
        <w:t>Если пользователем указано значение &lt;0, то параметр на сервер не передается, т.е.  будут искаться все документы. Значение 0 равно отсутствию параметра в поисковом запросе  - будут искаться все документы.</w:t>
      </w:r>
    </w:p>
    <w:p w:rsidR="000F3C56" w:rsidRPr="000F3C56" w:rsidRDefault="000F3C56" w:rsidP="000F3C56">
      <w:pPr>
        <w:jc w:val="both"/>
        <w:rPr>
          <w:rFonts w:ascii="Arial" w:hAnsi="Arial" w:cs="Arial"/>
          <w:b/>
          <w:sz w:val="20"/>
          <w:szCs w:val="20"/>
        </w:rPr>
      </w:pPr>
      <w:r w:rsidRPr="000F3C56">
        <w:rPr>
          <w:rFonts w:ascii="Times New Roman" w:hAnsi="Times New Roman" w:cs="Times New Roman"/>
          <w:b/>
          <w:sz w:val="24"/>
          <w:szCs w:val="24"/>
        </w:rPr>
        <w:t>Перечень полей поисковых форм:</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95"/>
        <w:gridCol w:w="2517"/>
        <w:gridCol w:w="3062"/>
        <w:gridCol w:w="878"/>
        <w:gridCol w:w="990"/>
      </w:tblGrid>
      <w:tr w:rsidR="000F3C56" w:rsidRPr="000F3C56" w:rsidTr="000F3C56">
        <w:trPr>
          <w:cantSplit/>
          <w:trHeight w:val="700"/>
          <w:tblHeader/>
        </w:trPr>
        <w:tc>
          <w:tcPr>
            <w:tcW w:w="2795" w:type="dxa"/>
            <w:shd w:val="clear" w:color="auto" w:fill="auto"/>
            <w:vAlign w:val="center"/>
          </w:tcPr>
          <w:p w:rsidR="000F3C56" w:rsidRPr="000F3C56" w:rsidRDefault="000F3C56" w:rsidP="000F3C56">
            <w:pPr>
              <w:pStyle w:val="11"/>
              <w:spacing w:after="0" w:line="240" w:lineRule="auto"/>
              <w:ind w:left="0"/>
              <w:jc w:val="center"/>
              <w:rPr>
                <w:rFonts w:ascii="Arial" w:hAnsi="Arial" w:cs="Arial"/>
                <w:b/>
                <w:sz w:val="20"/>
                <w:szCs w:val="20"/>
              </w:rPr>
            </w:pPr>
            <w:r w:rsidRPr="000F3C56">
              <w:rPr>
                <w:rFonts w:ascii="Arial" w:hAnsi="Arial" w:cs="Arial"/>
                <w:b/>
                <w:sz w:val="20"/>
                <w:szCs w:val="20"/>
              </w:rPr>
              <w:t>НАИМЕНОВАНИЕ ПОЛЯ</w:t>
            </w:r>
          </w:p>
        </w:tc>
        <w:tc>
          <w:tcPr>
            <w:tcW w:w="2517" w:type="dxa"/>
            <w:shd w:val="clear" w:color="auto" w:fill="auto"/>
            <w:vAlign w:val="center"/>
          </w:tcPr>
          <w:p w:rsidR="000F3C56" w:rsidRPr="000F3C56" w:rsidRDefault="000F3C56" w:rsidP="000F3C56">
            <w:pPr>
              <w:pStyle w:val="11"/>
              <w:spacing w:after="0" w:line="240" w:lineRule="auto"/>
              <w:ind w:left="0"/>
              <w:jc w:val="center"/>
              <w:rPr>
                <w:rFonts w:ascii="Arial" w:hAnsi="Arial" w:cs="Arial"/>
                <w:b/>
                <w:sz w:val="20"/>
                <w:szCs w:val="20"/>
              </w:rPr>
            </w:pPr>
            <w:r w:rsidRPr="000F3C56">
              <w:rPr>
                <w:rFonts w:ascii="Arial" w:hAnsi="Arial" w:cs="Arial"/>
                <w:b/>
                <w:sz w:val="20"/>
                <w:szCs w:val="20"/>
              </w:rPr>
              <w:t>Описание поля</w:t>
            </w:r>
          </w:p>
        </w:tc>
        <w:tc>
          <w:tcPr>
            <w:tcW w:w="2835" w:type="dxa"/>
            <w:shd w:val="clear" w:color="auto" w:fill="auto"/>
            <w:vAlign w:val="center"/>
          </w:tcPr>
          <w:p w:rsidR="000F3C56" w:rsidRPr="000F3C56" w:rsidRDefault="000F3C56" w:rsidP="000F3C56">
            <w:pPr>
              <w:pStyle w:val="11"/>
              <w:spacing w:after="0" w:line="240" w:lineRule="auto"/>
              <w:ind w:left="0"/>
              <w:jc w:val="center"/>
              <w:rPr>
                <w:rFonts w:ascii="Arial" w:hAnsi="Arial" w:cs="Arial"/>
                <w:b/>
                <w:sz w:val="20"/>
                <w:szCs w:val="20"/>
              </w:rPr>
            </w:pPr>
            <w:r w:rsidRPr="000F3C56">
              <w:rPr>
                <w:rFonts w:ascii="Arial" w:hAnsi="Arial" w:cs="Arial"/>
                <w:b/>
                <w:sz w:val="20"/>
                <w:szCs w:val="20"/>
              </w:rPr>
              <w:t>ТИП ПОЛЯ,</w:t>
            </w:r>
          </w:p>
          <w:p w:rsidR="000F3C56" w:rsidRPr="000F3C56" w:rsidRDefault="000F3C56" w:rsidP="000F3C56">
            <w:pPr>
              <w:pStyle w:val="11"/>
              <w:spacing w:after="0" w:line="240" w:lineRule="auto"/>
              <w:ind w:left="0"/>
              <w:jc w:val="center"/>
              <w:rPr>
                <w:rFonts w:ascii="Arial" w:hAnsi="Arial" w:cs="Arial"/>
                <w:b/>
                <w:sz w:val="20"/>
                <w:szCs w:val="20"/>
              </w:rPr>
            </w:pPr>
            <w:r w:rsidRPr="000F3C56">
              <w:rPr>
                <w:rFonts w:ascii="Arial" w:hAnsi="Arial" w:cs="Arial"/>
                <w:b/>
                <w:sz w:val="20"/>
                <w:szCs w:val="20"/>
              </w:rPr>
              <w:t>умолчание</w:t>
            </w:r>
          </w:p>
        </w:tc>
        <w:tc>
          <w:tcPr>
            <w:tcW w:w="804" w:type="dxa"/>
            <w:shd w:val="clear" w:color="auto" w:fill="auto"/>
            <w:vAlign w:val="center"/>
          </w:tcPr>
          <w:p w:rsidR="000F3C56" w:rsidRPr="000F3C56" w:rsidRDefault="000F3C56" w:rsidP="000F3C56">
            <w:pPr>
              <w:pStyle w:val="11"/>
              <w:spacing w:after="0" w:line="240" w:lineRule="auto"/>
              <w:ind w:left="0"/>
              <w:jc w:val="center"/>
              <w:rPr>
                <w:rFonts w:ascii="Arial" w:hAnsi="Arial" w:cs="Arial"/>
                <w:b/>
                <w:sz w:val="20"/>
                <w:szCs w:val="20"/>
              </w:rPr>
            </w:pPr>
            <w:proofErr w:type="spellStart"/>
            <w:r w:rsidRPr="000F3C56">
              <w:rPr>
                <w:rFonts w:ascii="Arial" w:hAnsi="Arial" w:cs="Arial"/>
                <w:b/>
                <w:sz w:val="20"/>
                <w:szCs w:val="20"/>
              </w:rPr>
              <w:t>Множ</w:t>
            </w:r>
            <w:proofErr w:type="spellEnd"/>
            <w:r w:rsidRPr="000F3C56">
              <w:rPr>
                <w:rFonts w:ascii="Arial" w:hAnsi="Arial" w:cs="Arial"/>
                <w:b/>
                <w:sz w:val="20"/>
                <w:szCs w:val="20"/>
              </w:rPr>
              <w:t>.</w:t>
            </w:r>
          </w:p>
          <w:p w:rsidR="000F3C56" w:rsidRPr="000F3C56" w:rsidRDefault="000F3C56" w:rsidP="000F3C56">
            <w:pPr>
              <w:pStyle w:val="11"/>
              <w:spacing w:after="0" w:line="240" w:lineRule="auto"/>
              <w:ind w:left="0"/>
              <w:jc w:val="center"/>
              <w:rPr>
                <w:rFonts w:ascii="Arial" w:hAnsi="Arial" w:cs="Arial"/>
                <w:b/>
                <w:sz w:val="20"/>
                <w:szCs w:val="20"/>
              </w:rPr>
            </w:pPr>
            <w:r w:rsidRPr="000F3C56">
              <w:rPr>
                <w:rFonts w:ascii="Arial" w:hAnsi="Arial" w:cs="Arial"/>
                <w:b/>
                <w:sz w:val="20"/>
                <w:szCs w:val="20"/>
              </w:rPr>
              <w:t>выбор</w:t>
            </w:r>
          </w:p>
        </w:tc>
        <w:tc>
          <w:tcPr>
            <w:tcW w:w="990" w:type="dxa"/>
            <w:shd w:val="clear" w:color="auto" w:fill="auto"/>
            <w:vAlign w:val="center"/>
          </w:tcPr>
          <w:p w:rsidR="000F3C56" w:rsidRPr="000F3C56" w:rsidRDefault="000F3C56" w:rsidP="000F3C56">
            <w:pPr>
              <w:pStyle w:val="11"/>
              <w:spacing w:after="0" w:line="240" w:lineRule="auto"/>
              <w:ind w:left="0"/>
              <w:jc w:val="center"/>
              <w:rPr>
                <w:rFonts w:ascii="Arial" w:hAnsi="Arial" w:cs="Arial"/>
                <w:b/>
                <w:sz w:val="20"/>
                <w:szCs w:val="20"/>
              </w:rPr>
            </w:pPr>
            <w:proofErr w:type="spellStart"/>
            <w:r w:rsidRPr="000F3C56">
              <w:rPr>
                <w:rFonts w:ascii="Arial" w:hAnsi="Arial" w:cs="Arial"/>
                <w:b/>
                <w:sz w:val="20"/>
                <w:szCs w:val="20"/>
              </w:rPr>
              <w:t>Обязат</w:t>
            </w:r>
            <w:proofErr w:type="spellEnd"/>
            <w:r w:rsidRPr="000F3C56">
              <w:rPr>
                <w:rFonts w:ascii="Arial" w:hAnsi="Arial" w:cs="Arial"/>
                <w:b/>
                <w:sz w:val="20"/>
                <w:szCs w:val="20"/>
              </w:rPr>
              <w:t>.</w:t>
            </w:r>
          </w:p>
        </w:tc>
      </w:tr>
      <w:tr w:rsidR="000F3C56" w:rsidRPr="000F3C56" w:rsidTr="000F3C56">
        <w:trPr>
          <w:trHeight w:val="367"/>
        </w:trPr>
        <w:tc>
          <w:tcPr>
            <w:tcW w:w="9941" w:type="dxa"/>
            <w:gridSpan w:val="5"/>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p w:rsidR="000F3C56" w:rsidRPr="000F3C56" w:rsidRDefault="000F3C56" w:rsidP="000F3C56">
            <w:pPr>
              <w:pStyle w:val="11"/>
              <w:spacing w:after="0" w:line="240" w:lineRule="auto"/>
              <w:ind w:left="0"/>
              <w:rPr>
                <w:rFonts w:ascii="Arial" w:hAnsi="Arial" w:cs="Arial"/>
                <w:b/>
                <w:sz w:val="20"/>
                <w:szCs w:val="20"/>
              </w:rPr>
            </w:pPr>
            <w:r w:rsidRPr="000F3C56">
              <w:rPr>
                <w:rFonts w:ascii="Arial" w:hAnsi="Arial" w:cs="Arial"/>
                <w:b/>
                <w:sz w:val="20"/>
                <w:szCs w:val="20"/>
              </w:rPr>
              <w:t>РКК Входящего документа</w:t>
            </w:r>
          </w:p>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Номер</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Поле, позволяющее искать среди зарегистрированных </w:t>
            </w:r>
            <w:proofErr w:type="gramStart"/>
            <w:r w:rsidRPr="000F3C56">
              <w:rPr>
                <w:rFonts w:ascii="Arial" w:hAnsi="Arial" w:cs="Arial"/>
                <w:sz w:val="20"/>
                <w:szCs w:val="20"/>
              </w:rPr>
              <w:t>документов</w:t>
            </w:r>
            <w:proofErr w:type="gramEnd"/>
            <w:r w:rsidRPr="000F3C56">
              <w:rPr>
                <w:rFonts w:ascii="Arial" w:hAnsi="Arial" w:cs="Arial"/>
                <w:sz w:val="20"/>
                <w:szCs w:val="20"/>
              </w:rPr>
              <w:t xml:space="preserve"> </w:t>
            </w:r>
            <w:r w:rsidRPr="000F3C56">
              <w:rPr>
                <w:rFonts w:ascii="Arial" w:hAnsi="Arial" w:cs="Arial"/>
                <w:b/>
                <w:sz w:val="20"/>
                <w:szCs w:val="20"/>
              </w:rPr>
              <w:t>как по полному входящему номеру так и по его части.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«Зарегистрирован» равно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регистрации</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Задается либо конкретная дата,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Заголовок</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Заголовок документа (или часть заголовк</w:t>
            </w:r>
            <w:proofErr w:type="gramStart"/>
            <w:r w:rsidRPr="000F3C56">
              <w:rPr>
                <w:rFonts w:ascii="Arial" w:hAnsi="Arial" w:cs="Arial"/>
                <w:sz w:val="20"/>
                <w:szCs w:val="20"/>
              </w:rPr>
              <w:t>а-</w:t>
            </w:r>
            <w:proofErr w:type="gramEnd"/>
            <w:r w:rsidRPr="000F3C56">
              <w:rPr>
                <w:rFonts w:ascii="Arial" w:hAnsi="Arial" w:cs="Arial"/>
                <w:sz w:val="20"/>
                <w:szCs w:val="20"/>
              </w:rPr>
              <w:t xml:space="preserve"> по любому месту вхождения).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или вручную</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rPr>
          <w:trHeight w:val="390"/>
        </w:trPr>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Корреспондент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Позволяет искать по конкретному корреспонденту</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и </w:t>
            </w:r>
            <w:proofErr w:type="spellStart"/>
            <w:r w:rsidRPr="000F3C56">
              <w:rPr>
                <w:rFonts w:ascii="Arial" w:hAnsi="Arial" w:cs="Arial"/>
                <w:sz w:val="20"/>
                <w:szCs w:val="20"/>
              </w:rPr>
              <w:t>СпП</w:t>
            </w:r>
            <w:proofErr w:type="spellEnd"/>
            <w:r w:rsidRPr="000F3C56">
              <w:rPr>
                <w:rFonts w:ascii="Arial" w:hAnsi="Arial" w:cs="Arial"/>
                <w:sz w:val="20"/>
                <w:szCs w:val="20"/>
              </w:rPr>
              <w:t xml:space="preserve"> (для частного лица).</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Если выбрана организация, то поиск осуществляется только по организации, если конкретный сотрудник, то по организации и сотруднику</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Номер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позволяющее искать но номеру организаци</w:t>
            </w:r>
            <w:proofErr w:type="gramStart"/>
            <w:r w:rsidRPr="000F3C56">
              <w:rPr>
                <w:rFonts w:ascii="Arial" w:hAnsi="Arial" w:cs="Arial"/>
                <w:sz w:val="20"/>
                <w:szCs w:val="20"/>
              </w:rPr>
              <w:t>и-</w:t>
            </w:r>
            <w:proofErr w:type="gramEnd"/>
            <w:r w:rsidRPr="000F3C56">
              <w:rPr>
                <w:rFonts w:ascii="Arial" w:hAnsi="Arial" w:cs="Arial"/>
                <w:sz w:val="20"/>
                <w:szCs w:val="20"/>
              </w:rPr>
              <w:t xml:space="preserve"> Корреспондента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документа в организации Корреспондента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w:t>
            </w:r>
            <w:proofErr w:type="gramStart"/>
            <w:r w:rsidRPr="000F3C56">
              <w:rPr>
                <w:rFonts w:ascii="Arial" w:hAnsi="Arial" w:cs="Arial"/>
                <w:sz w:val="20"/>
                <w:szCs w:val="20"/>
              </w:rPr>
              <w:t>а(</w:t>
            </w:r>
            <w:proofErr w:type="gramEnd"/>
            <w:r w:rsidRPr="000F3C56">
              <w:rPr>
                <w:rFonts w:ascii="Arial" w:hAnsi="Arial" w:cs="Arial"/>
                <w:sz w:val="20"/>
                <w:szCs w:val="20"/>
              </w:rPr>
              <w:t>выбор из календаря), либо через диалоговое окно интервал дат От.. До .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Место регистрации</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Место регистрации</w:t>
            </w:r>
          </w:p>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или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Адресат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Адресат входящего документа из своей организации.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или </w:t>
            </w:r>
            <w:proofErr w:type="gramStart"/>
            <w:r w:rsidRPr="000F3C56">
              <w:rPr>
                <w:rFonts w:ascii="Arial" w:hAnsi="Arial" w:cs="Arial"/>
                <w:sz w:val="20"/>
                <w:szCs w:val="20"/>
              </w:rPr>
              <w:t>ФР</w:t>
            </w:r>
            <w:proofErr w:type="gramEnd"/>
            <w:r w:rsidRPr="000F3C56">
              <w:rPr>
                <w:rFonts w:ascii="Arial" w:hAnsi="Arial" w:cs="Arial"/>
                <w:sz w:val="20"/>
                <w:szCs w:val="20"/>
              </w:rPr>
              <w:t>)</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Тематика </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тематики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Зарегистрирован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Контрольный</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Исполнен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 Поле доступно если значение в поле «Контрольный» не равно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Контролеры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На кого возложен контроль</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w:t>
            </w:r>
            <w:proofErr w:type="gramStart"/>
            <w:r w:rsidRPr="000F3C56">
              <w:rPr>
                <w:rFonts w:ascii="Arial" w:hAnsi="Arial" w:cs="Arial"/>
                <w:sz w:val="20"/>
                <w:szCs w:val="20"/>
              </w:rPr>
              <w:t>ФР</w:t>
            </w:r>
            <w:proofErr w:type="gramEnd"/>
            <w:r w:rsidRPr="000F3C56">
              <w:rPr>
                <w:rFonts w:ascii="Arial" w:hAnsi="Arial" w:cs="Arial"/>
                <w:sz w:val="20"/>
                <w:szCs w:val="20"/>
              </w:rPr>
              <w:t>, подразделение)</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«Контрольный» не равно «нет».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Автор</w:t>
            </w:r>
          </w:p>
          <w:p w:rsidR="000F3C56" w:rsidRPr="000F3C56" w:rsidRDefault="000F3C56" w:rsidP="000F3C56">
            <w:pPr>
              <w:spacing w:after="0" w:line="240" w:lineRule="auto"/>
              <w:rPr>
                <w:rFonts w:ascii="Arial" w:hAnsi="Arial" w:cs="Arial"/>
                <w:color w:val="FF0000"/>
                <w:sz w:val="20"/>
                <w:szCs w:val="20"/>
              </w:rPr>
            </w:pPr>
            <w:r w:rsidRPr="000F3C56">
              <w:rPr>
                <w:rFonts w:ascii="Arial" w:hAnsi="Arial" w:cs="Arial"/>
                <w:color w:val="FF0000"/>
                <w:sz w:val="20"/>
                <w:szCs w:val="20"/>
              </w:rPr>
              <w:t>Сейчас нет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Позволяет искать по подписанту из организации-отправителя </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w:t>
            </w:r>
            <w:proofErr w:type="spellStart"/>
            <w:r w:rsidRPr="000F3C56">
              <w:rPr>
                <w:rFonts w:ascii="Arial" w:hAnsi="Arial" w:cs="Arial"/>
                <w:sz w:val="20"/>
                <w:szCs w:val="20"/>
              </w:rPr>
              <w:t>СпП</w:t>
            </w:r>
            <w:proofErr w:type="spellEnd"/>
            <w:r w:rsidRPr="000F3C56">
              <w:rPr>
                <w:rFonts w:ascii="Arial" w:hAnsi="Arial" w:cs="Arial"/>
                <w:sz w:val="20"/>
                <w:szCs w:val="20"/>
              </w:rPr>
              <w:t xml:space="preserve"> из числа сотрудников выбранной в поле Корреспондент организации.</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Исполнитель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Позволяет искать по исполнителю из организации-отправителя </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w:t>
            </w:r>
            <w:proofErr w:type="spellStart"/>
            <w:r w:rsidRPr="000F3C56">
              <w:rPr>
                <w:rFonts w:ascii="Arial" w:hAnsi="Arial" w:cs="Arial"/>
                <w:sz w:val="20"/>
                <w:szCs w:val="20"/>
              </w:rPr>
              <w:t>СпП</w:t>
            </w:r>
            <w:proofErr w:type="spellEnd"/>
            <w:r w:rsidRPr="000F3C56">
              <w:rPr>
                <w:rFonts w:ascii="Arial" w:hAnsi="Arial" w:cs="Arial"/>
                <w:sz w:val="20"/>
                <w:szCs w:val="20"/>
              </w:rPr>
              <w:t xml:space="preserve"> из числа сотрудников выбранной в поле Корреспондент организации.</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Особые отметки</w:t>
            </w:r>
          </w:p>
          <w:p w:rsidR="000F3C56" w:rsidRPr="000F3C56" w:rsidRDefault="000F3C56" w:rsidP="000F3C56">
            <w:pPr>
              <w:spacing w:after="0" w:line="240" w:lineRule="auto"/>
              <w:rPr>
                <w:rFonts w:ascii="Arial" w:hAnsi="Arial" w:cs="Arial"/>
                <w:sz w:val="20"/>
                <w:szCs w:val="20"/>
              </w:rPr>
            </w:pPr>
            <w:r w:rsidRPr="000F3C56">
              <w:rPr>
                <w:rFonts w:ascii="Arial" w:hAnsi="Arial" w:cs="Arial"/>
                <w:color w:val="FF0000"/>
                <w:sz w:val="20"/>
                <w:szCs w:val="20"/>
              </w:rPr>
              <w:t>Сейчас нет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Особые отметки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Связанные документы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для указания номера или части номера документа, связанного с искомым.</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с клавиатуры</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объектов</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документов в результате поиска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Число, ввод с клавиатуры. По умолчанию 100</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r>
      <w:tr w:rsidR="000F3C56" w:rsidRPr="000F3C56" w:rsidTr="000F3C56">
        <w:tc>
          <w:tcPr>
            <w:tcW w:w="9941" w:type="dxa"/>
            <w:gridSpan w:val="5"/>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p w:rsidR="000F3C56" w:rsidRPr="000F3C56" w:rsidRDefault="000F3C56" w:rsidP="000F3C56">
            <w:pPr>
              <w:pStyle w:val="11"/>
              <w:spacing w:after="0" w:line="240" w:lineRule="auto"/>
              <w:ind w:left="0"/>
              <w:rPr>
                <w:rFonts w:ascii="Arial" w:hAnsi="Arial" w:cs="Arial"/>
                <w:b/>
                <w:sz w:val="20"/>
                <w:szCs w:val="20"/>
              </w:rPr>
            </w:pPr>
            <w:r w:rsidRPr="000F3C56">
              <w:rPr>
                <w:rFonts w:ascii="Arial" w:hAnsi="Arial" w:cs="Arial"/>
                <w:b/>
                <w:sz w:val="20"/>
                <w:szCs w:val="20"/>
              </w:rPr>
              <w:t>РКК Исходящего документа</w:t>
            </w:r>
          </w:p>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Номер</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Поле, позволяющее искать среди зарегистрированных </w:t>
            </w:r>
            <w:proofErr w:type="gramStart"/>
            <w:r w:rsidRPr="000F3C56">
              <w:rPr>
                <w:rFonts w:ascii="Arial" w:hAnsi="Arial" w:cs="Arial"/>
                <w:sz w:val="20"/>
                <w:szCs w:val="20"/>
              </w:rPr>
              <w:t>документов</w:t>
            </w:r>
            <w:proofErr w:type="gramEnd"/>
            <w:r w:rsidRPr="000F3C56">
              <w:rPr>
                <w:rFonts w:ascii="Arial" w:hAnsi="Arial" w:cs="Arial"/>
                <w:sz w:val="20"/>
                <w:szCs w:val="20"/>
              </w:rPr>
              <w:t xml:space="preserve"> </w:t>
            </w:r>
            <w:r w:rsidRPr="000F3C56">
              <w:rPr>
                <w:rFonts w:ascii="Arial" w:hAnsi="Arial" w:cs="Arial"/>
                <w:b/>
                <w:sz w:val="20"/>
                <w:szCs w:val="20"/>
              </w:rPr>
              <w:t>как по полному исходящему номеру так и по его части.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«Зарегистрирован» равно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Задается либо конкретная дата,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Заголовок</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Заголовок документа (или часть заголовк</w:t>
            </w:r>
            <w:proofErr w:type="gramStart"/>
            <w:r w:rsidRPr="000F3C56">
              <w:rPr>
                <w:rFonts w:ascii="Arial" w:hAnsi="Arial" w:cs="Arial"/>
                <w:sz w:val="20"/>
                <w:szCs w:val="20"/>
              </w:rPr>
              <w:t>а-</w:t>
            </w:r>
            <w:proofErr w:type="gramEnd"/>
            <w:r w:rsidRPr="000F3C56">
              <w:rPr>
                <w:rFonts w:ascii="Arial" w:hAnsi="Arial" w:cs="Arial"/>
                <w:sz w:val="20"/>
                <w:szCs w:val="20"/>
              </w:rPr>
              <w:t xml:space="preserve"> по любому месту вхождения).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или вручную</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rPr>
          <w:trHeight w:val="432"/>
        </w:trPr>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Корреспондент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Позволяет искать по конкретному адресату</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и </w:t>
            </w:r>
            <w:proofErr w:type="spellStart"/>
            <w:r w:rsidRPr="000F3C56">
              <w:rPr>
                <w:rFonts w:ascii="Arial" w:hAnsi="Arial" w:cs="Arial"/>
                <w:sz w:val="20"/>
                <w:szCs w:val="20"/>
              </w:rPr>
              <w:t>СпП</w:t>
            </w:r>
            <w:proofErr w:type="spellEnd"/>
            <w:r w:rsidRPr="000F3C56">
              <w:rPr>
                <w:rFonts w:ascii="Arial" w:hAnsi="Arial" w:cs="Arial"/>
                <w:sz w:val="20"/>
                <w:szCs w:val="20"/>
              </w:rPr>
              <w:t xml:space="preserve"> (для частного лица)</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Если выбрана организация, то поиск осуществляется только по организации, если </w:t>
            </w:r>
            <w:r w:rsidRPr="000F3C56">
              <w:rPr>
                <w:rFonts w:ascii="Arial" w:hAnsi="Arial" w:cs="Arial"/>
                <w:sz w:val="20"/>
                <w:szCs w:val="20"/>
              </w:rPr>
              <w:lastRenderedPageBreak/>
              <w:t>конкретный сотрудник, то по организации и сотруднику</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Подпись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Подписант исходящего документа из своей организации.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сотрудник)</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Исполнитель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Исполнитель документа из своей организации.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w:t>
            </w:r>
            <w:proofErr w:type="gramStart"/>
            <w:r w:rsidRPr="000F3C56">
              <w:rPr>
                <w:rFonts w:ascii="Arial" w:hAnsi="Arial" w:cs="Arial"/>
                <w:sz w:val="20"/>
                <w:szCs w:val="20"/>
              </w:rPr>
              <w:t>ФР</w:t>
            </w:r>
            <w:proofErr w:type="gramEnd"/>
            <w:r w:rsidRPr="000F3C56">
              <w:rPr>
                <w:rFonts w:ascii="Arial" w:hAnsi="Arial" w:cs="Arial"/>
                <w:sz w:val="20"/>
                <w:szCs w:val="20"/>
              </w:rPr>
              <w:t>)</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Место регистрации</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Место регистрации</w:t>
            </w:r>
          </w:p>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или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Зарегистрирован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Контрольный</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Исполнен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 Поле доступно если значение в поле «Контрольный» не равно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Контролеры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На кого возложен контроль</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w:t>
            </w:r>
            <w:proofErr w:type="gramStart"/>
            <w:r w:rsidRPr="000F3C56">
              <w:rPr>
                <w:rFonts w:ascii="Arial" w:hAnsi="Arial" w:cs="Arial"/>
                <w:sz w:val="20"/>
                <w:szCs w:val="20"/>
              </w:rPr>
              <w:t>ФР</w:t>
            </w:r>
            <w:proofErr w:type="gramEnd"/>
            <w:r w:rsidRPr="000F3C56">
              <w:rPr>
                <w:rFonts w:ascii="Arial" w:hAnsi="Arial" w:cs="Arial"/>
                <w:sz w:val="20"/>
                <w:szCs w:val="20"/>
              </w:rPr>
              <w:t>, подразделение)</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«Контрольный» не равно «нет».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Особые отметки</w:t>
            </w:r>
          </w:p>
          <w:p w:rsidR="000F3C56" w:rsidRPr="000F3C56" w:rsidRDefault="000F3C56" w:rsidP="000F3C56">
            <w:pPr>
              <w:spacing w:after="0" w:line="240" w:lineRule="auto"/>
              <w:rPr>
                <w:rFonts w:ascii="Arial" w:hAnsi="Arial" w:cs="Arial"/>
                <w:sz w:val="20"/>
                <w:szCs w:val="20"/>
              </w:rPr>
            </w:pPr>
            <w:r w:rsidRPr="000F3C56">
              <w:rPr>
                <w:rFonts w:ascii="Arial" w:hAnsi="Arial" w:cs="Arial"/>
                <w:color w:val="FF0000"/>
                <w:sz w:val="20"/>
                <w:szCs w:val="20"/>
              </w:rPr>
              <w:t>Сейчас нет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Особые отметки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Связанные документы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для указания номера или его части документа, связанного с искомым.</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объектов</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документов в результате поиска</w:t>
            </w:r>
          </w:p>
          <w:p w:rsidR="000F3C56" w:rsidRPr="000F3C56" w:rsidRDefault="000F3C56" w:rsidP="000F3C56">
            <w:pPr>
              <w:pStyle w:val="11"/>
              <w:spacing w:after="0" w:line="240" w:lineRule="auto"/>
              <w:ind w:left="0"/>
              <w:rPr>
                <w:rFonts w:ascii="Arial" w:hAnsi="Arial" w:cs="Arial"/>
                <w:sz w:val="20"/>
                <w:szCs w:val="20"/>
              </w:rPr>
            </w:pP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Число, ввод с клавиатуры. По умолчанию 100</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r>
      <w:tr w:rsidR="000F3C56" w:rsidRPr="000F3C56" w:rsidTr="000F3C56">
        <w:tc>
          <w:tcPr>
            <w:tcW w:w="9941" w:type="dxa"/>
            <w:gridSpan w:val="5"/>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p w:rsidR="000F3C56" w:rsidRPr="000F3C56" w:rsidRDefault="000F3C56" w:rsidP="000F3C56">
            <w:pPr>
              <w:pStyle w:val="11"/>
              <w:spacing w:after="0" w:line="240" w:lineRule="auto"/>
              <w:ind w:left="0"/>
              <w:rPr>
                <w:rFonts w:ascii="Arial" w:hAnsi="Arial" w:cs="Arial"/>
                <w:b/>
                <w:sz w:val="20"/>
                <w:szCs w:val="20"/>
              </w:rPr>
            </w:pPr>
            <w:r w:rsidRPr="000F3C56">
              <w:rPr>
                <w:rFonts w:ascii="Arial" w:hAnsi="Arial" w:cs="Arial"/>
                <w:b/>
                <w:sz w:val="20"/>
                <w:szCs w:val="20"/>
              </w:rPr>
              <w:t>РКК Внутреннего документа</w:t>
            </w:r>
          </w:p>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Номер</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Поле, позволяющее искать среди зарегистрированных </w:t>
            </w:r>
            <w:proofErr w:type="gramStart"/>
            <w:r w:rsidRPr="000F3C56">
              <w:rPr>
                <w:rFonts w:ascii="Arial" w:hAnsi="Arial" w:cs="Arial"/>
                <w:sz w:val="20"/>
                <w:szCs w:val="20"/>
              </w:rPr>
              <w:t>документов</w:t>
            </w:r>
            <w:proofErr w:type="gramEnd"/>
            <w:r w:rsidRPr="000F3C56">
              <w:rPr>
                <w:rFonts w:ascii="Arial" w:hAnsi="Arial" w:cs="Arial"/>
                <w:sz w:val="20"/>
                <w:szCs w:val="20"/>
              </w:rPr>
              <w:t xml:space="preserve"> </w:t>
            </w:r>
            <w:r w:rsidRPr="000F3C56">
              <w:rPr>
                <w:rFonts w:ascii="Arial" w:hAnsi="Arial" w:cs="Arial"/>
                <w:b/>
                <w:sz w:val="20"/>
                <w:szCs w:val="20"/>
              </w:rPr>
              <w:t>как по полному номеру так и по его части.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«Зарегистрирован» равно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Задается либо конкретная дата,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Заголовок</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Заголовок документа (или часть заголовка - </w:t>
            </w:r>
            <w:r w:rsidRPr="000F3C56">
              <w:rPr>
                <w:rFonts w:ascii="Arial" w:hAnsi="Arial" w:cs="Arial"/>
                <w:sz w:val="20"/>
                <w:szCs w:val="20"/>
              </w:rPr>
              <w:lastRenderedPageBreak/>
              <w:t>по любому месту вхождения).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Выбор из классификатора или вручную</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rPr>
          <w:trHeight w:val="449"/>
        </w:trPr>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Вид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Адресат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Позволяет искать по адресату внутреннего документа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или </w:t>
            </w:r>
            <w:proofErr w:type="gramStart"/>
            <w:r w:rsidRPr="000F3C56">
              <w:rPr>
                <w:rFonts w:ascii="Arial" w:hAnsi="Arial" w:cs="Arial"/>
                <w:sz w:val="20"/>
                <w:szCs w:val="20"/>
              </w:rPr>
              <w:t>ФР</w:t>
            </w:r>
            <w:proofErr w:type="gramEnd"/>
            <w:r w:rsidRPr="000F3C56">
              <w:rPr>
                <w:rFonts w:ascii="Arial" w:hAnsi="Arial" w:cs="Arial"/>
                <w:sz w:val="20"/>
                <w:szCs w:val="20"/>
              </w:rPr>
              <w:t>)</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Подпись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Подписант документа </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сотрудник,)</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Исполнитель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Исполнитель документа </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w:t>
            </w:r>
            <w:proofErr w:type="gramStart"/>
            <w:r w:rsidRPr="000F3C56">
              <w:rPr>
                <w:rFonts w:ascii="Arial" w:hAnsi="Arial" w:cs="Arial"/>
                <w:sz w:val="20"/>
                <w:szCs w:val="20"/>
              </w:rPr>
              <w:t>ФР</w:t>
            </w:r>
            <w:proofErr w:type="gramEnd"/>
            <w:r w:rsidRPr="000F3C56">
              <w:rPr>
                <w:rFonts w:ascii="Arial" w:hAnsi="Arial" w:cs="Arial"/>
                <w:sz w:val="20"/>
                <w:szCs w:val="20"/>
              </w:rPr>
              <w:t>)</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Место регистрации</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Место регистрации</w:t>
            </w:r>
          </w:p>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или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Зарегистрирован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Контрольный</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Исполнен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 Поле доступно если значение в поле «Контрольный» не равно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Контролеры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На кого возложен контроль</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w:t>
            </w:r>
            <w:proofErr w:type="gramStart"/>
            <w:r w:rsidRPr="000F3C56">
              <w:rPr>
                <w:rFonts w:ascii="Arial" w:hAnsi="Arial" w:cs="Arial"/>
                <w:sz w:val="20"/>
                <w:szCs w:val="20"/>
              </w:rPr>
              <w:t>ФР</w:t>
            </w:r>
            <w:proofErr w:type="gramEnd"/>
            <w:r w:rsidRPr="000F3C56">
              <w:rPr>
                <w:rFonts w:ascii="Arial" w:hAnsi="Arial" w:cs="Arial"/>
                <w:sz w:val="20"/>
                <w:szCs w:val="20"/>
              </w:rPr>
              <w:t>,  подразделение)</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«Контрольный» не равно «нет».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Особые отметки</w:t>
            </w:r>
          </w:p>
          <w:p w:rsidR="000F3C56" w:rsidRPr="000F3C56" w:rsidRDefault="000F3C56" w:rsidP="000F3C56">
            <w:pPr>
              <w:spacing w:after="0" w:line="240" w:lineRule="auto"/>
              <w:rPr>
                <w:rFonts w:ascii="Arial" w:hAnsi="Arial" w:cs="Arial"/>
                <w:sz w:val="20"/>
                <w:szCs w:val="20"/>
              </w:rPr>
            </w:pPr>
            <w:r w:rsidRPr="000F3C56">
              <w:rPr>
                <w:rFonts w:ascii="Arial" w:hAnsi="Arial" w:cs="Arial"/>
                <w:color w:val="FF0000"/>
                <w:sz w:val="20"/>
                <w:szCs w:val="20"/>
              </w:rPr>
              <w:t>Сейчас нет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Особые отметки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Связанные документы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для указания номера или части номера документа, связанного с искомым.</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ввод с клавиатуры.</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объектов</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документов в результате поиска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Число, ввод с клавиатуры. По умолчанию 100</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r>
      <w:tr w:rsidR="000F3C56" w:rsidRPr="000F3C56" w:rsidTr="000F3C56">
        <w:tc>
          <w:tcPr>
            <w:tcW w:w="9941" w:type="dxa"/>
            <w:gridSpan w:val="5"/>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p w:rsidR="000F3C56" w:rsidRPr="000F3C56" w:rsidRDefault="000F3C56" w:rsidP="000F3C56">
            <w:pPr>
              <w:pStyle w:val="11"/>
              <w:spacing w:after="0" w:line="240" w:lineRule="auto"/>
              <w:ind w:left="0"/>
              <w:rPr>
                <w:rFonts w:ascii="Arial" w:hAnsi="Arial" w:cs="Arial"/>
                <w:b/>
                <w:sz w:val="20"/>
                <w:szCs w:val="20"/>
              </w:rPr>
            </w:pPr>
            <w:r w:rsidRPr="000F3C56">
              <w:rPr>
                <w:rFonts w:ascii="Arial" w:hAnsi="Arial" w:cs="Arial"/>
                <w:b/>
                <w:sz w:val="20"/>
                <w:szCs w:val="20"/>
              </w:rPr>
              <w:t>РКК ОРД</w:t>
            </w:r>
          </w:p>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Номер</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Поле, позволяющее искать среди зарегистрированных </w:t>
            </w:r>
            <w:proofErr w:type="gramStart"/>
            <w:r w:rsidRPr="000F3C56">
              <w:rPr>
                <w:rFonts w:ascii="Arial" w:hAnsi="Arial" w:cs="Arial"/>
                <w:sz w:val="20"/>
                <w:szCs w:val="20"/>
              </w:rPr>
              <w:t>документов</w:t>
            </w:r>
            <w:proofErr w:type="gramEnd"/>
            <w:r w:rsidRPr="000F3C56">
              <w:rPr>
                <w:rFonts w:ascii="Arial" w:hAnsi="Arial" w:cs="Arial"/>
                <w:sz w:val="20"/>
                <w:szCs w:val="20"/>
              </w:rPr>
              <w:t xml:space="preserve"> </w:t>
            </w:r>
            <w:r w:rsidRPr="000F3C56">
              <w:rPr>
                <w:rFonts w:ascii="Arial" w:hAnsi="Arial" w:cs="Arial"/>
                <w:b/>
                <w:sz w:val="20"/>
                <w:szCs w:val="20"/>
              </w:rPr>
              <w:t>как по полному номеру так и по его части.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«Зарегистрирован» равно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Задается либо конкретная дата,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w:t>
            </w:r>
            <w:r w:rsidRPr="000F3C56">
              <w:rPr>
                <w:rFonts w:ascii="Arial" w:hAnsi="Arial" w:cs="Arial"/>
                <w:sz w:val="20"/>
                <w:szCs w:val="20"/>
              </w:rPr>
              <w:lastRenderedPageBreak/>
              <w:t>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Заголовок</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Заголовок документа (в том числе  част</w:t>
            </w:r>
            <w:proofErr w:type="gramStart"/>
            <w:r w:rsidRPr="000F3C56">
              <w:rPr>
                <w:rFonts w:ascii="Arial" w:hAnsi="Arial" w:cs="Arial"/>
                <w:sz w:val="20"/>
                <w:szCs w:val="20"/>
              </w:rPr>
              <w:t>ь-</w:t>
            </w:r>
            <w:proofErr w:type="gramEnd"/>
            <w:r w:rsidRPr="000F3C56">
              <w:rPr>
                <w:rFonts w:ascii="Arial" w:hAnsi="Arial" w:cs="Arial"/>
                <w:sz w:val="20"/>
                <w:szCs w:val="20"/>
              </w:rPr>
              <w:t xml:space="preserve"> по любому месту вхождения).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или вручную</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Подпись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Подписант документа из своей организации.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сотрудник)</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Исполнитель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Исполнитель документа из своей организации.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w:t>
            </w:r>
            <w:proofErr w:type="gramStart"/>
            <w:r w:rsidRPr="000F3C56">
              <w:rPr>
                <w:rFonts w:ascii="Arial" w:hAnsi="Arial" w:cs="Arial"/>
                <w:sz w:val="20"/>
                <w:szCs w:val="20"/>
              </w:rPr>
              <w:t>ФР</w:t>
            </w:r>
            <w:proofErr w:type="gramEnd"/>
            <w:r w:rsidRPr="000F3C56">
              <w:rPr>
                <w:rFonts w:ascii="Arial" w:hAnsi="Arial" w:cs="Arial"/>
                <w:sz w:val="20"/>
                <w:szCs w:val="20"/>
              </w:rPr>
              <w:t>)</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Место регистрации</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Место регистрации</w:t>
            </w:r>
          </w:p>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или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Адресат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Позволяет искать по адресату из списка рассылки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или </w:t>
            </w:r>
            <w:proofErr w:type="gramStart"/>
            <w:r w:rsidRPr="000F3C56">
              <w:rPr>
                <w:rFonts w:ascii="Arial" w:hAnsi="Arial" w:cs="Arial"/>
                <w:sz w:val="20"/>
                <w:szCs w:val="20"/>
              </w:rPr>
              <w:t>ФР</w:t>
            </w:r>
            <w:proofErr w:type="gramEnd"/>
            <w:r w:rsidRPr="000F3C56">
              <w:rPr>
                <w:rFonts w:ascii="Arial" w:hAnsi="Arial" w:cs="Arial"/>
                <w:sz w:val="20"/>
                <w:szCs w:val="20"/>
              </w:rPr>
              <w:t>)</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Зарегистрирован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Контрольный</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Исполнен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 Поле доступно если значение в поле «Контрольный» не равно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Контролеры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На кого возложен контроль</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w:t>
            </w:r>
            <w:proofErr w:type="gramStart"/>
            <w:r w:rsidRPr="000F3C56">
              <w:rPr>
                <w:rFonts w:ascii="Arial" w:hAnsi="Arial" w:cs="Arial"/>
                <w:sz w:val="20"/>
                <w:szCs w:val="20"/>
              </w:rPr>
              <w:t>ФР</w:t>
            </w:r>
            <w:proofErr w:type="gramEnd"/>
            <w:r w:rsidRPr="000F3C56">
              <w:rPr>
                <w:rFonts w:ascii="Arial" w:hAnsi="Arial" w:cs="Arial"/>
                <w:sz w:val="20"/>
                <w:szCs w:val="20"/>
              </w:rPr>
              <w:t>,  подразделение)</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«Контрольный» не равно «нет».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Особые отметки</w:t>
            </w:r>
          </w:p>
          <w:p w:rsidR="000F3C56" w:rsidRPr="000F3C56" w:rsidRDefault="000F3C56" w:rsidP="000F3C56">
            <w:pPr>
              <w:spacing w:after="0" w:line="240" w:lineRule="auto"/>
              <w:rPr>
                <w:rFonts w:ascii="Arial" w:hAnsi="Arial" w:cs="Arial"/>
                <w:sz w:val="20"/>
                <w:szCs w:val="20"/>
              </w:rPr>
            </w:pPr>
            <w:r w:rsidRPr="000F3C56">
              <w:rPr>
                <w:rFonts w:ascii="Arial" w:hAnsi="Arial" w:cs="Arial"/>
                <w:color w:val="FF0000"/>
                <w:sz w:val="20"/>
                <w:szCs w:val="20"/>
              </w:rPr>
              <w:t>Сейчас нет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Особые отметки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Связанные документы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для указания номера или части номера документа, связанного с искомым.</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ввод с клавиатуры.</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объектов</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документов в результате поиска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Число, ввод с клавиатуры. По умолчанию 100</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r>
      <w:tr w:rsidR="000F3C56" w:rsidRPr="000F3C56" w:rsidTr="000F3C56">
        <w:tc>
          <w:tcPr>
            <w:tcW w:w="9941" w:type="dxa"/>
            <w:gridSpan w:val="5"/>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p w:rsidR="000F3C56" w:rsidRPr="000F3C56" w:rsidRDefault="000F3C56" w:rsidP="000F3C56">
            <w:pPr>
              <w:pStyle w:val="11"/>
              <w:spacing w:after="0" w:line="240" w:lineRule="auto"/>
              <w:ind w:left="0"/>
              <w:rPr>
                <w:rFonts w:ascii="Arial" w:hAnsi="Arial" w:cs="Arial"/>
                <w:b/>
                <w:sz w:val="20"/>
                <w:szCs w:val="20"/>
              </w:rPr>
            </w:pPr>
            <w:r w:rsidRPr="000F3C56">
              <w:rPr>
                <w:rFonts w:ascii="Arial" w:hAnsi="Arial" w:cs="Arial"/>
                <w:b/>
                <w:sz w:val="20"/>
                <w:szCs w:val="20"/>
              </w:rPr>
              <w:t xml:space="preserve">Карточка самостоятельного Поручения </w:t>
            </w:r>
          </w:p>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Автор поручения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Автор поручения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w:t>
            </w:r>
            <w:proofErr w:type="gramStart"/>
            <w:r w:rsidRPr="000F3C56">
              <w:rPr>
                <w:rFonts w:ascii="Arial" w:hAnsi="Arial" w:cs="Arial"/>
                <w:sz w:val="20"/>
                <w:szCs w:val="20"/>
              </w:rPr>
              <w:t>ФР</w:t>
            </w:r>
            <w:proofErr w:type="gramEnd"/>
            <w:r w:rsidRPr="000F3C56">
              <w:rPr>
                <w:rFonts w:ascii="Arial" w:hAnsi="Arial" w:cs="Arial"/>
                <w:sz w:val="20"/>
                <w:szCs w:val="20"/>
              </w:rPr>
              <w:t>)</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Исполнитель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Исполнитель поручения </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w:t>
            </w:r>
            <w:proofErr w:type="gramStart"/>
            <w:r w:rsidRPr="000F3C56">
              <w:rPr>
                <w:rFonts w:ascii="Arial" w:hAnsi="Arial" w:cs="Arial"/>
                <w:sz w:val="20"/>
                <w:szCs w:val="20"/>
              </w:rPr>
              <w:t>ФР</w:t>
            </w:r>
            <w:proofErr w:type="gramEnd"/>
            <w:r w:rsidRPr="000F3C56">
              <w:rPr>
                <w:rFonts w:ascii="Arial" w:hAnsi="Arial" w:cs="Arial"/>
                <w:sz w:val="20"/>
                <w:szCs w:val="20"/>
              </w:rPr>
              <w:t>)</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Текст поручения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Текст поручения (или часть текста).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или вручную</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Дата. Задается либо конкретная дата (выбор из календаря), либо через </w:t>
            </w:r>
            <w:r w:rsidRPr="000F3C56">
              <w:rPr>
                <w:rFonts w:ascii="Arial" w:hAnsi="Arial" w:cs="Arial"/>
                <w:sz w:val="20"/>
                <w:szCs w:val="20"/>
              </w:rPr>
              <w:lastRenderedPageBreak/>
              <w:t>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 Поле доступно если значение в поле «Контрольный» не равно «нет».</w:t>
            </w:r>
          </w:p>
          <w:p w:rsidR="000F3C56" w:rsidRPr="000F3C56" w:rsidRDefault="000F3C56" w:rsidP="000F3C56">
            <w:pPr>
              <w:spacing w:after="0" w:line="240" w:lineRule="auto"/>
              <w:rPr>
                <w:rFonts w:ascii="Arial" w:hAnsi="Arial" w:cs="Arial"/>
                <w:sz w:val="20"/>
                <w:szCs w:val="20"/>
              </w:rPr>
            </w:pP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Номер</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Поле, позволяющее искать корневое поручение по номеру -  как по полному </w:t>
            </w:r>
            <w:proofErr w:type="gramStart"/>
            <w:r w:rsidRPr="000F3C56">
              <w:rPr>
                <w:rFonts w:ascii="Arial" w:hAnsi="Arial" w:cs="Arial"/>
                <w:sz w:val="20"/>
                <w:szCs w:val="20"/>
              </w:rPr>
              <w:t>номеру</w:t>
            </w:r>
            <w:proofErr w:type="gramEnd"/>
            <w:r w:rsidRPr="000F3C56">
              <w:rPr>
                <w:rFonts w:ascii="Arial" w:hAnsi="Arial" w:cs="Arial"/>
                <w:sz w:val="20"/>
                <w:szCs w:val="20"/>
              </w:rPr>
              <w:t xml:space="preserve"> так и по его части.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«проект» не равно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Дата </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поручения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Контрольный</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Проект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«Не важно»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Исполнен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Контролеры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На кого возложен контроль</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w:t>
            </w:r>
            <w:proofErr w:type="gramStart"/>
            <w:r w:rsidRPr="000F3C56">
              <w:rPr>
                <w:rFonts w:ascii="Arial" w:hAnsi="Arial" w:cs="Arial"/>
                <w:sz w:val="20"/>
                <w:szCs w:val="20"/>
              </w:rPr>
              <w:t>ФР</w:t>
            </w:r>
            <w:proofErr w:type="gramEnd"/>
            <w:r w:rsidRPr="000F3C56">
              <w:rPr>
                <w:rFonts w:ascii="Arial" w:hAnsi="Arial" w:cs="Arial"/>
                <w:sz w:val="20"/>
                <w:szCs w:val="20"/>
              </w:rPr>
              <w:t>,  подразделение)</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«Контрольный» не равно «Нет».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Связанные документы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для указания номера документа, связанного с искомым.</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ввод с клавиатуры.</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объектов</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документов в результате поиска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Число, ввод с клавиатуры. По умолчанию 100</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r>
      <w:tr w:rsidR="000F3C56" w:rsidRPr="000F3C56" w:rsidTr="000F3C56">
        <w:tc>
          <w:tcPr>
            <w:tcW w:w="9941" w:type="dxa"/>
            <w:gridSpan w:val="5"/>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p w:rsidR="000F3C56" w:rsidRPr="000F3C56" w:rsidRDefault="000F3C56" w:rsidP="000F3C56">
            <w:pPr>
              <w:pStyle w:val="11"/>
              <w:spacing w:after="0" w:line="240" w:lineRule="auto"/>
              <w:ind w:left="0"/>
              <w:rPr>
                <w:rFonts w:ascii="Arial" w:hAnsi="Arial" w:cs="Arial"/>
                <w:b/>
                <w:sz w:val="20"/>
                <w:szCs w:val="20"/>
              </w:rPr>
            </w:pPr>
            <w:r w:rsidRPr="000F3C56">
              <w:rPr>
                <w:rFonts w:ascii="Arial" w:hAnsi="Arial" w:cs="Arial"/>
                <w:b/>
                <w:sz w:val="20"/>
                <w:szCs w:val="20"/>
              </w:rPr>
              <w:t xml:space="preserve">Карточка Резолюции/Поручения к </w:t>
            </w:r>
            <w:r w:rsidRPr="000F3C56">
              <w:rPr>
                <w:rFonts w:ascii="Arial" w:hAnsi="Arial" w:cs="Arial"/>
                <w:b/>
                <w:vanish/>
                <w:sz w:val="20"/>
                <w:szCs w:val="20"/>
              </w:rPr>
              <w:t>ККРКК</w:t>
            </w:r>
            <w:r w:rsidRPr="000F3C56">
              <w:rPr>
                <w:rFonts w:ascii="Arial" w:hAnsi="Arial" w:cs="Arial"/>
                <w:b/>
                <w:sz w:val="20"/>
                <w:szCs w:val="20"/>
              </w:rPr>
              <w:t xml:space="preserve"> РКК</w:t>
            </w:r>
          </w:p>
          <w:p w:rsidR="000F3C56" w:rsidRPr="000F3C56" w:rsidRDefault="000F3C56" w:rsidP="000F3C56">
            <w:pPr>
              <w:pStyle w:val="11"/>
              <w:spacing w:after="0" w:line="240" w:lineRule="auto"/>
              <w:ind w:left="0"/>
              <w:rPr>
                <w:rFonts w:ascii="Arial" w:hAnsi="Arial" w:cs="Arial"/>
                <w:b/>
                <w:sz w:val="20"/>
                <w:szCs w:val="20"/>
              </w:rPr>
            </w:pPr>
            <w:r w:rsidRPr="000F3C56">
              <w:rPr>
                <w:rFonts w:ascii="Arial" w:hAnsi="Arial" w:cs="Arial"/>
                <w:b/>
                <w:sz w:val="20"/>
                <w:szCs w:val="20"/>
              </w:rPr>
              <w:t>(Для исходящих ищется сводка о резолюции)</w:t>
            </w:r>
          </w:p>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Автор резолюции</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Автор поручения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w:t>
            </w:r>
            <w:proofErr w:type="gramStart"/>
            <w:r w:rsidRPr="000F3C56">
              <w:rPr>
                <w:rFonts w:ascii="Arial" w:hAnsi="Arial" w:cs="Arial"/>
                <w:sz w:val="20"/>
                <w:szCs w:val="20"/>
              </w:rPr>
              <w:t>ФР</w:t>
            </w:r>
            <w:proofErr w:type="gramEnd"/>
            <w:r w:rsidRPr="000F3C56">
              <w:rPr>
                <w:rFonts w:ascii="Arial" w:hAnsi="Arial" w:cs="Arial"/>
                <w:sz w:val="20"/>
                <w:szCs w:val="20"/>
              </w:rPr>
              <w:t xml:space="preserve">), для исходящих – из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(системные организации)(РВЗ, сотрудник,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Исполнитель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Исполнитель поручения </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w:t>
            </w:r>
            <w:proofErr w:type="gramStart"/>
            <w:r w:rsidRPr="000F3C56">
              <w:rPr>
                <w:rFonts w:ascii="Arial" w:hAnsi="Arial" w:cs="Arial"/>
                <w:sz w:val="20"/>
                <w:szCs w:val="20"/>
              </w:rPr>
              <w:t>ФР</w:t>
            </w:r>
            <w:proofErr w:type="gramEnd"/>
            <w:r w:rsidRPr="000F3C56">
              <w:rPr>
                <w:rFonts w:ascii="Arial" w:hAnsi="Arial" w:cs="Arial"/>
                <w:sz w:val="20"/>
                <w:szCs w:val="20"/>
              </w:rPr>
              <w:t xml:space="preserve">), для исходящих – из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(системные организации) (РВЗ, сотрудник,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Текст резолюции</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Текст поручения (или часть текста).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или вручную</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Дата. Задается либо конкретная дата (выбор из календаря), либо через </w:t>
            </w:r>
            <w:r w:rsidRPr="000F3C56">
              <w:rPr>
                <w:rFonts w:ascii="Arial" w:hAnsi="Arial" w:cs="Arial"/>
                <w:sz w:val="20"/>
                <w:szCs w:val="20"/>
              </w:rPr>
              <w:lastRenderedPageBreak/>
              <w:t>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 Поле доступно если значение в поле «Контрольный» не равно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Контрольный</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Исполнен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Контролеры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На кого возложен контроль</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w:t>
            </w:r>
            <w:proofErr w:type="gramStart"/>
            <w:r w:rsidRPr="000F3C56">
              <w:rPr>
                <w:rFonts w:ascii="Arial" w:hAnsi="Arial" w:cs="Arial"/>
                <w:sz w:val="20"/>
                <w:szCs w:val="20"/>
              </w:rPr>
              <w:t>ФР</w:t>
            </w:r>
            <w:proofErr w:type="gramEnd"/>
            <w:r w:rsidRPr="000F3C56">
              <w:rPr>
                <w:rFonts w:ascii="Arial" w:hAnsi="Arial" w:cs="Arial"/>
                <w:sz w:val="20"/>
                <w:szCs w:val="20"/>
              </w:rPr>
              <w:t>,  подразделение)</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«Контрольный» не равно «Нет».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rPr>
          <w:trHeight w:val="367"/>
        </w:trPr>
        <w:tc>
          <w:tcPr>
            <w:tcW w:w="9941" w:type="dxa"/>
            <w:gridSpan w:val="5"/>
            <w:shd w:val="clear" w:color="auto" w:fill="auto"/>
            <w:vAlign w:val="center"/>
          </w:tcPr>
          <w:p w:rsidR="000F3C56" w:rsidRPr="000F3C56" w:rsidRDefault="000F3C56" w:rsidP="000F3C56">
            <w:pPr>
              <w:spacing w:after="0" w:line="240" w:lineRule="auto"/>
              <w:rPr>
                <w:rFonts w:ascii="Arial" w:hAnsi="Arial" w:cs="Arial"/>
                <w:i/>
                <w:sz w:val="20"/>
                <w:szCs w:val="20"/>
              </w:rPr>
            </w:pPr>
            <w:r w:rsidRPr="000F3C56">
              <w:rPr>
                <w:rFonts w:ascii="Arial" w:hAnsi="Arial" w:cs="Arial"/>
                <w:i/>
                <w:sz w:val="20"/>
                <w:szCs w:val="20"/>
              </w:rPr>
              <w:t>---------------------------------------------Реквизиты документа--------------------------------------------------------------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документа, к которому относится резолюция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 к которому относится резолюция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Подпись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Подписант документа, к которому относится резолюция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или сотрудник), для входящих -  из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(РВЗ или сотрудник)</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Корреспондент/Адресат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Ищется Корреспондент для Входящих, ОГ, Адресат для Исходящих, Внутренних, пользователи из списка рассылки – для ОРД</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w:t>
            </w:r>
            <w:proofErr w:type="gramStart"/>
            <w:r w:rsidRPr="000F3C56">
              <w:rPr>
                <w:rFonts w:ascii="Arial" w:hAnsi="Arial" w:cs="Arial"/>
                <w:sz w:val="20"/>
                <w:szCs w:val="20"/>
              </w:rPr>
              <w:t>ФР</w:t>
            </w:r>
            <w:proofErr w:type="gramEnd"/>
            <w:r w:rsidRPr="000F3C56">
              <w:rPr>
                <w:rFonts w:ascii="Arial" w:hAnsi="Arial" w:cs="Arial"/>
                <w:sz w:val="20"/>
                <w:szCs w:val="20"/>
              </w:rPr>
              <w:t xml:space="preserve">) – Внутренние, ОРД, </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СПО для Входящих,  Исходящих, ОГ (РВЗ, сотрудник,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Тематика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 документа, к которому относится резолюция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объектов</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документов в результате поиска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Число, ввод с клавиатуры. По умолчанию 100</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r>
      <w:tr w:rsidR="000F3C56" w:rsidRPr="000F3C56" w:rsidTr="000F3C56">
        <w:tc>
          <w:tcPr>
            <w:tcW w:w="9941" w:type="dxa"/>
            <w:gridSpan w:val="5"/>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Карточка исполнения</w:t>
            </w:r>
          </w:p>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(Для исходящих ищется сводка об исполнении)</w:t>
            </w:r>
          </w:p>
          <w:p w:rsidR="000F3C56" w:rsidRPr="000F3C56" w:rsidRDefault="000F3C56" w:rsidP="000F3C56">
            <w:pPr>
              <w:spacing w:after="0" w:line="240" w:lineRule="auto"/>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исполнения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исполнения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Автор отчета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Автор отчета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для исходящих -  из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(системные организации</w:t>
            </w:r>
            <w:proofErr w:type="gramStart"/>
            <w:r w:rsidRPr="000F3C56">
              <w:rPr>
                <w:rFonts w:ascii="Arial" w:hAnsi="Arial" w:cs="Arial"/>
                <w:sz w:val="20"/>
                <w:szCs w:val="20"/>
              </w:rPr>
              <w:t>)(</w:t>
            </w:r>
            <w:proofErr w:type="gramEnd"/>
            <w:r w:rsidRPr="000F3C56">
              <w:rPr>
                <w:rFonts w:ascii="Arial" w:hAnsi="Arial" w:cs="Arial"/>
                <w:sz w:val="20"/>
                <w:szCs w:val="20"/>
              </w:rPr>
              <w:t>РВЗ, сотрудник,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Текст </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Текст отчета (или часть текста).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или вручную</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9941" w:type="dxa"/>
            <w:gridSpan w:val="5"/>
            <w:shd w:val="clear" w:color="auto" w:fill="auto"/>
            <w:vAlign w:val="center"/>
          </w:tcPr>
          <w:p w:rsidR="000F3C56" w:rsidRPr="000F3C56" w:rsidRDefault="000F3C56" w:rsidP="000F3C56">
            <w:pPr>
              <w:spacing w:after="0" w:line="240" w:lineRule="auto"/>
              <w:rPr>
                <w:rFonts w:ascii="Arial" w:hAnsi="Arial" w:cs="Arial"/>
                <w:i/>
                <w:sz w:val="20"/>
                <w:szCs w:val="20"/>
              </w:rPr>
            </w:pPr>
            <w:r w:rsidRPr="000F3C56">
              <w:rPr>
                <w:rFonts w:ascii="Arial" w:hAnsi="Arial" w:cs="Arial"/>
                <w:i/>
                <w:sz w:val="20"/>
                <w:szCs w:val="20"/>
              </w:rPr>
              <w:lastRenderedPageBreak/>
              <w:t>---------------------------------------------Реквизиты резолюции--------------------------------------------------------------</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Автор резолюции</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Автор резолюции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для исходящих -  из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(системные организации</w:t>
            </w:r>
            <w:proofErr w:type="gramStart"/>
            <w:r w:rsidRPr="000F3C56">
              <w:rPr>
                <w:rFonts w:ascii="Arial" w:hAnsi="Arial" w:cs="Arial"/>
                <w:sz w:val="20"/>
                <w:szCs w:val="20"/>
              </w:rPr>
              <w:t>)(</w:t>
            </w:r>
            <w:proofErr w:type="gramEnd"/>
            <w:r w:rsidRPr="000F3C56">
              <w:rPr>
                <w:rFonts w:ascii="Arial" w:hAnsi="Arial" w:cs="Arial"/>
                <w:sz w:val="20"/>
                <w:szCs w:val="20"/>
              </w:rPr>
              <w:t>РВЗ, сотрудник,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p w:rsidR="000F3C56" w:rsidRPr="000F3C56" w:rsidRDefault="000F3C56" w:rsidP="000F3C56">
            <w:pPr>
              <w:spacing w:after="0" w:line="240" w:lineRule="auto"/>
              <w:rPr>
                <w:rFonts w:ascii="Arial" w:hAnsi="Arial" w:cs="Arial"/>
                <w:sz w:val="20"/>
                <w:szCs w:val="20"/>
              </w:rPr>
            </w:pP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 Поле доступно если значение в поле «Контрольный» не равно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Контрольный</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Исполнен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9941" w:type="dxa"/>
            <w:gridSpan w:val="5"/>
            <w:shd w:val="clear" w:color="auto" w:fill="auto"/>
            <w:vAlign w:val="center"/>
          </w:tcPr>
          <w:p w:rsidR="000F3C56" w:rsidRPr="000F3C56" w:rsidRDefault="000F3C56" w:rsidP="000F3C56">
            <w:pPr>
              <w:spacing w:after="0" w:line="240" w:lineRule="auto"/>
              <w:rPr>
                <w:rFonts w:ascii="Arial" w:hAnsi="Arial" w:cs="Arial"/>
                <w:i/>
                <w:sz w:val="20"/>
                <w:szCs w:val="20"/>
              </w:rPr>
            </w:pPr>
            <w:r w:rsidRPr="000F3C56">
              <w:rPr>
                <w:rFonts w:ascii="Arial" w:hAnsi="Arial" w:cs="Arial"/>
                <w:i/>
                <w:sz w:val="20"/>
                <w:szCs w:val="20"/>
              </w:rPr>
              <w:t>---------------------------------------------Реквизиты документа--------------------------------------------------------------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документа, к которому относится резолюция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документа, к которому относится резолюция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Корреспондент/Адресат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Ищется Корреспондент для Входящих, ОГ, Адресат для Исходящих, Внутренних, пользователи из списка рассылки – для ОРД</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w:t>
            </w:r>
            <w:proofErr w:type="gramStart"/>
            <w:r w:rsidRPr="000F3C56">
              <w:rPr>
                <w:rFonts w:ascii="Arial" w:hAnsi="Arial" w:cs="Arial"/>
                <w:sz w:val="20"/>
                <w:szCs w:val="20"/>
              </w:rPr>
              <w:t>ФР</w:t>
            </w:r>
            <w:proofErr w:type="gramEnd"/>
            <w:r w:rsidRPr="000F3C56">
              <w:rPr>
                <w:rFonts w:ascii="Arial" w:hAnsi="Arial" w:cs="Arial"/>
                <w:sz w:val="20"/>
                <w:szCs w:val="20"/>
              </w:rPr>
              <w:t xml:space="preserve">) – Внутренние, ОРД, </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СПО для Входящих,  Исходящих, ОГ (РВЗ, сотрудник,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Да </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Тематика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 документа, к которому относится резолюция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объектов</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документов в результате поиска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Число, ввод с клавиатуры. По умолчанию 100</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r>
      <w:tr w:rsidR="000F3C56" w:rsidRPr="000F3C56" w:rsidTr="000F3C56">
        <w:tc>
          <w:tcPr>
            <w:tcW w:w="9941" w:type="dxa"/>
            <w:gridSpan w:val="5"/>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РКК обращение гражданина</w:t>
            </w:r>
          </w:p>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Заголовок</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Заголовок документа (или часть заголовк</w:t>
            </w:r>
            <w:proofErr w:type="gramStart"/>
            <w:r w:rsidRPr="000F3C56">
              <w:rPr>
                <w:rFonts w:ascii="Arial" w:hAnsi="Arial" w:cs="Arial"/>
                <w:sz w:val="20"/>
                <w:szCs w:val="20"/>
              </w:rPr>
              <w:t>а-</w:t>
            </w:r>
            <w:proofErr w:type="gramEnd"/>
            <w:r w:rsidRPr="000F3C56">
              <w:rPr>
                <w:rFonts w:ascii="Arial" w:hAnsi="Arial" w:cs="Arial"/>
                <w:sz w:val="20"/>
                <w:szCs w:val="20"/>
              </w:rPr>
              <w:t xml:space="preserve"> по любому месту вхождения).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или вручную.</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Корреспондент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Позволяет искать по конкретному корреспонденту</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w:t>
            </w:r>
            <w:proofErr w:type="spellStart"/>
            <w:r w:rsidRPr="000F3C56">
              <w:rPr>
                <w:rFonts w:ascii="Arial" w:hAnsi="Arial" w:cs="Arial"/>
                <w:sz w:val="20"/>
                <w:szCs w:val="20"/>
              </w:rPr>
              <w:t>СпП</w:t>
            </w:r>
            <w:proofErr w:type="spellEnd"/>
            <w:r w:rsidRPr="000F3C56">
              <w:rPr>
                <w:rFonts w:ascii="Arial" w:hAnsi="Arial" w:cs="Arial"/>
                <w:sz w:val="20"/>
                <w:szCs w:val="20"/>
              </w:rPr>
              <w:t xml:space="preserve"> или вручную, т.к. обращения бывают коллективные. Для </w:t>
            </w:r>
            <w:proofErr w:type="gramStart"/>
            <w:r w:rsidRPr="000F3C56">
              <w:rPr>
                <w:rFonts w:ascii="Arial" w:hAnsi="Arial" w:cs="Arial"/>
                <w:sz w:val="20"/>
                <w:szCs w:val="20"/>
              </w:rPr>
              <w:t>выбранного</w:t>
            </w:r>
            <w:proofErr w:type="gramEnd"/>
            <w:r w:rsidRPr="000F3C56">
              <w:rPr>
                <w:rFonts w:ascii="Arial" w:hAnsi="Arial" w:cs="Arial"/>
                <w:sz w:val="20"/>
                <w:szCs w:val="20"/>
              </w:rPr>
              <w:t xml:space="preserve"> из </w:t>
            </w:r>
            <w:proofErr w:type="spellStart"/>
            <w:r w:rsidRPr="000F3C56">
              <w:rPr>
                <w:rFonts w:ascii="Arial" w:hAnsi="Arial" w:cs="Arial"/>
                <w:sz w:val="20"/>
                <w:szCs w:val="20"/>
              </w:rPr>
              <w:t>СпП</w:t>
            </w:r>
            <w:proofErr w:type="spellEnd"/>
            <w:r w:rsidRPr="000F3C56">
              <w:rPr>
                <w:rFonts w:ascii="Arial" w:hAnsi="Arial" w:cs="Arial"/>
                <w:sz w:val="20"/>
                <w:szCs w:val="20"/>
              </w:rPr>
              <w:t xml:space="preserve"> поиск осуществляется именно по выбранному корреспонденту, для введенного вручную – по вхождению, а не по полному соответствию.</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Номер</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Поле, позволяющее искать среди зарегистрированных </w:t>
            </w:r>
            <w:proofErr w:type="gramStart"/>
            <w:r w:rsidRPr="000F3C56">
              <w:rPr>
                <w:rFonts w:ascii="Arial" w:hAnsi="Arial" w:cs="Arial"/>
                <w:sz w:val="20"/>
                <w:szCs w:val="20"/>
              </w:rPr>
              <w:t>документов</w:t>
            </w:r>
            <w:proofErr w:type="gramEnd"/>
            <w:r w:rsidRPr="000F3C56">
              <w:rPr>
                <w:rFonts w:ascii="Arial" w:hAnsi="Arial" w:cs="Arial"/>
                <w:sz w:val="20"/>
                <w:szCs w:val="20"/>
              </w:rPr>
              <w:t xml:space="preserve"> </w:t>
            </w:r>
            <w:r w:rsidRPr="000F3C56">
              <w:rPr>
                <w:rFonts w:ascii="Arial" w:hAnsi="Arial" w:cs="Arial"/>
                <w:b/>
                <w:sz w:val="20"/>
                <w:szCs w:val="20"/>
              </w:rPr>
              <w:t>как по полному входящему номеру так и по его части.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По умолчанию пусто</w:t>
            </w:r>
          </w:p>
          <w:p w:rsidR="000F3C56" w:rsidRPr="000F3C56" w:rsidRDefault="000F3C56" w:rsidP="000F3C56">
            <w:pPr>
              <w:spacing w:after="0" w:line="240" w:lineRule="auto"/>
              <w:rPr>
                <w:rFonts w:ascii="Arial" w:hAnsi="Arial" w:cs="Arial"/>
                <w:sz w:val="20"/>
                <w:szCs w:val="20"/>
              </w:rPr>
            </w:pP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регистрации</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Задается либо конкретная дата,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Тип обращения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типа обращения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типа обращения из 3 возможных вариантов (Индивидуальное, без ФИО и Адреса», «Коллективное»).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Улица</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или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Дом</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или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Город</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или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Регион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или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Район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или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Льготный состав</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или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rPr>
                <w:rFonts w:ascii="Arial" w:hAnsi="Arial" w:cs="Arial"/>
                <w:sz w:val="20"/>
                <w:szCs w:val="20"/>
              </w:rPr>
            </w:pP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Тематика </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Тематика обращения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причем должна быть возможность выбрать значение до любого уровня классификатора (как просто раздел, так и раздел/тематика/тема/вопрос)</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Источник поступления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Организация – корреспондент из сопроводительного письма</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и </w:t>
            </w:r>
            <w:proofErr w:type="spellStart"/>
            <w:r w:rsidRPr="000F3C56">
              <w:rPr>
                <w:rFonts w:ascii="Arial" w:hAnsi="Arial" w:cs="Arial"/>
                <w:sz w:val="20"/>
                <w:szCs w:val="20"/>
              </w:rPr>
              <w:t>СпП</w:t>
            </w:r>
            <w:proofErr w:type="spellEnd"/>
            <w:r w:rsidRPr="000F3C56">
              <w:rPr>
                <w:rFonts w:ascii="Arial" w:hAnsi="Arial" w:cs="Arial"/>
                <w:sz w:val="20"/>
                <w:szCs w:val="20"/>
              </w:rPr>
              <w:t>. Может быть выбрана организация, или конкретный сотрудник организации. Если выбрана организация, то поиск осуществляется только по организации, если конкретный сотрудник, то по организации и сотруднику</w:t>
            </w:r>
            <w:proofErr w:type="gramStart"/>
            <w:ins w:id="4" w:author="InterTrust" w:date="2012-04-21T10:09:00Z">
              <w:r w:rsidRPr="000F3C56">
                <w:rPr>
                  <w:rFonts w:ascii="Arial" w:hAnsi="Arial" w:cs="Arial"/>
                  <w:sz w:val="20"/>
                  <w:szCs w:val="20"/>
                </w:rPr>
                <w:t xml:space="preserve"> </w:t>
              </w:r>
            </w:ins>
            <w:r w:rsidRPr="000F3C56">
              <w:rPr>
                <w:rFonts w:ascii="Arial" w:hAnsi="Arial" w:cs="Arial"/>
                <w:sz w:val="20"/>
                <w:szCs w:val="20"/>
              </w:rPr>
              <w:t xml:space="preserve"> П</w:t>
            </w:r>
            <w:proofErr w:type="gramEnd"/>
            <w:r w:rsidRPr="000F3C56">
              <w:rPr>
                <w:rFonts w:ascii="Arial" w:hAnsi="Arial" w:cs="Arial"/>
                <w:sz w:val="20"/>
                <w:szCs w:val="20"/>
              </w:rPr>
              <w:t>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Адресат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Адресат ОГ документа из своей организации.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подразделение или </w:t>
            </w:r>
            <w:proofErr w:type="gramStart"/>
            <w:r w:rsidRPr="000F3C56">
              <w:rPr>
                <w:rFonts w:ascii="Arial" w:hAnsi="Arial" w:cs="Arial"/>
                <w:sz w:val="20"/>
                <w:szCs w:val="20"/>
              </w:rPr>
              <w:t>ФР</w:t>
            </w:r>
            <w:proofErr w:type="gramEnd"/>
            <w:r w:rsidRPr="000F3C56">
              <w:rPr>
                <w:rFonts w:ascii="Arial" w:hAnsi="Arial" w:cs="Arial"/>
                <w:sz w:val="20"/>
                <w:szCs w:val="20"/>
              </w:rPr>
              <w:t>).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Принято решение</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ОГ или вручную. Поиск выполняется по вхождению, а не по полному соответствию.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Результат рассмотрения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ОГ.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обращения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Вид обращения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Повторный </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 xml:space="preserve">а/Нет/Не </w:t>
            </w:r>
            <w:r w:rsidRPr="000F3C56">
              <w:rPr>
                <w:rFonts w:ascii="Arial" w:hAnsi="Arial" w:cs="Arial"/>
                <w:sz w:val="20"/>
                <w:szCs w:val="20"/>
              </w:rPr>
              <w:lastRenderedPageBreak/>
              <w:t>важно. Радиокнопки, по умолчанию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lastRenderedPageBreak/>
              <w:t>Контрольный</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«Да»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Особый контроль</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Чек-бокс, по умолчанию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Срок исполнения</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 Поле доступно если значение в поле «Контрольный» не равно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Контролеры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На кого возложен контроль</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СО (РВЗ, сотрудник, </w:t>
            </w:r>
            <w:proofErr w:type="gramStart"/>
            <w:r w:rsidRPr="000F3C56">
              <w:rPr>
                <w:rFonts w:ascii="Arial" w:hAnsi="Arial" w:cs="Arial"/>
                <w:sz w:val="20"/>
                <w:szCs w:val="20"/>
              </w:rPr>
              <w:t>ФР</w:t>
            </w:r>
            <w:proofErr w:type="gramEnd"/>
            <w:r w:rsidRPr="000F3C56">
              <w:rPr>
                <w:rFonts w:ascii="Arial" w:hAnsi="Arial" w:cs="Arial"/>
                <w:sz w:val="20"/>
                <w:szCs w:val="20"/>
              </w:rPr>
              <w:t>, подразделение)</w:t>
            </w:r>
          </w:p>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доступно если значение в поле «Контрольный» не равно «нет». По умолчанию пусто</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Исполнен</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Признак</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значений</w:t>
            </w:r>
            <w:proofErr w:type="gramStart"/>
            <w:r w:rsidRPr="000F3C56">
              <w:rPr>
                <w:rFonts w:ascii="Arial" w:hAnsi="Arial" w:cs="Arial"/>
                <w:sz w:val="20"/>
                <w:szCs w:val="20"/>
              </w:rPr>
              <w:t xml:space="preserve"> Д</w:t>
            </w:r>
            <w:proofErr w:type="gramEnd"/>
            <w:r w:rsidRPr="000F3C56">
              <w:rPr>
                <w:rFonts w:ascii="Arial" w:hAnsi="Arial" w:cs="Arial"/>
                <w:sz w:val="20"/>
                <w:szCs w:val="20"/>
              </w:rPr>
              <w:t>а/Нет/Не важно. Радиокнопки, по умолчанию «нет»</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Перенаправлено</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Куда перенаправлено</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из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и </w:t>
            </w:r>
            <w:proofErr w:type="spellStart"/>
            <w:r w:rsidRPr="000F3C56">
              <w:rPr>
                <w:rFonts w:ascii="Arial" w:hAnsi="Arial" w:cs="Arial"/>
                <w:sz w:val="20"/>
                <w:szCs w:val="20"/>
              </w:rPr>
              <w:t>СпП</w:t>
            </w:r>
            <w:proofErr w:type="spellEnd"/>
            <w:r w:rsidRPr="000F3C56">
              <w:rPr>
                <w:rFonts w:ascii="Arial" w:hAnsi="Arial" w:cs="Arial"/>
                <w:sz w:val="20"/>
                <w:szCs w:val="20"/>
              </w:rPr>
              <w:t>. Может быть выбрана организация, или конкретный сотрудник организации. Если выбрана организация, то поиск осуществляется только по организации, если конкретный сотрудник, то по организации и сотруднику</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Место регистрации</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Место регистрации</w:t>
            </w:r>
          </w:p>
          <w:p w:rsidR="000F3C56" w:rsidRPr="000F3C56" w:rsidRDefault="000F3C56" w:rsidP="000F3C56">
            <w:pPr>
              <w:spacing w:after="0" w:line="240" w:lineRule="auto"/>
              <w:rPr>
                <w:rFonts w:ascii="Arial" w:hAnsi="Arial" w:cs="Arial"/>
                <w:sz w:val="20"/>
                <w:szCs w:val="20"/>
              </w:rPr>
            </w:pP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или подразделение)</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Особые отметки</w:t>
            </w:r>
          </w:p>
          <w:p w:rsidR="000F3C56" w:rsidRPr="000F3C56" w:rsidRDefault="000F3C56" w:rsidP="000F3C56">
            <w:pPr>
              <w:spacing w:after="0" w:line="240" w:lineRule="auto"/>
              <w:rPr>
                <w:rFonts w:ascii="Arial" w:hAnsi="Arial" w:cs="Arial"/>
                <w:sz w:val="20"/>
                <w:szCs w:val="20"/>
              </w:rPr>
            </w:pPr>
            <w:r w:rsidRPr="000F3C56">
              <w:rPr>
                <w:rFonts w:ascii="Arial" w:hAnsi="Arial" w:cs="Arial"/>
                <w:color w:val="FF0000"/>
                <w:sz w:val="20"/>
                <w:szCs w:val="20"/>
              </w:rPr>
              <w:t>Сейчас нет</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Особые отметки</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Связанные документы</w:t>
            </w:r>
          </w:p>
        </w:tc>
        <w:tc>
          <w:tcPr>
            <w:tcW w:w="2517"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Поле для указания номера или части номера документа, связанного с искомым.</w:t>
            </w:r>
          </w:p>
        </w:tc>
        <w:tc>
          <w:tcPr>
            <w:tcW w:w="2835"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Вручную с клавиатуры</w:t>
            </w:r>
          </w:p>
        </w:tc>
        <w:tc>
          <w:tcPr>
            <w:tcW w:w="804"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spacing w:after="0" w:line="240" w:lineRule="auto"/>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объектов</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документов в результате поиска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Число, ввод с клавиатуры. По умолчанию 100</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r>
      <w:tr w:rsidR="000F3C56" w:rsidRPr="000F3C56" w:rsidTr="000F3C56">
        <w:tc>
          <w:tcPr>
            <w:tcW w:w="9941" w:type="dxa"/>
            <w:gridSpan w:val="5"/>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ДОГОВОР</w:t>
            </w:r>
          </w:p>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Тип договора</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Тип договора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Контрагент</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Название организации контрагента или выбор </w:t>
            </w:r>
            <w:proofErr w:type="spellStart"/>
            <w:r w:rsidRPr="000F3C56">
              <w:rPr>
                <w:rFonts w:ascii="Arial" w:hAnsi="Arial" w:cs="Arial"/>
                <w:sz w:val="20"/>
                <w:szCs w:val="20"/>
              </w:rPr>
              <w:t>физ</w:t>
            </w:r>
            <w:proofErr w:type="gramStart"/>
            <w:r w:rsidRPr="000F3C56">
              <w:rPr>
                <w:rFonts w:ascii="Arial" w:hAnsi="Arial" w:cs="Arial"/>
                <w:sz w:val="20"/>
                <w:szCs w:val="20"/>
              </w:rPr>
              <w:t>.л</w:t>
            </w:r>
            <w:proofErr w:type="gramEnd"/>
            <w:r w:rsidRPr="000F3C56">
              <w:rPr>
                <w:rFonts w:ascii="Arial" w:hAnsi="Arial" w:cs="Arial"/>
                <w:sz w:val="20"/>
                <w:szCs w:val="20"/>
              </w:rPr>
              <w:t>ица</w:t>
            </w:r>
            <w:proofErr w:type="spellEnd"/>
            <w:r w:rsidRPr="000F3C56">
              <w:rPr>
                <w:rFonts w:ascii="Arial" w:hAnsi="Arial" w:cs="Arial"/>
                <w:sz w:val="20"/>
                <w:szCs w:val="20"/>
              </w:rPr>
              <w:t>, с которым заключается договор</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Выбор из справочника «</w:t>
            </w:r>
            <w:proofErr w:type="spellStart"/>
            <w:r w:rsidRPr="000F3C56">
              <w:rPr>
                <w:rFonts w:ascii="Arial" w:hAnsi="Arial" w:cs="Arial"/>
                <w:sz w:val="20"/>
                <w:szCs w:val="20"/>
              </w:rPr>
              <w:t>СпО</w:t>
            </w:r>
            <w:proofErr w:type="spellEnd"/>
            <w:r w:rsidRPr="000F3C56">
              <w:rPr>
                <w:rFonts w:ascii="Arial" w:hAnsi="Arial" w:cs="Arial"/>
                <w:sz w:val="20"/>
                <w:szCs w:val="20"/>
              </w:rPr>
              <w:t>» (организация) или из справочника «</w:t>
            </w:r>
            <w:proofErr w:type="spellStart"/>
            <w:r w:rsidRPr="000F3C56">
              <w:rPr>
                <w:rFonts w:ascii="Arial" w:hAnsi="Arial" w:cs="Arial"/>
                <w:sz w:val="20"/>
                <w:szCs w:val="20"/>
              </w:rPr>
              <w:t>СпП</w:t>
            </w:r>
            <w:proofErr w:type="spellEnd"/>
            <w:r w:rsidRPr="000F3C56">
              <w:rPr>
                <w:rFonts w:ascii="Arial" w:hAnsi="Arial" w:cs="Arial"/>
                <w:sz w:val="20"/>
                <w:szCs w:val="20"/>
              </w:rPr>
              <w:t>» (при указании «</w:t>
            </w:r>
            <w:proofErr w:type="spellStart"/>
            <w:r w:rsidRPr="000F3C56">
              <w:rPr>
                <w:rFonts w:ascii="Arial" w:hAnsi="Arial" w:cs="Arial"/>
                <w:sz w:val="20"/>
                <w:szCs w:val="20"/>
              </w:rPr>
              <w:t>физ</w:t>
            </w:r>
            <w:proofErr w:type="gramStart"/>
            <w:r w:rsidRPr="000F3C56">
              <w:rPr>
                <w:rFonts w:ascii="Arial" w:hAnsi="Arial" w:cs="Arial"/>
                <w:sz w:val="20"/>
                <w:szCs w:val="20"/>
              </w:rPr>
              <w:t>.л</w:t>
            </w:r>
            <w:proofErr w:type="gramEnd"/>
            <w:r w:rsidRPr="000F3C56">
              <w:rPr>
                <w:rFonts w:ascii="Arial" w:hAnsi="Arial" w:cs="Arial"/>
                <w:sz w:val="20"/>
                <w:szCs w:val="20"/>
              </w:rPr>
              <w:t>ицо</w:t>
            </w:r>
            <w:proofErr w:type="spellEnd"/>
            <w:r w:rsidRPr="000F3C56">
              <w:rPr>
                <w:rFonts w:ascii="Arial" w:hAnsi="Arial" w:cs="Arial"/>
                <w:sz w:val="20"/>
                <w:szCs w:val="20"/>
              </w:rPr>
              <w:t>»)</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Заголовок</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Заголовок документа (или часть заголовка).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Выбор из классификатора или вручную</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Номер </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Поле, позволяющее искать среди документов с </w:t>
            </w:r>
            <w:proofErr w:type="gramStart"/>
            <w:r w:rsidRPr="000F3C56">
              <w:rPr>
                <w:rFonts w:ascii="Arial" w:hAnsi="Arial" w:cs="Arial"/>
                <w:sz w:val="20"/>
                <w:szCs w:val="20"/>
              </w:rPr>
              <w:t>номером</w:t>
            </w:r>
            <w:proofErr w:type="gramEnd"/>
            <w:r w:rsidRPr="000F3C56">
              <w:rPr>
                <w:rFonts w:ascii="Arial" w:hAnsi="Arial" w:cs="Arial"/>
                <w:sz w:val="20"/>
                <w:szCs w:val="20"/>
              </w:rPr>
              <w:t xml:space="preserve"> как по полному номеру так и по его части.</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Ввод с клавиатуры</w:t>
            </w:r>
          </w:p>
          <w:p w:rsidR="000F3C56" w:rsidRPr="000F3C56" w:rsidRDefault="000F3C56" w:rsidP="000F3C56">
            <w:pPr>
              <w:pStyle w:val="11"/>
              <w:spacing w:after="0" w:line="240" w:lineRule="auto"/>
              <w:ind w:left="0"/>
              <w:rPr>
                <w:rFonts w:ascii="Arial" w:hAnsi="Arial" w:cs="Arial"/>
                <w:sz w:val="20"/>
                <w:szCs w:val="20"/>
              </w:rPr>
            </w:pP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Доп. номер</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Поле, позволяющее искать по полю </w:t>
            </w:r>
            <w:r w:rsidRPr="000F3C56">
              <w:rPr>
                <w:rFonts w:ascii="Arial" w:hAnsi="Arial" w:cs="Arial"/>
                <w:sz w:val="20"/>
                <w:szCs w:val="20"/>
              </w:rPr>
              <w:lastRenderedPageBreak/>
              <w:t>«</w:t>
            </w:r>
            <w:proofErr w:type="spellStart"/>
            <w:r w:rsidRPr="000F3C56">
              <w:rPr>
                <w:rFonts w:ascii="Arial" w:hAnsi="Arial" w:cs="Arial"/>
                <w:sz w:val="20"/>
                <w:szCs w:val="20"/>
              </w:rPr>
              <w:t>Доп</w:t>
            </w:r>
            <w:proofErr w:type="gramStart"/>
            <w:r w:rsidRPr="000F3C56">
              <w:rPr>
                <w:rFonts w:ascii="Arial" w:hAnsi="Arial" w:cs="Arial"/>
                <w:sz w:val="20"/>
                <w:szCs w:val="20"/>
              </w:rPr>
              <w:t>.н</w:t>
            </w:r>
            <w:proofErr w:type="gramEnd"/>
            <w:r w:rsidRPr="000F3C56">
              <w:rPr>
                <w:rFonts w:ascii="Arial" w:hAnsi="Arial" w:cs="Arial"/>
                <w:sz w:val="20"/>
                <w:szCs w:val="20"/>
              </w:rPr>
              <w:t>омер</w:t>
            </w:r>
            <w:proofErr w:type="spellEnd"/>
            <w:r w:rsidRPr="000F3C56">
              <w:rPr>
                <w:rFonts w:ascii="Arial" w:hAnsi="Arial" w:cs="Arial"/>
                <w:sz w:val="20"/>
                <w:szCs w:val="20"/>
              </w:rPr>
              <w:t>» - как по полному номеру так и по его части.</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lastRenderedPageBreak/>
              <w:t>Ввод с клавиатуры</w:t>
            </w:r>
          </w:p>
          <w:p w:rsidR="000F3C56" w:rsidRPr="000F3C56" w:rsidRDefault="000F3C56" w:rsidP="000F3C56">
            <w:pPr>
              <w:pStyle w:val="11"/>
              <w:spacing w:after="0" w:line="240" w:lineRule="auto"/>
              <w:ind w:left="0"/>
              <w:rPr>
                <w:rFonts w:ascii="Arial" w:hAnsi="Arial" w:cs="Arial"/>
                <w:sz w:val="20"/>
                <w:szCs w:val="20"/>
              </w:rPr>
            </w:pP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lastRenderedPageBreak/>
              <w:t>Дата регистрации</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Задается либо конкретная дата,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Дата начала</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Задается либо конкретная дата,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Дата завершения</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Задается либо конкретная дата, либо через диалоговое окно интервал дат От</w:t>
            </w:r>
            <w:proofErr w:type="gramStart"/>
            <w:r w:rsidRPr="000F3C56">
              <w:rPr>
                <w:rFonts w:ascii="Arial" w:hAnsi="Arial" w:cs="Arial"/>
                <w:sz w:val="20"/>
                <w:szCs w:val="20"/>
              </w:rPr>
              <w:t xml:space="preserve">.. </w:t>
            </w:r>
            <w:proofErr w:type="gramEnd"/>
            <w:r w:rsidRPr="000F3C56">
              <w:rPr>
                <w:rFonts w:ascii="Arial" w:hAnsi="Arial" w:cs="Arial"/>
                <w:sz w:val="20"/>
                <w:szCs w:val="20"/>
              </w:rPr>
              <w:t>До</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Дата. Задается либо конкретная дата (выбор из календаря), либо через диалоговое окно интервал дат От.. До</w:t>
            </w:r>
            <w:proofErr w:type="gramStart"/>
            <w:r w:rsidRPr="000F3C56">
              <w:rPr>
                <w:rFonts w:ascii="Arial" w:hAnsi="Arial" w:cs="Arial"/>
                <w:sz w:val="20"/>
                <w:szCs w:val="20"/>
              </w:rPr>
              <w:t xml:space="preserve"> .</w:t>
            </w:r>
            <w:proofErr w:type="gramEnd"/>
            <w:r w:rsidRPr="000F3C56">
              <w:rPr>
                <w:rFonts w:ascii="Arial" w:hAnsi="Arial" w:cs="Arial"/>
                <w:sz w:val="20"/>
                <w:szCs w:val="20"/>
              </w:rPr>
              <w:t xml:space="preserve"> По умолчанию пусто</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1 сторона</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(организация)</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Другие стороны</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w:t>
            </w:r>
            <w:proofErr w:type="spellStart"/>
            <w:r w:rsidRPr="000F3C56">
              <w:rPr>
                <w:rFonts w:ascii="Arial" w:hAnsi="Arial" w:cs="Arial"/>
                <w:sz w:val="20"/>
                <w:szCs w:val="20"/>
              </w:rPr>
              <w:t>СпО</w:t>
            </w:r>
            <w:proofErr w:type="spellEnd"/>
            <w:r w:rsidRPr="000F3C56">
              <w:rPr>
                <w:rFonts w:ascii="Arial" w:hAnsi="Arial" w:cs="Arial"/>
                <w:sz w:val="20"/>
                <w:szCs w:val="20"/>
              </w:rPr>
              <w:t xml:space="preserve"> (организация), </w:t>
            </w:r>
            <w:proofErr w:type="spellStart"/>
            <w:r w:rsidRPr="000F3C56">
              <w:rPr>
                <w:rFonts w:ascii="Arial" w:hAnsi="Arial" w:cs="Arial"/>
                <w:sz w:val="20"/>
                <w:szCs w:val="20"/>
              </w:rPr>
              <w:t>СпП</w:t>
            </w:r>
            <w:proofErr w:type="spellEnd"/>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Подпись</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Подпись 1 сторона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w:t>
            </w:r>
            <w:proofErr w:type="spellStart"/>
            <w:r w:rsidRPr="000F3C56">
              <w:rPr>
                <w:rFonts w:ascii="Arial" w:hAnsi="Arial" w:cs="Arial"/>
                <w:sz w:val="20"/>
                <w:szCs w:val="20"/>
              </w:rPr>
              <w:t>СпП</w:t>
            </w:r>
            <w:proofErr w:type="spellEnd"/>
            <w:r w:rsidRPr="000F3C56">
              <w:rPr>
                <w:rFonts w:ascii="Arial" w:hAnsi="Arial" w:cs="Arial"/>
                <w:sz w:val="20"/>
                <w:szCs w:val="20"/>
              </w:rPr>
              <w:t xml:space="preserve"> (РВЗ, сотрудник)</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Состояние договора</w:t>
            </w:r>
          </w:p>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(для области поиска «Архив Договоров» недоступно) </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Признак, позволяющий производить поиск по актуальности договора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Радиокнопка: проект, активный, архивный. По умолчанию стоит «активный»</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roofErr w:type="gramStart"/>
            <w:r w:rsidRPr="000F3C56">
              <w:rPr>
                <w:rFonts w:ascii="Arial" w:hAnsi="Arial" w:cs="Arial"/>
                <w:sz w:val="20"/>
                <w:szCs w:val="20"/>
              </w:rPr>
              <w:t>Ответственные</w:t>
            </w:r>
            <w:proofErr w:type="gramEnd"/>
            <w:r w:rsidRPr="000F3C56">
              <w:rPr>
                <w:rFonts w:ascii="Arial" w:hAnsi="Arial" w:cs="Arial"/>
                <w:sz w:val="20"/>
                <w:szCs w:val="20"/>
              </w:rPr>
              <w:t xml:space="preserve"> за исполнение</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roofErr w:type="gramStart"/>
            <w:r w:rsidRPr="000F3C56">
              <w:rPr>
                <w:rFonts w:ascii="Arial" w:hAnsi="Arial" w:cs="Arial"/>
                <w:sz w:val="20"/>
                <w:szCs w:val="20"/>
              </w:rPr>
              <w:t>Ответственные</w:t>
            </w:r>
            <w:proofErr w:type="gramEnd"/>
            <w:r w:rsidRPr="000F3C56">
              <w:rPr>
                <w:rFonts w:ascii="Arial" w:hAnsi="Arial" w:cs="Arial"/>
                <w:sz w:val="20"/>
                <w:szCs w:val="20"/>
              </w:rPr>
              <w:t xml:space="preserve"> за исполнение</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сотрудник, подразделение)</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Подготовили</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Сотрудники, подготовившие договор</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сотрудник, подразделение)</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Подразделение-исполнитель</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Подразделение, исполняющее договор</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Выбор из справочника «</w:t>
            </w:r>
            <w:proofErr w:type="gramStart"/>
            <w:r w:rsidRPr="000F3C56">
              <w:rPr>
                <w:rFonts w:ascii="Arial" w:hAnsi="Arial" w:cs="Arial"/>
                <w:sz w:val="20"/>
                <w:szCs w:val="20"/>
              </w:rPr>
              <w:t>СО</w:t>
            </w:r>
            <w:proofErr w:type="gramEnd"/>
            <w:r w:rsidRPr="000F3C56">
              <w:rPr>
                <w:rFonts w:ascii="Arial" w:hAnsi="Arial" w:cs="Arial"/>
                <w:sz w:val="20"/>
                <w:szCs w:val="20"/>
              </w:rPr>
              <w:t>» (подразделение)</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Отметка об исполнении</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Дополнительный признак документа, например, «ДСП» или «Подлежит возврату».</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Выбор из классификатора « Отметка об исполнении »</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Тип валюты</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В какой валюте заключен договор</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Место регистрации</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Место регистрации</w:t>
            </w:r>
          </w:p>
          <w:p w:rsidR="000F3C56" w:rsidRPr="000F3C56" w:rsidRDefault="000F3C56" w:rsidP="000F3C56">
            <w:pPr>
              <w:pStyle w:val="11"/>
              <w:spacing w:after="0" w:line="240" w:lineRule="auto"/>
              <w:ind w:left="0"/>
              <w:rPr>
                <w:rFonts w:ascii="Arial" w:hAnsi="Arial" w:cs="Arial"/>
                <w:sz w:val="20"/>
                <w:szCs w:val="20"/>
              </w:rPr>
            </w:pP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Выбор </w:t>
            </w:r>
            <w:proofErr w:type="gramStart"/>
            <w:r w:rsidRPr="000F3C56">
              <w:rPr>
                <w:rFonts w:ascii="Arial" w:hAnsi="Arial" w:cs="Arial"/>
                <w:sz w:val="20"/>
                <w:szCs w:val="20"/>
              </w:rPr>
              <w:t>из</w:t>
            </w:r>
            <w:proofErr w:type="gramEnd"/>
            <w:r w:rsidRPr="000F3C56">
              <w:rPr>
                <w:rFonts w:ascii="Arial" w:hAnsi="Arial" w:cs="Arial"/>
                <w:sz w:val="20"/>
                <w:szCs w:val="20"/>
              </w:rPr>
              <w:t xml:space="preserve"> СО (РВЗ или подразделение)</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Особые отметки</w:t>
            </w:r>
          </w:p>
          <w:p w:rsidR="000F3C56" w:rsidRPr="000F3C56" w:rsidRDefault="000F3C56" w:rsidP="000F3C56">
            <w:pPr>
              <w:pStyle w:val="11"/>
              <w:spacing w:after="0" w:line="240" w:lineRule="auto"/>
              <w:ind w:left="0"/>
              <w:rPr>
                <w:rFonts w:ascii="Arial" w:hAnsi="Arial" w:cs="Arial"/>
                <w:sz w:val="20"/>
                <w:szCs w:val="20"/>
              </w:rPr>
            </w:pP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Особые отметки</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Выбор из классификатора</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Связанные документы</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Поле для указания номера или части номера документа, связанного с искомым.</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Вручную с клавиатуры</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Нет</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объектов</w:t>
            </w: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Максимальное число документов в результате поиска</w:t>
            </w: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Число, ввод с клавиатуры. По умолчанию 100</w:t>
            </w: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 xml:space="preserve">Нет </w:t>
            </w: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r w:rsidRPr="000F3C56">
              <w:rPr>
                <w:rFonts w:ascii="Arial" w:hAnsi="Arial" w:cs="Arial"/>
                <w:sz w:val="20"/>
                <w:szCs w:val="20"/>
              </w:rPr>
              <w:t>Да</w:t>
            </w: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r>
      <w:tr w:rsidR="000F3C56" w:rsidRPr="000F3C56" w:rsidTr="000F3C56">
        <w:tc>
          <w:tcPr>
            <w:tcW w:w="279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2517"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2835"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804"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c>
          <w:tcPr>
            <w:tcW w:w="990" w:type="dxa"/>
            <w:shd w:val="clear" w:color="auto" w:fill="auto"/>
            <w:vAlign w:val="center"/>
          </w:tcPr>
          <w:p w:rsidR="000F3C56" w:rsidRPr="000F3C56" w:rsidRDefault="000F3C56" w:rsidP="000F3C56">
            <w:pPr>
              <w:pStyle w:val="11"/>
              <w:spacing w:after="0" w:line="240" w:lineRule="auto"/>
              <w:ind w:left="0"/>
              <w:rPr>
                <w:rFonts w:ascii="Arial" w:hAnsi="Arial" w:cs="Arial"/>
                <w:sz w:val="20"/>
                <w:szCs w:val="20"/>
              </w:rPr>
            </w:pPr>
          </w:p>
        </w:tc>
      </w:tr>
    </w:tbl>
    <w:p w:rsidR="000F3C56" w:rsidRDefault="000F3C56" w:rsidP="002D365D">
      <w:pPr>
        <w:jc w:val="both"/>
        <w:rPr>
          <w:rFonts w:ascii="Times New Roman" w:hAnsi="Times New Roman" w:cs="Times New Roman"/>
          <w:sz w:val="24"/>
          <w:szCs w:val="24"/>
        </w:rPr>
      </w:pPr>
    </w:p>
    <w:p w:rsidR="004536F8" w:rsidRDefault="004536F8" w:rsidP="002D365D">
      <w:pPr>
        <w:jc w:val="both"/>
        <w:rPr>
          <w:rFonts w:ascii="Times New Roman" w:hAnsi="Times New Roman" w:cs="Times New Roman"/>
          <w:sz w:val="24"/>
          <w:szCs w:val="24"/>
        </w:rPr>
      </w:pPr>
    </w:p>
    <w:p w:rsidR="004536F8" w:rsidRPr="0004418E" w:rsidRDefault="004536F8" w:rsidP="004536F8">
      <w:pPr>
        <w:ind w:firstLine="361"/>
        <w:jc w:val="both"/>
        <w:rPr>
          <w:rFonts w:ascii="Times New Roman" w:hAnsi="Times New Roman" w:cs="Times New Roman"/>
          <w:b/>
          <w:sz w:val="24"/>
          <w:szCs w:val="24"/>
          <w:highlight w:val="yellow"/>
        </w:rPr>
      </w:pPr>
      <w:r w:rsidRPr="0004418E">
        <w:rPr>
          <w:rFonts w:ascii="Times New Roman" w:hAnsi="Times New Roman" w:cs="Times New Roman"/>
          <w:b/>
          <w:sz w:val="24"/>
          <w:szCs w:val="24"/>
          <w:highlight w:val="yellow"/>
        </w:rPr>
        <w:lastRenderedPageBreak/>
        <w:t>БП 3. «Формат вывода результатов поиска»</w:t>
      </w:r>
    </w:p>
    <w:p w:rsidR="004536F8" w:rsidRPr="0004418E" w:rsidRDefault="004536F8" w:rsidP="004536F8">
      <w:pPr>
        <w:ind w:firstLine="361"/>
        <w:jc w:val="both"/>
        <w:rPr>
          <w:rFonts w:ascii="Times New Roman" w:hAnsi="Times New Roman" w:cs="Times New Roman"/>
          <w:sz w:val="24"/>
          <w:szCs w:val="24"/>
          <w:highlight w:val="yellow"/>
        </w:rPr>
      </w:pPr>
      <w:r w:rsidRPr="0004418E">
        <w:rPr>
          <w:rFonts w:ascii="Times New Roman" w:hAnsi="Times New Roman" w:cs="Times New Roman"/>
          <w:sz w:val="24"/>
          <w:szCs w:val="24"/>
          <w:highlight w:val="yellow"/>
        </w:rPr>
        <w:t>Система должна предоставлять пользователю возможность определить формат вывода результатов поиска:</w:t>
      </w:r>
    </w:p>
    <w:p w:rsidR="004536F8" w:rsidRPr="0004418E" w:rsidRDefault="004536F8" w:rsidP="004536F8">
      <w:pPr>
        <w:pStyle w:val="a4"/>
        <w:numPr>
          <w:ilvl w:val="0"/>
          <w:numId w:val="25"/>
        </w:numPr>
        <w:jc w:val="both"/>
        <w:rPr>
          <w:rFonts w:ascii="Times New Roman" w:hAnsi="Times New Roman" w:cs="Times New Roman"/>
          <w:sz w:val="24"/>
          <w:szCs w:val="24"/>
          <w:highlight w:val="yellow"/>
        </w:rPr>
      </w:pPr>
      <w:r w:rsidRPr="0004418E">
        <w:rPr>
          <w:rFonts w:ascii="Times New Roman" w:hAnsi="Times New Roman" w:cs="Times New Roman"/>
          <w:sz w:val="24"/>
          <w:szCs w:val="24"/>
          <w:highlight w:val="yellow"/>
        </w:rPr>
        <w:t>Определить перечень столбцов и наименования для данных столбцов.</w:t>
      </w:r>
    </w:p>
    <w:p w:rsidR="004536F8" w:rsidRPr="0004418E" w:rsidRDefault="004536F8" w:rsidP="004536F8">
      <w:pPr>
        <w:pStyle w:val="a4"/>
        <w:numPr>
          <w:ilvl w:val="0"/>
          <w:numId w:val="25"/>
        </w:numPr>
        <w:jc w:val="both"/>
        <w:rPr>
          <w:rFonts w:ascii="Times New Roman" w:hAnsi="Times New Roman" w:cs="Times New Roman"/>
          <w:sz w:val="24"/>
          <w:szCs w:val="24"/>
          <w:highlight w:val="yellow"/>
        </w:rPr>
      </w:pPr>
      <w:r w:rsidRPr="0004418E">
        <w:rPr>
          <w:rFonts w:ascii="Times New Roman" w:hAnsi="Times New Roman" w:cs="Times New Roman"/>
          <w:sz w:val="24"/>
          <w:szCs w:val="24"/>
          <w:highlight w:val="yellow"/>
        </w:rPr>
        <w:t>Указать возможность сортировки по одному из столбцов.</w:t>
      </w:r>
    </w:p>
    <w:p w:rsidR="004536F8" w:rsidRPr="004536F8" w:rsidRDefault="004536F8" w:rsidP="004536F8">
      <w:pPr>
        <w:jc w:val="both"/>
        <w:rPr>
          <w:rFonts w:ascii="Times New Roman" w:hAnsi="Times New Roman" w:cs="Times New Roman"/>
          <w:sz w:val="24"/>
          <w:szCs w:val="24"/>
        </w:rPr>
      </w:pPr>
      <w:proofErr w:type="gramStart"/>
      <w:r w:rsidRPr="0004418E">
        <w:rPr>
          <w:rFonts w:ascii="Times New Roman" w:hAnsi="Times New Roman" w:cs="Times New Roman"/>
          <w:sz w:val="24"/>
          <w:szCs w:val="24"/>
          <w:highlight w:val="yellow"/>
        </w:rPr>
        <w:t xml:space="preserve">Перечень данных, предлагаемых для отображения в столбцах отчета, должен соответствовать общему перечню полей поисковых форм </w:t>
      </w:r>
      <w:r w:rsidR="0004418E" w:rsidRPr="0004418E">
        <w:rPr>
          <w:rFonts w:ascii="Times New Roman" w:hAnsi="Times New Roman" w:cs="Times New Roman"/>
          <w:sz w:val="24"/>
          <w:szCs w:val="24"/>
          <w:highlight w:val="yellow"/>
        </w:rPr>
        <w:t xml:space="preserve">в соответствии </w:t>
      </w:r>
      <w:commentRangeStart w:id="5"/>
      <w:r w:rsidR="0004418E" w:rsidRPr="0004418E">
        <w:rPr>
          <w:rFonts w:ascii="Times New Roman" w:hAnsi="Times New Roman" w:cs="Times New Roman"/>
          <w:sz w:val="24"/>
          <w:szCs w:val="24"/>
          <w:highlight w:val="yellow"/>
        </w:rPr>
        <w:t>выбранной с областью и объектами поиска.</w:t>
      </w:r>
      <w:commentRangeEnd w:id="5"/>
      <w:r w:rsidR="0004418E">
        <w:rPr>
          <w:rStyle w:val="a5"/>
        </w:rPr>
        <w:commentReference w:id="5"/>
      </w:r>
      <w:proofErr w:type="gramEnd"/>
    </w:p>
    <w:p w:rsidR="008E710B" w:rsidRDefault="00D86C9A" w:rsidP="008E710B">
      <w:pPr>
        <w:pStyle w:val="2"/>
        <w:tabs>
          <w:tab w:val="num" w:pos="5400"/>
        </w:tabs>
        <w:ind w:hanging="360"/>
      </w:pPr>
      <w:r>
        <w:t>С</w:t>
      </w:r>
      <w:r>
        <w:rPr>
          <w:color w:val="000000"/>
        </w:rPr>
        <w:t>охранение результатов поиска</w:t>
      </w:r>
    </w:p>
    <w:tbl>
      <w:tblPr>
        <w:tblW w:w="987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2666"/>
        <w:gridCol w:w="7204"/>
      </w:tblGrid>
      <w:tr w:rsidR="008E710B" w:rsidRPr="00D43032" w:rsidTr="00D86C9A">
        <w:trPr>
          <w:trHeight w:val="506"/>
          <w:tblHeader/>
        </w:trPr>
        <w:tc>
          <w:tcPr>
            <w:tcW w:w="2666" w:type="dxa"/>
            <w:tcBorders>
              <w:top w:val="single" w:sz="4" w:space="0" w:color="auto"/>
              <w:left w:val="single" w:sz="4" w:space="0" w:color="auto"/>
              <w:bottom w:val="single" w:sz="4" w:space="0" w:color="auto"/>
              <w:right w:val="single" w:sz="4" w:space="0" w:color="auto"/>
            </w:tcBorders>
            <w:vAlign w:val="center"/>
            <w:hideMark/>
          </w:tcPr>
          <w:p w:rsidR="008E710B" w:rsidRPr="00D43032" w:rsidRDefault="008E710B" w:rsidP="009E337F">
            <w:pPr>
              <w:keepNext/>
              <w:keepLines/>
              <w:autoSpaceDE w:val="0"/>
              <w:autoSpaceDN w:val="0"/>
              <w:adjustRightInd w:val="0"/>
              <w:spacing w:before="120" w:after="120"/>
              <w:ind w:left="119"/>
              <w:jc w:val="center"/>
              <w:rPr>
                <w:rFonts w:ascii="Arial" w:hAnsi="Arial" w:cs="Arial"/>
                <w:b/>
                <w:bCs/>
                <w:color w:val="000000"/>
                <w:sz w:val="20"/>
              </w:rPr>
            </w:pPr>
            <w:r w:rsidRPr="00D43032">
              <w:rPr>
                <w:rFonts w:ascii="Arial" w:hAnsi="Arial" w:cs="Arial"/>
                <w:b/>
                <w:bCs/>
                <w:color w:val="000000"/>
                <w:sz w:val="20"/>
              </w:rPr>
              <w:t>Параметр</w:t>
            </w:r>
          </w:p>
        </w:tc>
        <w:tc>
          <w:tcPr>
            <w:tcW w:w="7204" w:type="dxa"/>
            <w:tcBorders>
              <w:top w:val="single" w:sz="4" w:space="0" w:color="auto"/>
              <w:left w:val="single" w:sz="4" w:space="0" w:color="auto"/>
              <w:bottom w:val="single" w:sz="4" w:space="0" w:color="auto"/>
              <w:right w:val="single" w:sz="4" w:space="0" w:color="auto"/>
            </w:tcBorders>
            <w:vAlign w:val="center"/>
            <w:hideMark/>
          </w:tcPr>
          <w:p w:rsidR="008E710B" w:rsidRPr="00D43032" w:rsidRDefault="008E710B" w:rsidP="009E337F">
            <w:pPr>
              <w:autoSpaceDE w:val="0"/>
              <w:autoSpaceDN w:val="0"/>
              <w:adjustRightInd w:val="0"/>
              <w:spacing w:before="120" w:after="120" w:line="240" w:lineRule="auto"/>
              <w:jc w:val="center"/>
              <w:rPr>
                <w:rFonts w:ascii="Arial" w:hAnsi="Arial" w:cs="Arial"/>
                <w:b/>
                <w:bCs/>
                <w:color w:val="000000"/>
                <w:sz w:val="20"/>
              </w:rPr>
            </w:pPr>
            <w:r w:rsidRPr="00D43032">
              <w:rPr>
                <w:rFonts w:ascii="Arial" w:hAnsi="Arial" w:cs="Arial"/>
                <w:b/>
                <w:bCs/>
                <w:color w:val="000000"/>
                <w:sz w:val="20"/>
              </w:rPr>
              <w:t>Описание</w:t>
            </w:r>
          </w:p>
        </w:tc>
      </w:tr>
      <w:tr w:rsidR="008E710B" w:rsidRPr="00D43032" w:rsidTr="00D86C9A">
        <w:tc>
          <w:tcPr>
            <w:tcW w:w="2666" w:type="dxa"/>
            <w:tcBorders>
              <w:top w:val="single" w:sz="4" w:space="0" w:color="auto"/>
              <w:left w:val="single" w:sz="4" w:space="0" w:color="auto"/>
              <w:bottom w:val="single" w:sz="4" w:space="0" w:color="auto"/>
              <w:right w:val="single" w:sz="4" w:space="0" w:color="auto"/>
            </w:tcBorders>
            <w:hideMark/>
          </w:tcPr>
          <w:p w:rsidR="008E710B" w:rsidRPr="00D43032" w:rsidRDefault="008E710B"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Название сценария (Цель Участника /ОДЛ)</w:t>
            </w:r>
          </w:p>
        </w:tc>
        <w:tc>
          <w:tcPr>
            <w:tcW w:w="7204" w:type="dxa"/>
            <w:tcBorders>
              <w:top w:val="single" w:sz="4" w:space="0" w:color="auto"/>
              <w:left w:val="single" w:sz="4" w:space="0" w:color="auto"/>
              <w:bottom w:val="single" w:sz="4" w:space="0" w:color="auto"/>
              <w:right w:val="single" w:sz="4" w:space="0" w:color="auto"/>
            </w:tcBorders>
            <w:hideMark/>
          </w:tcPr>
          <w:p w:rsidR="008E710B" w:rsidRPr="00D43032" w:rsidRDefault="008E710B" w:rsidP="008E710B">
            <w:pPr>
              <w:widowControl w:val="0"/>
              <w:numPr>
                <w:ilvl w:val="0"/>
                <w:numId w:val="6"/>
              </w:numPr>
              <w:tabs>
                <w:tab w:val="num" w:pos="-4973"/>
              </w:tabs>
              <w:autoSpaceDE w:val="0"/>
              <w:autoSpaceDN w:val="0"/>
              <w:adjustRightInd w:val="0"/>
              <w:spacing w:before="60" w:after="0" w:line="240" w:lineRule="auto"/>
              <w:ind w:left="697" w:hanging="567"/>
              <w:rPr>
                <w:rFonts w:ascii="Arial" w:hAnsi="Arial" w:cs="Arial"/>
                <w:color w:val="000000"/>
                <w:sz w:val="20"/>
              </w:rPr>
            </w:pPr>
            <w:r w:rsidRPr="00D43032">
              <w:rPr>
                <w:rFonts w:ascii="Arial" w:hAnsi="Arial" w:cs="Arial"/>
                <w:color w:val="000000"/>
                <w:sz w:val="20"/>
              </w:rPr>
              <w:t>Сохранение результатов поиска</w:t>
            </w:r>
          </w:p>
        </w:tc>
      </w:tr>
      <w:tr w:rsidR="008E710B" w:rsidRPr="00D43032" w:rsidTr="00D86C9A">
        <w:tc>
          <w:tcPr>
            <w:tcW w:w="2666" w:type="dxa"/>
            <w:tcBorders>
              <w:top w:val="single" w:sz="4" w:space="0" w:color="auto"/>
              <w:left w:val="single" w:sz="4" w:space="0" w:color="auto"/>
              <w:bottom w:val="single" w:sz="4" w:space="0" w:color="auto"/>
              <w:right w:val="single" w:sz="4" w:space="0" w:color="auto"/>
            </w:tcBorders>
            <w:hideMark/>
          </w:tcPr>
          <w:p w:rsidR="008E710B" w:rsidRPr="00D43032" w:rsidRDefault="008E710B"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Границы сценария</w:t>
            </w:r>
          </w:p>
        </w:tc>
        <w:tc>
          <w:tcPr>
            <w:tcW w:w="7204" w:type="dxa"/>
            <w:tcBorders>
              <w:top w:val="single" w:sz="4" w:space="0" w:color="auto"/>
              <w:left w:val="single" w:sz="4" w:space="0" w:color="auto"/>
              <w:bottom w:val="single" w:sz="4" w:space="0" w:color="auto"/>
              <w:right w:val="single" w:sz="4" w:space="0" w:color="auto"/>
            </w:tcBorders>
            <w:hideMark/>
          </w:tcPr>
          <w:p w:rsidR="008E710B" w:rsidRPr="00D43032" w:rsidRDefault="008E710B" w:rsidP="009E337F">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8E710B" w:rsidRPr="00D43032" w:rsidTr="00D86C9A">
        <w:tc>
          <w:tcPr>
            <w:tcW w:w="2666" w:type="dxa"/>
            <w:tcBorders>
              <w:top w:val="single" w:sz="4" w:space="0" w:color="auto"/>
              <w:left w:val="single" w:sz="4" w:space="0" w:color="auto"/>
              <w:bottom w:val="single" w:sz="4" w:space="0" w:color="auto"/>
              <w:right w:val="single" w:sz="4" w:space="0" w:color="auto"/>
            </w:tcBorders>
            <w:hideMark/>
          </w:tcPr>
          <w:p w:rsidR="008E710B" w:rsidRPr="00D43032" w:rsidRDefault="008E710B"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Основное ДЛ (ОДЛ)</w:t>
            </w:r>
          </w:p>
        </w:tc>
        <w:tc>
          <w:tcPr>
            <w:tcW w:w="7204" w:type="dxa"/>
            <w:tcBorders>
              <w:top w:val="single" w:sz="4" w:space="0" w:color="auto"/>
              <w:left w:val="single" w:sz="4" w:space="0" w:color="auto"/>
              <w:bottom w:val="single" w:sz="4" w:space="0" w:color="auto"/>
              <w:right w:val="single" w:sz="4" w:space="0" w:color="auto"/>
            </w:tcBorders>
            <w:hideMark/>
          </w:tcPr>
          <w:p w:rsidR="008E710B" w:rsidRPr="00D43032" w:rsidRDefault="008E710B" w:rsidP="009E337F">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Пользователь</w:t>
            </w:r>
          </w:p>
        </w:tc>
      </w:tr>
      <w:tr w:rsidR="008E710B" w:rsidRPr="00D43032" w:rsidTr="00D86C9A">
        <w:trPr>
          <w:trHeight w:val="761"/>
        </w:trPr>
        <w:tc>
          <w:tcPr>
            <w:tcW w:w="2666" w:type="dxa"/>
            <w:tcBorders>
              <w:top w:val="single" w:sz="4" w:space="0" w:color="auto"/>
              <w:left w:val="single" w:sz="4" w:space="0" w:color="auto"/>
              <w:bottom w:val="single" w:sz="4" w:space="0" w:color="auto"/>
              <w:right w:val="single" w:sz="4" w:space="0" w:color="auto"/>
            </w:tcBorders>
            <w:hideMark/>
          </w:tcPr>
          <w:p w:rsidR="008E710B" w:rsidRPr="00D43032" w:rsidRDefault="008E710B"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Другие ДЛ и заинтересованные стороны</w:t>
            </w:r>
          </w:p>
        </w:tc>
        <w:tc>
          <w:tcPr>
            <w:tcW w:w="7204" w:type="dxa"/>
            <w:tcBorders>
              <w:top w:val="single" w:sz="4" w:space="0" w:color="auto"/>
              <w:left w:val="single" w:sz="4" w:space="0" w:color="auto"/>
              <w:bottom w:val="single" w:sz="4" w:space="0" w:color="auto"/>
              <w:right w:val="single" w:sz="4" w:space="0" w:color="auto"/>
            </w:tcBorders>
            <w:hideMark/>
          </w:tcPr>
          <w:p w:rsidR="008E710B" w:rsidRPr="00D43032" w:rsidRDefault="008E710B" w:rsidP="009E337F">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bookmarkStart w:id="6" w:name="_GoBack"/>
        <w:bookmarkEnd w:id="6"/>
      </w:tr>
      <w:tr w:rsidR="008E710B" w:rsidRPr="00D43032" w:rsidTr="00D86C9A">
        <w:tc>
          <w:tcPr>
            <w:tcW w:w="2666" w:type="dxa"/>
            <w:tcBorders>
              <w:top w:val="single" w:sz="4" w:space="0" w:color="auto"/>
              <w:left w:val="single" w:sz="4" w:space="0" w:color="auto"/>
              <w:bottom w:val="single" w:sz="4" w:space="0" w:color="auto"/>
              <w:right w:val="single" w:sz="4" w:space="0" w:color="auto"/>
            </w:tcBorders>
            <w:hideMark/>
          </w:tcPr>
          <w:p w:rsidR="008E710B" w:rsidRPr="00D43032" w:rsidRDefault="008E710B"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Условие выполнения</w:t>
            </w:r>
          </w:p>
        </w:tc>
        <w:tc>
          <w:tcPr>
            <w:tcW w:w="7204" w:type="dxa"/>
            <w:tcBorders>
              <w:top w:val="single" w:sz="4" w:space="0" w:color="auto"/>
              <w:left w:val="single" w:sz="4" w:space="0" w:color="auto"/>
              <w:bottom w:val="single" w:sz="4" w:space="0" w:color="auto"/>
              <w:right w:val="single" w:sz="4" w:space="0" w:color="auto"/>
            </w:tcBorders>
            <w:hideMark/>
          </w:tcPr>
          <w:p w:rsidR="008E710B" w:rsidRPr="00D43032" w:rsidRDefault="008E710B" w:rsidP="008E710B">
            <w:pPr>
              <w:autoSpaceDE w:val="0"/>
              <w:autoSpaceDN w:val="0"/>
              <w:adjustRightInd w:val="0"/>
              <w:spacing w:before="60" w:after="0" w:line="240" w:lineRule="auto"/>
              <w:rPr>
                <w:rFonts w:ascii="Arial" w:hAnsi="Arial" w:cs="Arial"/>
                <w:color w:val="000000"/>
                <w:sz w:val="20"/>
              </w:rPr>
            </w:pPr>
            <w:r w:rsidRPr="00D43032">
              <w:rPr>
                <w:rFonts w:ascii="Arial" w:hAnsi="Arial" w:cs="Arial"/>
                <w:sz w:val="20"/>
              </w:rPr>
              <w:t>Сформированы результаты поиска в соответствии с заданным форматом вывода результатов.</w:t>
            </w:r>
          </w:p>
        </w:tc>
      </w:tr>
      <w:tr w:rsidR="008E710B" w:rsidRPr="00D43032" w:rsidTr="00D86C9A">
        <w:tc>
          <w:tcPr>
            <w:tcW w:w="2666" w:type="dxa"/>
            <w:tcBorders>
              <w:top w:val="single" w:sz="4" w:space="0" w:color="auto"/>
              <w:left w:val="single" w:sz="4" w:space="0" w:color="auto"/>
              <w:bottom w:val="single" w:sz="4" w:space="0" w:color="auto"/>
              <w:right w:val="single" w:sz="4" w:space="0" w:color="auto"/>
            </w:tcBorders>
            <w:hideMark/>
          </w:tcPr>
          <w:p w:rsidR="008E710B" w:rsidRPr="00D43032" w:rsidRDefault="008E710B"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Основная последовательность действий, приводящая к достижению цели</w:t>
            </w:r>
          </w:p>
        </w:tc>
        <w:tc>
          <w:tcPr>
            <w:tcW w:w="7204" w:type="dxa"/>
            <w:tcBorders>
              <w:top w:val="single" w:sz="4" w:space="0" w:color="auto"/>
              <w:left w:val="single" w:sz="4" w:space="0" w:color="auto"/>
              <w:bottom w:val="single" w:sz="4" w:space="0" w:color="auto"/>
              <w:right w:val="single" w:sz="4" w:space="0" w:color="auto"/>
            </w:tcBorders>
            <w:hideMark/>
          </w:tcPr>
          <w:p w:rsidR="008E710B" w:rsidRPr="00D43032" w:rsidRDefault="008E710B" w:rsidP="008E710B">
            <w:pPr>
              <w:keepNext/>
              <w:keepLines/>
              <w:widowControl w:val="0"/>
              <w:numPr>
                <w:ilvl w:val="0"/>
                <w:numId w:val="11"/>
              </w:numPr>
              <w:autoSpaceDE w:val="0"/>
              <w:autoSpaceDN w:val="0"/>
              <w:adjustRightInd w:val="0"/>
              <w:spacing w:before="60" w:after="0" w:line="240" w:lineRule="auto"/>
              <w:rPr>
                <w:rFonts w:ascii="Arial" w:hAnsi="Arial" w:cs="Arial"/>
                <w:sz w:val="20"/>
              </w:rPr>
            </w:pPr>
            <w:r w:rsidRPr="00D43032">
              <w:rPr>
                <w:rFonts w:ascii="Arial" w:hAnsi="Arial" w:cs="Arial"/>
                <w:sz w:val="20"/>
              </w:rPr>
              <w:t>Пользователь сохраняет результаты поиска, выполнив действие «Сохранить результаты».</w:t>
            </w:r>
          </w:p>
          <w:p w:rsidR="008E710B" w:rsidRPr="00D43032" w:rsidRDefault="008E710B" w:rsidP="008E710B">
            <w:pPr>
              <w:keepNext/>
              <w:keepLines/>
              <w:widowControl w:val="0"/>
              <w:numPr>
                <w:ilvl w:val="0"/>
                <w:numId w:val="11"/>
              </w:numPr>
              <w:autoSpaceDE w:val="0"/>
              <w:autoSpaceDN w:val="0"/>
              <w:adjustRightInd w:val="0"/>
              <w:spacing w:before="60" w:after="0" w:line="240" w:lineRule="auto"/>
              <w:rPr>
                <w:rFonts w:ascii="Arial" w:hAnsi="Arial" w:cs="Arial"/>
                <w:sz w:val="20"/>
              </w:rPr>
            </w:pPr>
            <w:r w:rsidRPr="00D43032">
              <w:rPr>
                <w:rFonts w:ascii="Arial" w:hAnsi="Arial" w:cs="Arial"/>
                <w:sz w:val="20"/>
                <w:u w:val="single"/>
              </w:rPr>
              <w:t>Система</w:t>
            </w:r>
            <w:r w:rsidRPr="00D43032">
              <w:rPr>
                <w:rFonts w:ascii="Arial" w:hAnsi="Arial" w:cs="Arial"/>
                <w:sz w:val="20"/>
              </w:rPr>
              <w:t>:</w:t>
            </w:r>
          </w:p>
          <w:p w:rsidR="008E710B" w:rsidRPr="00D43032" w:rsidRDefault="008E710B" w:rsidP="009E337F">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Предлагает сохранить результаты в папку</w:t>
            </w:r>
            <w:r w:rsidR="00D86C9A" w:rsidRPr="00D43032">
              <w:rPr>
                <w:rFonts w:ascii="Arial" w:hAnsi="Arial" w:cs="Arial"/>
                <w:sz w:val="20"/>
              </w:rPr>
              <w:t xml:space="preserve"> </w:t>
            </w:r>
            <w:r w:rsidRPr="00D43032">
              <w:rPr>
                <w:rFonts w:ascii="Arial" w:hAnsi="Arial" w:cs="Arial"/>
                <w:sz w:val="20"/>
              </w:rPr>
              <w:t>на локальном диске пользователя в форматах: *.</w:t>
            </w:r>
            <w:r w:rsidRPr="00D43032">
              <w:rPr>
                <w:rFonts w:ascii="Arial" w:hAnsi="Arial" w:cs="Arial"/>
                <w:sz w:val="20"/>
                <w:lang w:val="en-US"/>
              </w:rPr>
              <w:t>html</w:t>
            </w:r>
            <w:r w:rsidRPr="00D43032">
              <w:rPr>
                <w:rFonts w:ascii="Arial" w:hAnsi="Arial" w:cs="Arial"/>
                <w:sz w:val="20"/>
              </w:rPr>
              <w:t>, *.</w:t>
            </w:r>
            <w:proofErr w:type="spellStart"/>
            <w:r w:rsidRPr="00D43032">
              <w:rPr>
                <w:rFonts w:ascii="Arial" w:hAnsi="Arial" w:cs="Arial"/>
                <w:sz w:val="20"/>
                <w:lang w:val="en-US"/>
              </w:rPr>
              <w:t>xls</w:t>
            </w:r>
            <w:proofErr w:type="spellEnd"/>
            <w:r w:rsidRPr="00D43032">
              <w:rPr>
                <w:rFonts w:ascii="Arial" w:hAnsi="Arial" w:cs="Arial"/>
                <w:sz w:val="20"/>
              </w:rPr>
              <w:t>, *.</w:t>
            </w:r>
            <w:proofErr w:type="spellStart"/>
            <w:r w:rsidRPr="00D43032">
              <w:rPr>
                <w:rFonts w:ascii="Arial" w:hAnsi="Arial" w:cs="Arial"/>
                <w:sz w:val="20"/>
                <w:lang w:val="en-US"/>
              </w:rPr>
              <w:t>xlsx</w:t>
            </w:r>
            <w:proofErr w:type="spellEnd"/>
            <w:r w:rsidRPr="00D43032">
              <w:rPr>
                <w:rFonts w:ascii="Arial" w:hAnsi="Arial" w:cs="Arial"/>
                <w:sz w:val="20"/>
              </w:rPr>
              <w:t>, *.</w:t>
            </w:r>
            <w:r w:rsidRPr="00D43032">
              <w:rPr>
                <w:rFonts w:ascii="Arial" w:hAnsi="Arial" w:cs="Arial"/>
                <w:sz w:val="20"/>
                <w:lang w:val="en-US"/>
              </w:rPr>
              <w:t>doc</w:t>
            </w:r>
            <w:r w:rsidRPr="00D43032">
              <w:rPr>
                <w:rFonts w:ascii="Arial" w:hAnsi="Arial" w:cs="Arial"/>
                <w:sz w:val="20"/>
              </w:rPr>
              <w:t>, *.</w:t>
            </w:r>
            <w:proofErr w:type="spellStart"/>
            <w:r w:rsidRPr="00D43032">
              <w:rPr>
                <w:rFonts w:ascii="Arial" w:hAnsi="Arial" w:cs="Arial"/>
                <w:sz w:val="20"/>
                <w:lang w:val="en-US"/>
              </w:rPr>
              <w:t>docx</w:t>
            </w:r>
            <w:proofErr w:type="spellEnd"/>
          </w:p>
          <w:p w:rsidR="008E710B" w:rsidRPr="00D43032" w:rsidRDefault="00D86C9A" w:rsidP="00D86C9A">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С</w:t>
            </w:r>
            <w:r w:rsidR="008E710B" w:rsidRPr="00D43032">
              <w:rPr>
                <w:rFonts w:ascii="Arial" w:hAnsi="Arial" w:cs="Arial"/>
                <w:sz w:val="20"/>
              </w:rPr>
              <w:t xml:space="preserve">охраняет </w:t>
            </w:r>
            <w:r w:rsidRPr="00D43032">
              <w:rPr>
                <w:rFonts w:ascii="Arial" w:hAnsi="Arial" w:cs="Arial"/>
                <w:sz w:val="20"/>
              </w:rPr>
              <w:t>результаты поиска.</w:t>
            </w:r>
          </w:p>
        </w:tc>
      </w:tr>
    </w:tbl>
    <w:p w:rsidR="00C95941" w:rsidRDefault="00C95941" w:rsidP="00C317BC">
      <w:pPr>
        <w:pStyle w:val="a4"/>
        <w:jc w:val="both"/>
        <w:rPr>
          <w:rFonts w:ascii="Times New Roman" w:hAnsi="Times New Roman" w:cs="Times New Roman"/>
          <w:sz w:val="24"/>
          <w:szCs w:val="24"/>
        </w:rPr>
      </w:pPr>
    </w:p>
    <w:p w:rsidR="00D86C9A" w:rsidRDefault="00D86C9A" w:rsidP="00D86C9A">
      <w:pPr>
        <w:pStyle w:val="2"/>
        <w:tabs>
          <w:tab w:val="num" w:pos="5400"/>
        </w:tabs>
        <w:ind w:hanging="360"/>
      </w:pPr>
      <w:r>
        <w:lastRenderedPageBreak/>
        <w:t>Создать отчет на основании поискового запроса</w:t>
      </w:r>
    </w:p>
    <w:tbl>
      <w:tblPr>
        <w:tblW w:w="987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2666"/>
        <w:gridCol w:w="7204"/>
      </w:tblGrid>
      <w:tr w:rsidR="00D86C9A" w:rsidRPr="00D43032" w:rsidTr="009E337F">
        <w:trPr>
          <w:trHeight w:val="506"/>
          <w:tblHeader/>
        </w:trPr>
        <w:tc>
          <w:tcPr>
            <w:tcW w:w="2666" w:type="dxa"/>
            <w:tcBorders>
              <w:top w:val="single" w:sz="4" w:space="0" w:color="auto"/>
              <w:left w:val="single" w:sz="4" w:space="0" w:color="auto"/>
              <w:bottom w:val="single" w:sz="4" w:space="0" w:color="auto"/>
              <w:right w:val="single" w:sz="4" w:space="0" w:color="auto"/>
            </w:tcBorders>
            <w:vAlign w:val="center"/>
            <w:hideMark/>
          </w:tcPr>
          <w:p w:rsidR="00D86C9A" w:rsidRPr="00D43032" w:rsidRDefault="00D86C9A" w:rsidP="009E337F">
            <w:pPr>
              <w:keepNext/>
              <w:keepLines/>
              <w:autoSpaceDE w:val="0"/>
              <w:autoSpaceDN w:val="0"/>
              <w:adjustRightInd w:val="0"/>
              <w:spacing w:before="120" w:after="120"/>
              <w:ind w:left="119"/>
              <w:jc w:val="center"/>
              <w:rPr>
                <w:rFonts w:ascii="Arial" w:hAnsi="Arial" w:cs="Arial"/>
                <w:b/>
                <w:bCs/>
                <w:color w:val="000000"/>
                <w:sz w:val="20"/>
              </w:rPr>
            </w:pPr>
            <w:r w:rsidRPr="00D43032">
              <w:rPr>
                <w:rFonts w:ascii="Arial" w:hAnsi="Arial" w:cs="Arial"/>
                <w:b/>
                <w:bCs/>
                <w:color w:val="000000"/>
                <w:sz w:val="20"/>
              </w:rPr>
              <w:t>Параметр</w:t>
            </w:r>
          </w:p>
        </w:tc>
        <w:tc>
          <w:tcPr>
            <w:tcW w:w="7204" w:type="dxa"/>
            <w:tcBorders>
              <w:top w:val="single" w:sz="4" w:space="0" w:color="auto"/>
              <w:left w:val="single" w:sz="4" w:space="0" w:color="auto"/>
              <w:bottom w:val="single" w:sz="4" w:space="0" w:color="auto"/>
              <w:right w:val="single" w:sz="4" w:space="0" w:color="auto"/>
            </w:tcBorders>
            <w:vAlign w:val="center"/>
            <w:hideMark/>
          </w:tcPr>
          <w:p w:rsidR="00D86C9A" w:rsidRPr="00D43032" w:rsidRDefault="00D86C9A" w:rsidP="009E337F">
            <w:pPr>
              <w:autoSpaceDE w:val="0"/>
              <w:autoSpaceDN w:val="0"/>
              <w:adjustRightInd w:val="0"/>
              <w:spacing w:before="120" w:after="120" w:line="240" w:lineRule="auto"/>
              <w:jc w:val="center"/>
              <w:rPr>
                <w:rFonts w:ascii="Arial" w:hAnsi="Arial" w:cs="Arial"/>
                <w:b/>
                <w:bCs/>
                <w:color w:val="000000"/>
                <w:sz w:val="20"/>
              </w:rPr>
            </w:pPr>
            <w:r w:rsidRPr="00D43032">
              <w:rPr>
                <w:rFonts w:ascii="Arial" w:hAnsi="Arial" w:cs="Arial"/>
                <w:b/>
                <w:bCs/>
                <w:color w:val="000000"/>
                <w:sz w:val="20"/>
              </w:rPr>
              <w:t>Описание</w:t>
            </w:r>
          </w:p>
        </w:tc>
      </w:tr>
      <w:tr w:rsidR="00D86C9A" w:rsidRPr="00D43032" w:rsidTr="009E337F">
        <w:tc>
          <w:tcPr>
            <w:tcW w:w="2666" w:type="dxa"/>
            <w:tcBorders>
              <w:top w:val="single" w:sz="4" w:space="0" w:color="auto"/>
              <w:left w:val="single" w:sz="4" w:space="0" w:color="auto"/>
              <w:bottom w:val="single" w:sz="4" w:space="0" w:color="auto"/>
              <w:right w:val="single" w:sz="4" w:space="0" w:color="auto"/>
            </w:tcBorders>
            <w:hideMark/>
          </w:tcPr>
          <w:p w:rsidR="00D86C9A" w:rsidRPr="00D43032" w:rsidRDefault="00D86C9A"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Название сценария (Цель Участника /ОДЛ)</w:t>
            </w:r>
          </w:p>
        </w:tc>
        <w:tc>
          <w:tcPr>
            <w:tcW w:w="7204" w:type="dxa"/>
            <w:tcBorders>
              <w:top w:val="single" w:sz="4" w:space="0" w:color="auto"/>
              <w:left w:val="single" w:sz="4" w:space="0" w:color="auto"/>
              <w:bottom w:val="single" w:sz="4" w:space="0" w:color="auto"/>
              <w:right w:val="single" w:sz="4" w:space="0" w:color="auto"/>
            </w:tcBorders>
            <w:hideMark/>
          </w:tcPr>
          <w:p w:rsidR="00D86C9A" w:rsidRPr="00D43032" w:rsidRDefault="0077473A" w:rsidP="00D86C9A">
            <w:pPr>
              <w:widowControl w:val="0"/>
              <w:numPr>
                <w:ilvl w:val="0"/>
                <w:numId w:val="6"/>
              </w:numPr>
              <w:tabs>
                <w:tab w:val="num" w:pos="-4973"/>
              </w:tabs>
              <w:autoSpaceDE w:val="0"/>
              <w:autoSpaceDN w:val="0"/>
              <w:adjustRightInd w:val="0"/>
              <w:spacing w:before="60" w:after="0" w:line="240" w:lineRule="auto"/>
              <w:ind w:left="697" w:hanging="567"/>
              <w:rPr>
                <w:rFonts w:ascii="Arial" w:hAnsi="Arial" w:cs="Arial"/>
                <w:color w:val="000000"/>
                <w:sz w:val="20"/>
              </w:rPr>
            </w:pPr>
            <w:r w:rsidRPr="00D43032">
              <w:rPr>
                <w:rFonts w:ascii="Arial" w:hAnsi="Arial" w:cs="Arial"/>
                <w:color w:val="000000"/>
                <w:sz w:val="20"/>
              </w:rPr>
              <w:t>Создание отчета на основании поискового запроса</w:t>
            </w:r>
          </w:p>
        </w:tc>
      </w:tr>
      <w:tr w:rsidR="00D86C9A" w:rsidRPr="00D43032" w:rsidTr="009E337F">
        <w:tc>
          <w:tcPr>
            <w:tcW w:w="2666" w:type="dxa"/>
            <w:tcBorders>
              <w:top w:val="single" w:sz="4" w:space="0" w:color="auto"/>
              <w:left w:val="single" w:sz="4" w:space="0" w:color="auto"/>
              <w:bottom w:val="single" w:sz="4" w:space="0" w:color="auto"/>
              <w:right w:val="single" w:sz="4" w:space="0" w:color="auto"/>
            </w:tcBorders>
            <w:hideMark/>
          </w:tcPr>
          <w:p w:rsidR="00D86C9A" w:rsidRPr="00D43032" w:rsidRDefault="00D86C9A"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Границы сценария</w:t>
            </w:r>
          </w:p>
        </w:tc>
        <w:tc>
          <w:tcPr>
            <w:tcW w:w="7204" w:type="dxa"/>
            <w:tcBorders>
              <w:top w:val="single" w:sz="4" w:space="0" w:color="auto"/>
              <w:left w:val="single" w:sz="4" w:space="0" w:color="auto"/>
              <w:bottom w:val="single" w:sz="4" w:space="0" w:color="auto"/>
              <w:right w:val="single" w:sz="4" w:space="0" w:color="auto"/>
            </w:tcBorders>
            <w:hideMark/>
          </w:tcPr>
          <w:p w:rsidR="00D86C9A" w:rsidRPr="00D43032" w:rsidRDefault="00D86C9A" w:rsidP="009E337F">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D86C9A" w:rsidRPr="00D43032" w:rsidTr="009E337F">
        <w:tc>
          <w:tcPr>
            <w:tcW w:w="2666" w:type="dxa"/>
            <w:tcBorders>
              <w:top w:val="single" w:sz="4" w:space="0" w:color="auto"/>
              <w:left w:val="single" w:sz="4" w:space="0" w:color="auto"/>
              <w:bottom w:val="single" w:sz="4" w:space="0" w:color="auto"/>
              <w:right w:val="single" w:sz="4" w:space="0" w:color="auto"/>
            </w:tcBorders>
            <w:hideMark/>
          </w:tcPr>
          <w:p w:rsidR="00D86C9A" w:rsidRPr="00D43032" w:rsidRDefault="00D86C9A"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Основное ДЛ (ОДЛ)</w:t>
            </w:r>
          </w:p>
        </w:tc>
        <w:tc>
          <w:tcPr>
            <w:tcW w:w="7204" w:type="dxa"/>
            <w:tcBorders>
              <w:top w:val="single" w:sz="4" w:space="0" w:color="auto"/>
              <w:left w:val="single" w:sz="4" w:space="0" w:color="auto"/>
              <w:bottom w:val="single" w:sz="4" w:space="0" w:color="auto"/>
              <w:right w:val="single" w:sz="4" w:space="0" w:color="auto"/>
            </w:tcBorders>
            <w:hideMark/>
          </w:tcPr>
          <w:p w:rsidR="00D86C9A" w:rsidRPr="00D43032" w:rsidRDefault="00D86C9A" w:rsidP="009E337F">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Пользователь</w:t>
            </w:r>
          </w:p>
        </w:tc>
      </w:tr>
      <w:tr w:rsidR="00D86C9A" w:rsidRPr="00D43032" w:rsidTr="009E337F">
        <w:trPr>
          <w:trHeight w:val="761"/>
        </w:trPr>
        <w:tc>
          <w:tcPr>
            <w:tcW w:w="2666" w:type="dxa"/>
            <w:tcBorders>
              <w:top w:val="single" w:sz="4" w:space="0" w:color="auto"/>
              <w:left w:val="single" w:sz="4" w:space="0" w:color="auto"/>
              <w:bottom w:val="single" w:sz="4" w:space="0" w:color="auto"/>
              <w:right w:val="single" w:sz="4" w:space="0" w:color="auto"/>
            </w:tcBorders>
            <w:hideMark/>
          </w:tcPr>
          <w:p w:rsidR="00D86C9A" w:rsidRPr="00D43032" w:rsidRDefault="00D86C9A"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Другие ДЛ и заинтересованные стороны</w:t>
            </w:r>
          </w:p>
        </w:tc>
        <w:tc>
          <w:tcPr>
            <w:tcW w:w="7204" w:type="dxa"/>
            <w:tcBorders>
              <w:top w:val="single" w:sz="4" w:space="0" w:color="auto"/>
              <w:left w:val="single" w:sz="4" w:space="0" w:color="auto"/>
              <w:bottom w:val="single" w:sz="4" w:space="0" w:color="auto"/>
              <w:right w:val="single" w:sz="4" w:space="0" w:color="auto"/>
            </w:tcBorders>
            <w:hideMark/>
          </w:tcPr>
          <w:p w:rsidR="00D86C9A" w:rsidRPr="00D43032" w:rsidRDefault="00D86C9A" w:rsidP="009E337F">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D86C9A" w:rsidRPr="00D43032" w:rsidTr="009E337F">
        <w:tc>
          <w:tcPr>
            <w:tcW w:w="2666" w:type="dxa"/>
            <w:tcBorders>
              <w:top w:val="single" w:sz="4" w:space="0" w:color="auto"/>
              <w:left w:val="single" w:sz="4" w:space="0" w:color="auto"/>
              <w:bottom w:val="single" w:sz="4" w:space="0" w:color="auto"/>
              <w:right w:val="single" w:sz="4" w:space="0" w:color="auto"/>
            </w:tcBorders>
            <w:hideMark/>
          </w:tcPr>
          <w:p w:rsidR="00D86C9A" w:rsidRPr="00D43032" w:rsidRDefault="00D86C9A"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Условие выполнения</w:t>
            </w:r>
          </w:p>
        </w:tc>
        <w:tc>
          <w:tcPr>
            <w:tcW w:w="7204" w:type="dxa"/>
            <w:tcBorders>
              <w:top w:val="single" w:sz="4" w:space="0" w:color="auto"/>
              <w:left w:val="single" w:sz="4" w:space="0" w:color="auto"/>
              <w:bottom w:val="single" w:sz="4" w:space="0" w:color="auto"/>
              <w:right w:val="single" w:sz="4" w:space="0" w:color="auto"/>
            </w:tcBorders>
            <w:hideMark/>
          </w:tcPr>
          <w:p w:rsidR="00D86C9A" w:rsidRPr="00D43032" w:rsidRDefault="00D86C9A" w:rsidP="009E337F">
            <w:pPr>
              <w:autoSpaceDE w:val="0"/>
              <w:autoSpaceDN w:val="0"/>
              <w:adjustRightInd w:val="0"/>
              <w:spacing w:before="60" w:after="0" w:line="240" w:lineRule="auto"/>
              <w:rPr>
                <w:rFonts w:ascii="Arial" w:hAnsi="Arial" w:cs="Arial"/>
                <w:color w:val="000000"/>
                <w:sz w:val="20"/>
              </w:rPr>
            </w:pPr>
            <w:r w:rsidRPr="00D43032">
              <w:rPr>
                <w:rFonts w:ascii="Arial" w:hAnsi="Arial" w:cs="Arial"/>
                <w:sz w:val="20"/>
              </w:rPr>
              <w:t>Сформированы результаты поиска в соответствии с заданным форматом вывода результатов.</w:t>
            </w:r>
          </w:p>
        </w:tc>
      </w:tr>
      <w:tr w:rsidR="00D86C9A" w:rsidRPr="00D43032" w:rsidTr="009E337F">
        <w:tc>
          <w:tcPr>
            <w:tcW w:w="2666" w:type="dxa"/>
            <w:tcBorders>
              <w:top w:val="single" w:sz="4" w:space="0" w:color="auto"/>
              <w:left w:val="single" w:sz="4" w:space="0" w:color="auto"/>
              <w:bottom w:val="single" w:sz="4" w:space="0" w:color="auto"/>
              <w:right w:val="single" w:sz="4" w:space="0" w:color="auto"/>
            </w:tcBorders>
            <w:hideMark/>
          </w:tcPr>
          <w:p w:rsidR="00D86C9A" w:rsidRPr="00D43032" w:rsidRDefault="00D86C9A" w:rsidP="009E337F">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Основная последовательность действий, приводящая к достижению цели</w:t>
            </w:r>
          </w:p>
        </w:tc>
        <w:tc>
          <w:tcPr>
            <w:tcW w:w="7204" w:type="dxa"/>
            <w:tcBorders>
              <w:top w:val="single" w:sz="4" w:space="0" w:color="auto"/>
              <w:left w:val="single" w:sz="4" w:space="0" w:color="auto"/>
              <w:bottom w:val="single" w:sz="4" w:space="0" w:color="auto"/>
              <w:right w:val="single" w:sz="4" w:space="0" w:color="auto"/>
            </w:tcBorders>
            <w:hideMark/>
          </w:tcPr>
          <w:p w:rsidR="00D86C9A" w:rsidRPr="00D43032" w:rsidRDefault="00D86C9A" w:rsidP="00D86C9A">
            <w:pPr>
              <w:keepNext/>
              <w:keepLines/>
              <w:widowControl w:val="0"/>
              <w:numPr>
                <w:ilvl w:val="0"/>
                <w:numId w:val="12"/>
              </w:numPr>
              <w:autoSpaceDE w:val="0"/>
              <w:autoSpaceDN w:val="0"/>
              <w:adjustRightInd w:val="0"/>
              <w:spacing w:before="60" w:after="0" w:line="240" w:lineRule="auto"/>
              <w:rPr>
                <w:rFonts w:ascii="Arial" w:hAnsi="Arial" w:cs="Arial"/>
                <w:sz w:val="20"/>
              </w:rPr>
            </w:pPr>
            <w:r w:rsidRPr="00D43032">
              <w:rPr>
                <w:rFonts w:ascii="Arial" w:hAnsi="Arial" w:cs="Arial"/>
                <w:sz w:val="20"/>
              </w:rPr>
              <w:t>Пользователь сохраняет запрос, выполнив действие «Сохранить поисковый запрос».</w:t>
            </w:r>
          </w:p>
          <w:p w:rsidR="00D86C9A" w:rsidRPr="00D43032" w:rsidRDefault="00D86C9A" w:rsidP="00D86C9A">
            <w:pPr>
              <w:keepNext/>
              <w:keepLines/>
              <w:widowControl w:val="0"/>
              <w:numPr>
                <w:ilvl w:val="0"/>
                <w:numId w:val="12"/>
              </w:numPr>
              <w:autoSpaceDE w:val="0"/>
              <w:autoSpaceDN w:val="0"/>
              <w:adjustRightInd w:val="0"/>
              <w:spacing w:before="60" w:after="0" w:line="240" w:lineRule="auto"/>
              <w:rPr>
                <w:rFonts w:ascii="Arial" w:hAnsi="Arial" w:cs="Arial"/>
                <w:sz w:val="20"/>
              </w:rPr>
            </w:pPr>
            <w:r w:rsidRPr="00D43032">
              <w:rPr>
                <w:rFonts w:ascii="Arial" w:hAnsi="Arial" w:cs="Arial"/>
                <w:sz w:val="20"/>
                <w:u w:val="single"/>
              </w:rPr>
              <w:t>Система</w:t>
            </w:r>
            <w:r w:rsidRPr="00D43032">
              <w:rPr>
                <w:rFonts w:ascii="Arial" w:hAnsi="Arial" w:cs="Arial"/>
                <w:sz w:val="20"/>
              </w:rPr>
              <w:t>:</w:t>
            </w:r>
          </w:p>
          <w:p w:rsidR="00D86C9A" w:rsidRPr="00D43032" w:rsidRDefault="00D86C9A" w:rsidP="009E337F">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 xml:space="preserve">Открывает диалоговое окно с предупреждением «Поисковый запрос будет сохранен в системе и может </w:t>
            </w:r>
            <w:r w:rsidR="00F1361F">
              <w:rPr>
                <w:rFonts w:ascii="Arial" w:hAnsi="Arial" w:cs="Arial"/>
                <w:sz w:val="20"/>
              </w:rPr>
              <w:t xml:space="preserve">быть </w:t>
            </w:r>
            <w:r w:rsidRPr="00D43032">
              <w:rPr>
                <w:rFonts w:ascii="Arial" w:hAnsi="Arial" w:cs="Arial"/>
                <w:sz w:val="20"/>
              </w:rPr>
              <w:t>использован для поиска документов и построения отчетов</w:t>
            </w:r>
            <w:proofErr w:type="gramStart"/>
            <w:r w:rsidRPr="00D43032">
              <w:rPr>
                <w:rFonts w:ascii="Arial" w:hAnsi="Arial" w:cs="Arial"/>
                <w:sz w:val="20"/>
              </w:rPr>
              <w:t>.</w:t>
            </w:r>
            <w:r w:rsidR="00260EF6" w:rsidRPr="00D43032">
              <w:rPr>
                <w:rFonts w:ascii="Arial" w:hAnsi="Arial" w:cs="Arial"/>
                <w:sz w:val="20"/>
              </w:rPr>
              <w:t>»</w:t>
            </w:r>
            <w:r w:rsidRPr="00D43032">
              <w:rPr>
                <w:rFonts w:ascii="Arial" w:hAnsi="Arial" w:cs="Arial"/>
                <w:sz w:val="20"/>
              </w:rPr>
              <w:t xml:space="preserve"> </w:t>
            </w:r>
            <w:proofErr w:type="gramEnd"/>
            <w:r w:rsidR="00260EF6" w:rsidRPr="00D43032">
              <w:rPr>
                <w:rFonts w:ascii="Arial" w:hAnsi="Arial" w:cs="Arial"/>
                <w:sz w:val="20"/>
              </w:rPr>
              <w:t xml:space="preserve">Варианты выхода: </w:t>
            </w:r>
            <w:r w:rsidRPr="00D43032">
              <w:rPr>
                <w:rFonts w:ascii="Arial" w:hAnsi="Arial" w:cs="Arial"/>
                <w:sz w:val="20"/>
              </w:rPr>
              <w:t>Продолжить</w:t>
            </w:r>
            <w:proofErr w:type="gramStart"/>
            <w:r w:rsidR="00260EF6" w:rsidRPr="00D43032">
              <w:rPr>
                <w:rFonts w:ascii="Arial" w:hAnsi="Arial" w:cs="Arial"/>
                <w:sz w:val="20"/>
              </w:rPr>
              <w:t>/</w:t>
            </w:r>
            <w:r w:rsidRPr="00D43032">
              <w:rPr>
                <w:rFonts w:ascii="Arial" w:hAnsi="Arial" w:cs="Arial"/>
                <w:sz w:val="20"/>
              </w:rPr>
              <w:t xml:space="preserve"> Н</w:t>
            </w:r>
            <w:proofErr w:type="gramEnd"/>
            <w:r w:rsidRPr="00D43032">
              <w:rPr>
                <w:rFonts w:ascii="Arial" w:hAnsi="Arial" w:cs="Arial"/>
                <w:sz w:val="20"/>
              </w:rPr>
              <w:t>е сохранять».</w:t>
            </w:r>
          </w:p>
          <w:p w:rsidR="00D86C9A" w:rsidRPr="00D43032" w:rsidRDefault="00D86C9A" w:rsidP="009E337F">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sidRPr="00D43032">
              <w:rPr>
                <w:rFonts w:ascii="Arial" w:hAnsi="Arial" w:cs="Arial"/>
                <w:sz w:val="20"/>
              </w:rPr>
              <w:t>«Продолжить» - открывает диалоговое окно «</w:t>
            </w:r>
            <w:r w:rsidR="00260EF6" w:rsidRPr="00D43032">
              <w:rPr>
                <w:rFonts w:ascii="Arial" w:hAnsi="Arial" w:cs="Arial"/>
                <w:sz w:val="20"/>
                <w:highlight w:val="yellow"/>
              </w:rPr>
              <w:t xml:space="preserve">Параметры </w:t>
            </w:r>
            <w:r w:rsidR="00D43032" w:rsidRPr="00D43032">
              <w:rPr>
                <w:rFonts w:ascii="Arial" w:hAnsi="Arial" w:cs="Arial"/>
                <w:sz w:val="20"/>
                <w:highlight w:val="yellow"/>
              </w:rPr>
              <w:t>отчета</w:t>
            </w:r>
            <w:r w:rsidRPr="00D43032">
              <w:rPr>
                <w:rFonts w:ascii="Arial" w:hAnsi="Arial" w:cs="Arial"/>
                <w:sz w:val="20"/>
              </w:rPr>
              <w:t>»</w:t>
            </w:r>
          </w:p>
          <w:p w:rsidR="00D86C9A" w:rsidRDefault="00D43032" w:rsidP="009E337F">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«Не сохранять» - возвращает к результатам поиска</w:t>
            </w:r>
            <w:r w:rsidR="00D86C9A" w:rsidRPr="00D43032">
              <w:rPr>
                <w:rFonts w:ascii="Arial" w:hAnsi="Arial" w:cs="Arial"/>
                <w:sz w:val="20"/>
              </w:rPr>
              <w:t>.</w:t>
            </w:r>
          </w:p>
          <w:p w:rsidR="00D43032" w:rsidRDefault="00D43032" w:rsidP="00D43032">
            <w:pPr>
              <w:keepNext/>
              <w:keepLines/>
              <w:widowControl w:val="0"/>
              <w:numPr>
                <w:ilvl w:val="0"/>
                <w:numId w:val="12"/>
              </w:numPr>
              <w:autoSpaceDE w:val="0"/>
              <w:autoSpaceDN w:val="0"/>
              <w:adjustRightInd w:val="0"/>
              <w:spacing w:before="60" w:after="0" w:line="240" w:lineRule="auto"/>
              <w:rPr>
                <w:rFonts w:ascii="Arial" w:hAnsi="Arial" w:cs="Arial"/>
                <w:sz w:val="20"/>
              </w:rPr>
            </w:pPr>
            <w:r>
              <w:rPr>
                <w:rFonts w:ascii="Arial" w:hAnsi="Arial" w:cs="Arial"/>
                <w:sz w:val="20"/>
              </w:rPr>
              <w:t xml:space="preserve">Пользователь </w:t>
            </w:r>
            <w:r w:rsidR="00F1361F">
              <w:rPr>
                <w:rFonts w:ascii="Arial" w:hAnsi="Arial" w:cs="Arial"/>
                <w:sz w:val="20"/>
              </w:rPr>
              <w:t xml:space="preserve">устанавливает параметр отчета «Личный/Общий», </w:t>
            </w:r>
            <w:r>
              <w:rPr>
                <w:rFonts w:ascii="Arial" w:hAnsi="Arial" w:cs="Arial"/>
                <w:sz w:val="20"/>
              </w:rPr>
              <w:t>заполняет поля диалогового окна «Параметры запроса» в соответствии с</w:t>
            </w:r>
            <w:r w:rsidR="004536F8">
              <w:rPr>
                <w:rFonts w:ascii="Arial" w:hAnsi="Arial" w:cs="Arial"/>
                <w:sz w:val="20"/>
              </w:rPr>
              <w:t xml:space="preserve"> бизнес-правилом</w:t>
            </w:r>
            <w:r>
              <w:rPr>
                <w:rFonts w:ascii="Arial" w:hAnsi="Arial" w:cs="Arial"/>
                <w:sz w:val="20"/>
              </w:rPr>
              <w:t xml:space="preserve"> БП </w:t>
            </w:r>
            <w:r w:rsidR="004536F8">
              <w:rPr>
                <w:rFonts w:ascii="Arial" w:hAnsi="Arial" w:cs="Arial"/>
                <w:sz w:val="20"/>
              </w:rPr>
              <w:t>4</w:t>
            </w:r>
            <w:r>
              <w:rPr>
                <w:rFonts w:ascii="Arial" w:hAnsi="Arial" w:cs="Arial"/>
                <w:sz w:val="20"/>
              </w:rPr>
              <w:t xml:space="preserve"> «</w:t>
            </w:r>
            <w:r w:rsidRPr="00D43032">
              <w:rPr>
                <w:rFonts w:ascii="Arial" w:hAnsi="Arial" w:cs="Arial"/>
                <w:sz w:val="20"/>
                <w:highlight w:val="yellow"/>
              </w:rPr>
              <w:t>Параметры отчета</w:t>
            </w:r>
            <w:r>
              <w:rPr>
                <w:rFonts w:ascii="Arial" w:hAnsi="Arial" w:cs="Arial"/>
                <w:sz w:val="20"/>
              </w:rPr>
              <w:t>».</w:t>
            </w:r>
          </w:p>
          <w:p w:rsidR="00F1361F" w:rsidRDefault="00F1361F" w:rsidP="00D43032">
            <w:pPr>
              <w:keepNext/>
              <w:keepLines/>
              <w:widowControl w:val="0"/>
              <w:numPr>
                <w:ilvl w:val="0"/>
                <w:numId w:val="12"/>
              </w:numPr>
              <w:autoSpaceDE w:val="0"/>
              <w:autoSpaceDN w:val="0"/>
              <w:adjustRightInd w:val="0"/>
              <w:spacing w:before="60" w:after="0" w:line="240" w:lineRule="auto"/>
              <w:rPr>
                <w:rFonts w:ascii="Arial" w:hAnsi="Arial" w:cs="Arial"/>
                <w:sz w:val="20"/>
              </w:rPr>
            </w:pPr>
            <w:r w:rsidRPr="00F1361F">
              <w:rPr>
                <w:rFonts w:ascii="Arial" w:hAnsi="Arial" w:cs="Arial"/>
                <w:sz w:val="20"/>
                <w:u w:val="single"/>
              </w:rPr>
              <w:t>Система</w:t>
            </w:r>
            <w:r>
              <w:rPr>
                <w:rFonts w:ascii="Arial" w:hAnsi="Arial" w:cs="Arial"/>
                <w:sz w:val="20"/>
              </w:rPr>
              <w:t>:</w:t>
            </w:r>
          </w:p>
          <w:p w:rsidR="00F1361F" w:rsidRDefault="00F1361F" w:rsidP="00F1361F">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Сохраняет запрос.</w:t>
            </w:r>
          </w:p>
          <w:p w:rsidR="00F1361F" w:rsidRDefault="00F1361F" w:rsidP="00F1361F">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Личный запрос доступен только для пользователя, создавшего отчет, отображается в списке личных поисковых запросов.</w:t>
            </w:r>
          </w:p>
          <w:p w:rsidR="00F1361F" w:rsidRPr="00D43032" w:rsidRDefault="00F1361F" w:rsidP="00F1361F">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 xml:space="preserve">Общий запрос доступен для пользователя, создавшего отчет и для пользователей </w:t>
            </w:r>
            <w:r w:rsidRPr="00F1361F">
              <w:rPr>
                <w:rFonts w:ascii="Arial" w:hAnsi="Arial" w:cs="Arial"/>
                <w:sz w:val="20"/>
                <w:highlight w:val="yellow"/>
              </w:rPr>
              <w:t xml:space="preserve">подразделений, указанных автором </w:t>
            </w:r>
            <w:r w:rsidRPr="000E1E45">
              <w:rPr>
                <w:rFonts w:ascii="Arial" w:hAnsi="Arial" w:cs="Arial"/>
                <w:sz w:val="20"/>
                <w:highlight w:val="yellow"/>
              </w:rPr>
              <w:t>отчета</w:t>
            </w:r>
            <w:r w:rsidR="000E1E45" w:rsidRPr="000E1E45">
              <w:rPr>
                <w:rFonts w:ascii="Arial" w:hAnsi="Arial" w:cs="Arial"/>
                <w:sz w:val="20"/>
                <w:highlight w:val="yellow"/>
              </w:rPr>
              <w:t xml:space="preserve"> и пользователям с ролью «Модератор отчетов»</w:t>
            </w:r>
            <w:r>
              <w:rPr>
                <w:rFonts w:ascii="Arial" w:hAnsi="Arial" w:cs="Arial"/>
                <w:sz w:val="20"/>
              </w:rPr>
              <w:t>. Запрос отображается в общем списке поисковых запросов.</w:t>
            </w:r>
          </w:p>
        </w:tc>
      </w:tr>
    </w:tbl>
    <w:p w:rsidR="00D86C9A" w:rsidRDefault="00D86C9A" w:rsidP="00C317BC">
      <w:pPr>
        <w:pStyle w:val="a4"/>
        <w:jc w:val="both"/>
        <w:rPr>
          <w:rFonts w:ascii="Times New Roman" w:hAnsi="Times New Roman" w:cs="Times New Roman"/>
          <w:sz w:val="24"/>
          <w:szCs w:val="24"/>
        </w:rPr>
      </w:pPr>
    </w:p>
    <w:p w:rsidR="00D43032" w:rsidRPr="00487A69" w:rsidRDefault="00D43032" w:rsidP="00D43032">
      <w:pPr>
        <w:rPr>
          <w:rFonts w:ascii="Times New Roman" w:hAnsi="Times New Roman" w:cs="Times New Roman"/>
          <w:b/>
          <w:sz w:val="24"/>
          <w:szCs w:val="24"/>
        </w:rPr>
      </w:pPr>
      <w:r>
        <w:rPr>
          <w:rFonts w:ascii="Times New Roman" w:hAnsi="Times New Roman" w:cs="Times New Roman"/>
          <w:b/>
          <w:sz w:val="24"/>
          <w:szCs w:val="24"/>
        </w:rPr>
        <w:t>БП</w:t>
      </w:r>
      <w:r w:rsidR="004536F8">
        <w:rPr>
          <w:rFonts w:ascii="Times New Roman" w:hAnsi="Times New Roman" w:cs="Times New Roman"/>
          <w:b/>
          <w:sz w:val="24"/>
          <w:szCs w:val="24"/>
        </w:rPr>
        <w:t xml:space="preserve"> 4</w:t>
      </w:r>
      <w:r>
        <w:rPr>
          <w:rFonts w:ascii="Times New Roman" w:hAnsi="Times New Roman" w:cs="Times New Roman"/>
          <w:b/>
          <w:sz w:val="24"/>
          <w:szCs w:val="24"/>
        </w:rPr>
        <w:t xml:space="preserve">. Бизнес-правило </w:t>
      </w:r>
      <w:r w:rsidRPr="00487A69">
        <w:rPr>
          <w:rFonts w:ascii="Times New Roman" w:hAnsi="Times New Roman" w:cs="Times New Roman"/>
          <w:b/>
          <w:sz w:val="24"/>
          <w:szCs w:val="24"/>
        </w:rPr>
        <w:t>«</w:t>
      </w:r>
      <w:r>
        <w:rPr>
          <w:rFonts w:ascii="Times New Roman" w:hAnsi="Times New Roman" w:cs="Times New Roman"/>
          <w:b/>
          <w:sz w:val="24"/>
          <w:szCs w:val="24"/>
        </w:rPr>
        <w:t>Параметры отчета</w:t>
      </w:r>
      <w:r w:rsidRPr="00487A69">
        <w:rPr>
          <w:rFonts w:ascii="Times New Roman" w:hAnsi="Times New Roman" w:cs="Times New Roman"/>
          <w:b/>
          <w:sz w:val="24"/>
          <w:szCs w:val="24"/>
        </w:rPr>
        <w:t>»</w:t>
      </w:r>
    </w:p>
    <w:p w:rsidR="00B34A2D" w:rsidRDefault="00B34A2D" w:rsidP="00D43032">
      <w:pPr>
        <w:ind w:firstLine="361"/>
        <w:jc w:val="both"/>
        <w:rPr>
          <w:rFonts w:ascii="Times New Roman" w:hAnsi="Times New Roman" w:cs="Times New Roman"/>
          <w:sz w:val="24"/>
          <w:szCs w:val="24"/>
        </w:rPr>
      </w:pPr>
      <w:r>
        <w:rPr>
          <w:rFonts w:ascii="Times New Roman" w:hAnsi="Times New Roman" w:cs="Times New Roman"/>
          <w:sz w:val="24"/>
          <w:szCs w:val="24"/>
        </w:rPr>
        <w:t>Пользователь должен иметь возможность ввести следующие параметры для отчета:</w:t>
      </w:r>
    </w:p>
    <w:p w:rsidR="00821A52" w:rsidRPr="001358D7" w:rsidRDefault="00821A52" w:rsidP="005428D3">
      <w:pPr>
        <w:pStyle w:val="a4"/>
        <w:numPr>
          <w:ilvl w:val="0"/>
          <w:numId w:val="20"/>
        </w:numPr>
        <w:jc w:val="both"/>
        <w:rPr>
          <w:rFonts w:ascii="Times New Roman" w:hAnsi="Times New Roman" w:cs="Times New Roman"/>
          <w:sz w:val="24"/>
          <w:szCs w:val="24"/>
        </w:rPr>
      </w:pPr>
      <w:r w:rsidRPr="005428D3">
        <w:rPr>
          <w:rFonts w:ascii="Times New Roman" w:hAnsi="Times New Roman" w:cs="Times New Roman"/>
          <w:b/>
          <w:sz w:val="24"/>
          <w:szCs w:val="24"/>
        </w:rPr>
        <w:t>Личный/Общий</w:t>
      </w:r>
      <w:r w:rsidR="005428D3">
        <w:rPr>
          <w:rFonts w:ascii="Times New Roman" w:hAnsi="Times New Roman" w:cs="Times New Roman"/>
          <w:b/>
          <w:sz w:val="24"/>
          <w:szCs w:val="24"/>
        </w:rPr>
        <w:t xml:space="preserve"> - </w:t>
      </w:r>
      <w:r w:rsidR="005428D3" w:rsidRPr="005428D3">
        <w:rPr>
          <w:rFonts w:ascii="Times New Roman" w:hAnsi="Times New Roman" w:cs="Times New Roman"/>
          <w:sz w:val="24"/>
          <w:szCs w:val="24"/>
        </w:rPr>
        <w:t xml:space="preserve">переключатель. </w:t>
      </w:r>
      <w:r w:rsidR="00F1361F" w:rsidRPr="005428D3">
        <w:rPr>
          <w:rFonts w:ascii="Times New Roman" w:hAnsi="Times New Roman" w:cs="Times New Roman"/>
          <w:sz w:val="24"/>
          <w:szCs w:val="24"/>
        </w:rPr>
        <w:t>По умолчанию при сохранении поискового запроса</w:t>
      </w:r>
      <w:r w:rsidR="005428D3" w:rsidRPr="005428D3">
        <w:rPr>
          <w:rFonts w:ascii="Times New Roman" w:hAnsi="Times New Roman" w:cs="Times New Roman"/>
          <w:sz w:val="24"/>
          <w:szCs w:val="24"/>
        </w:rPr>
        <w:t>,</w:t>
      </w:r>
      <w:r w:rsidR="00F1361F" w:rsidRPr="005428D3">
        <w:rPr>
          <w:rFonts w:ascii="Times New Roman" w:hAnsi="Times New Roman" w:cs="Times New Roman"/>
          <w:sz w:val="24"/>
          <w:szCs w:val="24"/>
        </w:rPr>
        <w:t xml:space="preserve"> как отчета</w:t>
      </w:r>
      <w:r w:rsidR="005428D3" w:rsidRPr="005428D3">
        <w:rPr>
          <w:rFonts w:ascii="Times New Roman" w:hAnsi="Times New Roman" w:cs="Times New Roman"/>
          <w:sz w:val="24"/>
          <w:szCs w:val="24"/>
        </w:rPr>
        <w:t>,</w:t>
      </w:r>
      <w:r w:rsidR="00F1361F" w:rsidRPr="005428D3">
        <w:rPr>
          <w:rFonts w:ascii="Times New Roman" w:hAnsi="Times New Roman" w:cs="Times New Roman"/>
          <w:sz w:val="24"/>
          <w:szCs w:val="24"/>
        </w:rPr>
        <w:t xml:space="preserve"> должен быть установлен параметр «Личный».</w:t>
      </w:r>
      <w:r w:rsidR="005428D3">
        <w:rPr>
          <w:rFonts w:ascii="Times New Roman" w:hAnsi="Times New Roman" w:cs="Times New Roman"/>
          <w:sz w:val="24"/>
          <w:szCs w:val="24"/>
        </w:rPr>
        <w:t xml:space="preserve"> </w:t>
      </w:r>
      <w:r w:rsidR="005428D3" w:rsidRPr="005428D3">
        <w:rPr>
          <w:rFonts w:ascii="Times New Roman" w:hAnsi="Times New Roman" w:cs="Times New Roman"/>
          <w:sz w:val="24"/>
          <w:szCs w:val="24"/>
        </w:rPr>
        <w:t xml:space="preserve">Возможность </w:t>
      </w:r>
      <w:commentRangeStart w:id="7"/>
      <w:r w:rsidR="005428D3" w:rsidRPr="005428D3">
        <w:rPr>
          <w:rFonts w:ascii="Times New Roman" w:hAnsi="Times New Roman" w:cs="Times New Roman"/>
          <w:sz w:val="24"/>
          <w:szCs w:val="24"/>
        </w:rPr>
        <w:t xml:space="preserve">установить </w:t>
      </w:r>
      <w:proofErr w:type="gramStart"/>
      <w:r w:rsidR="005428D3" w:rsidRPr="005428D3">
        <w:rPr>
          <w:rFonts w:ascii="Times New Roman" w:hAnsi="Times New Roman" w:cs="Times New Roman"/>
          <w:sz w:val="24"/>
          <w:szCs w:val="24"/>
        </w:rPr>
        <w:t>переключатель</w:t>
      </w:r>
      <w:proofErr w:type="gramEnd"/>
      <w:r w:rsidR="005428D3" w:rsidRPr="005428D3">
        <w:rPr>
          <w:rFonts w:ascii="Times New Roman" w:hAnsi="Times New Roman" w:cs="Times New Roman"/>
          <w:sz w:val="24"/>
          <w:szCs w:val="24"/>
        </w:rPr>
        <w:t xml:space="preserve"> а положение «Общий» </w:t>
      </w:r>
      <w:commentRangeEnd w:id="7"/>
      <w:r w:rsidR="005428D3">
        <w:rPr>
          <w:rStyle w:val="a5"/>
        </w:rPr>
        <w:commentReference w:id="7"/>
      </w:r>
      <w:r w:rsidR="005428D3" w:rsidRPr="005428D3">
        <w:rPr>
          <w:rFonts w:ascii="Times New Roman" w:hAnsi="Times New Roman" w:cs="Times New Roman"/>
          <w:sz w:val="24"/>
          <w:szCs w:val="24"/>
        </w:rPr>
        <w:t>доступна только пользователям с ролью «</w:t>
      </w:r>
      <w:commentRangeStart w:id="8"/>
      <w:r w:rsidR="005428D3" w:rsidRPr="005428D3">
        <w:rPr>
          <w:rFonts w:ascii="Times New Roman" w:hAnsi="Times New Roman" w:cs="Times New Roman"/>
          <w:sz w:val="24"/>
          <w:szCs w:val="24"/>
          <w:highlight w:val="yellow"/>
        </w:rPr>
        <w:t>Модератор отчетов</w:t>
      </w:r>
      <w:commentRangeEnd w:id="8"/>
      <w:r w:rsidR="005428D3">
        <w:rPr>
          <w:rStyle w:val="a5"/>
        </w:rPr>
        <w:commentReference w:id="8"/>
      </w:r>
      <w:r w:rsidR="005428D3" w:rsidRPr="005428D3">
        <w:rPr>
          <w:rFonts w:ascii="Times New Roman" w:hAnsi="Times New Roman" w:cs="Times New Roman"/>
          <w:sz w:val="24"/>
          <w:szCs w:val="24"/>
        </w:rPr>
        <w:t>».</w:t>
      </w:r>
    </w:p>
    <w:p w:rsidR="005428D3" w:rsidRDefault="005428D3" w:rsidP="005428D3">
      <w:pPr>
        <w:pStyle w:val="a4"/>
        <w:numPr>
          <w:ilvl w:val="0"/>
          <w:numId w:val="20"/>
        </w:numPr>
        <w:jc w:val="both"/>
        <w:rPr>
          <w:rFonts w:ascii="Times New Roman" w:hAnsi="Times New Roman" w:cs="Times New Roman"/>
          <w:sz w:val="24"/>
          <w:szCs w:val="24"/>
        </w:rPr>
      </w:pPr>
      <w:r w:rsidRPr="001358D7">
        <w:rPr>
          <w:rFonts w:ascii="Times New Roman" w:hAnsi="Times New Roman" w:cs="Times New Roman"/>
          <w:b/>
          <w:sz w:val="24"/>
          <w:szCs w:val="24"/>
        </w:rPr>
        <w:t xml:space="preserve">Доступен </w:t>
      </w:r>
      <w:r w:rsidR="001358D7">
        <w:rPr>
          <w:rFonts w:ascii="Times New Roman" w:hAnsi="Times New Roman" w:cs="Times New Roman"/>
          <w:b/>
          <w:sz w:val="24"/>
          <w:szCs w:val="24"/>
        </w:rPr>
        <w:t>пользователям подразделений</w:t>
      </w:r>
      <w:r>
        <w:rPr>
          <w:rFonts w:ascii="Times New Roman" w:hAnsi="Times New Roman" w:cs="Times New Roman"/>
          <w:sz w:val="24"/>
          <w:szCs w:val="24"/>
        </w:rPr>
        <w:t xml:space="preserve"> – параметр отображается только при установленном переключателе Общий. Значение параметра по умолчанию: «Всем пользователям».</w:t>
      </w:r>
    </w:p>
    <w:p w:rsidR="005428D3" w:rsidRDefault="005428D3" w:rsidP="005428D3">
      <w:pPr>
        <w:pStyle w:val="a4"/>
        <w:numPr>
          <w:ilvl w:val="0"/>
          <w:numId w:val="20"/>
        </w:numPr>
        <w:jc w:val="both"/>
        <w:rPr>
          <w:rFonts w:ascii="Times New Roman" w:hAnsi="Times New Roman" w:cs="Times New Roman"/>
          <w:sz w:val="24"/>
          <w:szCs w:val="24"/>
        </w:rPr>
      </w:pPr>
      <w:r>
        <w:rPr>
          <w:rFonts w:ascii="Times New Roman" w:hAnsi="Times New Roman" w:cs="Times New Roman"/>
          <w:sz w:val="24"/>
          <w:szCs w:val="24"/>
        </w:rPr>
        <w:t>Кнопка «</w:t>
      </w:r>
      <w:r w:rsidR="001358D7" w:rsidRPr="001358D7">
        <w:rPr>
          <w:rFonts w:ascii="Times New Roman" w:hAnsi="Times New Roman" w:cs="Times New Roman"/>
          <w:b/>
          <w:sz w:val="24"/>
          <w:szCs w:val="24"/>
        </w:rPr>
        <w:t>Ограничить список</w:t>
      </w:r>
      <w:r>
        <w:rPr>
          <w:rFonts w:ascii="Times New Roman" w:hAnsi="Times New Roman" w:cs="Times New Roman"/>
          <w:sz w:val="24"/>
          <w:szCs w:val="24"/>
        </w:rPr>
        <w:t>»</w:t>
      </w:r>
      <w:r w:rsidR="001358D7">
        <w:rPr>
          <w:rFonts w:ascii="Times New Roman" w:hAnsi="Times New Roman" w:cs="Times New Roman"/>
          <w:sz w:val="24"/>
          <w:szCs w:val="24"/>
        </w:rPr>
        <w:t xml:space="preserve"> - кнопка отображается только при установленном переключателе Общий. По нажатию кнопки открывать диалоговое окно с возможностью выбора подразделений из </w:t>
      </w:r>
      <w:proofErr w:type="gramStart"/>
      <w:r w:rsidR="001358D7">
        <w:rPr>
          <w:rFonts w:ascii="Times New Roman" w:hAnsi="Times New Roman" w:cs="Times New Roman"/>
          <w:sz w:val="24"/>
          <w:szCs w:val="24"/>
        </w:rPr>
        <w:t>СО</w:t>
      </w:r>
      <w:proofErr w:type="gramEnd"/>
      <w:r w:rsidR="001358D7">
        <w:rPr>
          <w:rFonts w:ascii="Times New Roman" w:hAnsi="Times New Roman" w:cs="Times New Roman"/>
          <w:sz w:val="24"/>
          <w:szCs w:val="24"/>
        </w:rPr>
        <w:t>, которым будет доступен для использования данный отчет. Система должна предоставлять возможность выбора нескольких подразделений. Выбранные пользователем значения должны отображаться в поле «</w:t>
      </w:r>
      <w:proofErr w:type="gramStart"/>
      <w:r w:rsidR="001358D7" w:rsidRPr="001358D7">
        <w:rPr>
          <w:rFonts w:ascii="Times New Roman" w:hAnsi="Times New Roman" w:cs="Times New Roman"/>
          <w:b/>
          <w:sz w:val="24"/>
          <w:szCs w:val="24"/>
        </w:rPr>
        <w:t>Доступен</w:t>
      </w:r>
      <w:proofErr w:type="gramEnd"/>
      <w:r w:rsidR="001358D7" w:rsidRPr="001358D7">
        <w:rPr>
          <w:rFonts w:ascii="Times New Roman" w:hAnsi="Times New Roman" w:cs="Times New Roman"/>
          <w:b/>
          <w:sz w:val="24"/>
          <w:szCs w:val="24"/>
        </w:rPr>
        <w:t xml:space="preserve"> пользователям подразделений</w:t>
      </w:r>
      <w:r w:rsidR="001358D7">
        <w:rPr>
          <w:rFonts w:ascii="Times New Roman" w:hAnsi="Times New Roman" w:cs="Times New Roman"/>
          <w:sz w:val="24"/>
          <w:szCs w:val="24"/>
        </w:rPr>
        <w:t>».</w:t>
      </w:r>
    </w:p>
    <w:p w:rsidR="001358D7" w:rsidRDefault="001358D7" w:rsidP="005428D3">
      <w:pPr>
        <w:pStyle w:val="a4"/>
        <w:numPr>
          <w:ilvl w:val="0"/>
          <w:numId w:val="20"/>
        </w:numPr>
        <w:jc w:val="both"/>
        <w:rPr>
          <w:rFonts w:ascii="Times New Roman" w:hAnsi="Times New Roman" w:cs="Times New Roman"/>
          <w:sz w:val="24"/>
          <w:szCs w:val="24"/>
        </w:rPr>
      </w:pPr>
      <w:r w:rsidRPr="000E1E45">
        <w:rPr>
          <w:rFonts w:ascii="Times New Roman" w:hAnsi="Times New Roman" w:cs="Times New Roman"/>
          <w:b/>
          <w:sz w:val="24"/>
          <w:szCs w:val="24"/>
        </w:rPr>
        <w:lastRenderedPageBreak/>
        <w:t>Наименование отчета</w:t>
      </w:r>
      <w:r>
        <w:rPr>
          <w:rFonts w:ascii="Times New Roman" w:hAnsi="Times New Roman" w:cs="Times New Roman"/>
          <w:sz w:val="24"/>
          <w:szCs w:val="24"/>
        </w:rPr>
        <w:t xml:space="preserve"> </w:t>
      </w:r>
      <w:r w:rsidR="000E1E45">
        <w:rPr>
          <w:rFonts w:ascii="Times New Roman" w:hAnsi="Times New Roman" w:cs="Times New Roman"/>
          <w:sz w:val="24"/>
          <w:szCs w:val="24"/>
        </w:rPr>
        <w:t>–</w:t>
      </w:r>
      <w:r>
        <w:rPr>
          <w:rFonts w:ascii="Times New Roman" w:hAnsi="Times New Roman" w:cs="Times New Roman"/>
          <w:sz w:val="24"/>
          <w:szCs w:val="24"/>
        </w:rPr>
        <w:t xml:space="preserve"> </w:t>
      </w:r>
      <w:r w:rsidR="000E1E45">
        <w:rPr>
          <w:rFonts w:ascii="Times New Roman" w:hAnsi="Times New Roman" w:cs="Times New Roman"/>
          <w:sz w:val="24"/>
          <w:szCs w:val="24"/>
        </w:rPr>
        <w:t>уникальное наименование отчета. Текстовое поле, обязательно для заполнения. Система должна проверять уникальность значения поля для:</w:t>
      </w:r>
    </w:p>
    <w:p w:rsidR="000E1E45" w:rsidRDefault="000E1E45" w:rsidP="000E1E45">
      <w:pPr>
        <w:pStyle w:val="a4"/>
        <w:numPr>
          <w:ilvl w:val="1"/>
          <w:numId w:val="20"/>
        </w:numPr>
        <w:jc w:val="both"/>
        <w:rPr>
          <w:rFonts w:ascii="Times New Roman" w:hAnsi="Times New Roman" w:cs="Times New Roman"/>
          <w:sz w:val="24"/>
          <w:szCs w:val="24"/>
        </w:rPr>
      </w:pPr>
      <w:r>
        <w:rPr>
          <w:rFonts w:ascii="Times New Roman" w:hAnsi="Times New Roman" w:cs="Times New Roman"/>
          <w:sz w:val="24"/>
          <w:szCs w:val="24"/>
        </w:rPr>
        <w:t>общих отчетов – в рамках всего списка отчетов, хранящихся в системе;</w:t>
      </w:r>
    </w:p>
    <w:p w:rsidR="000E1E45" w:rsidRDefault="000E1E45" w:rsidP="000E1E45">
      <w:pPr>
        <w:pStyle w:val="a4"/>
        <w:numPr>
          <w:ilvl w:val="1"/>
          <w:numId w:val="20"/>
        </w:numPr>
        <w:jc w:val="both"/>
        <w:rPr>
          <w:rFonts w:ascii="Times New Roman" w:hAnsi="Times New Roman" w:cs="Times New Roman"/>
          <w:sz w:val="24"/>
          <w:szCs w:val="24"/>
        </w:rPr>
      </w:pPr>
      <w:r>
        <w:rPr>
          <w:rFonts w:ascii="Times New Roman" w:hAnsi="Times New Roman" w:cs="Times New Roman"/>
          <w:sz w:val="24"/>
          <w:szCs w:val="24"/>
        </w:rPr>
        <w:t>личных отчетов – в рамках списка личных отчетов пользователя;</w:t>
      </w:r>
    </w:p>
    <w:p w:rsidR="005428D3" w:rsidRDefault="000E1E45" w:rsidP="005428D3">
      <w:pPr>
        <w:pStyle w:val="a4"/>
        <w:numPr>
          <w:ilvl w:val="0"/>
          <w:numId w:val="20"/>
        </w:numPr>
        <w:jc w:val="both"/>
        <w:rPr>
          <w:rFonts w:ascii="Times New Roman" w:hAnsi="Times New Roman" w:cs="Times New Roman"/>
          <w:sz w:val="24"/>
          <w:szCs w:val="24"/>
        </w:rPr>
      </w:pPr>
      <w:r w:rsidRPr="000E1E45">
        <w:rPr>
          <w:rFonts w:ascii="Times New Roman" w:hAnsi="Times New Roman" w:cs="Times New Roman"/>
          <w:b/>
          <w:sz w:val="24"/>
          <w:szCs w:val="24"/>
        </w:rPr>
        <w:t>Описание отчета</w:t>
      </w:r>
      <w:r>
        <w:rPr>
          <w:rFonts w:ascii="Times New Roman" w:hAnsi="Times New Roman" w:cs="Times New Roman"/>
          <w:sz w:val="24"/>
          <w:szCs w:val="24"/>
        </w:rPr>
        <w:t xml:space="preserve"> – текстовое описание отчета. Текстовое поле, </w:t>
      </w:r>
      <w:r w:rsidRPr="000E1E45">
        <w:rPr>
          <w:rFonts w:ascii="Times New Roman" w:hAnsi="Times New Roman" w:cs="Times New Roman"/>
          <w:sz w:val="24"/>
          <w:szCs w:val="24"/>
          <w:highlight w:val="yellow"/>
        </w:rPr>
        <w:t>обязательно для заполнения</w:t>
      </w:r>
      <w:r>
        <w:rPr>
          <w:rFonts w:ascii="Times New Roman" w:hAnsi="Times New Roman" w:cs="Times New Roman"/>
          <w:sz w:val="24"/>
          <w:szCs w:val="24"/>
        </w:rPr>
        <w:t>.</w:t>
      </w:r>
    </w:p>
    <w:p w:rsidR="000E1E45" w:rsidRPr="00DC79A4" w:rsidRDefault="000E1E45" w:rsidP="005428D3">
      <w:pPr>
        <w:pStyle w:val="a4"/>
        <w:numPr>
          <w:ilvl w:val="0"/>
          <w:numId w:val="20"/>
        </w:numPr>
        <w:jc w:val="both"/>
        <w:rPr>
          <w:rFonts w:ascii="Times New Roman" w:hAnsi="Times New Roman" w:cs="Times New Roman"/>
          <w:sz w:val="24"/>
          <w:szCs w:val="24"/>
          <w:highlight w:val="yellow"/>
        </w:rPr>
      </w:pPr>
      <w:commentRangeStart w:id="9"/>
      <w:r w:rsidRPr="00DC79A4">
        <w:rPr>
          <w:rFonts w:ascii="Times New Roman" w:hAnsi="Times New Roman" w:cs="Times New Roman"/>
          <w:b/>
          <w:sz w:val="24"/>
          <w:szCs w:val="24"/>
          <w:highlight w:val="yellow"/>
        </w:rPr>
        <w:t>Пар</w:t>
      </w:r>
      <w:r w:rsidR="00292CE1" w:rsidRPr="00DC79A4">
        <w:rPr>
          <w:rFonts w:ascii="Times New Roman" w:hAnsi="Times New Roman" w:cs="Times New Roman"/>
          <w:b/>
          <w:sz w:val="24"/>
          <w:szCs w:val="24"/>
          <w:highlight w:val="yellow"/>
        </w:rPr>
        <w:t xml:space="preserve">аметры запроса, </w:t>
      </w:r>
      <w:r w:rsidR="00DC79A4" w:rsidRPr="00DC79A4">
        <w:rPr>
          <w:rFonts w:ascii="Times New Roman" w:hAnsi="Times New Roman" w:cs="Times New Roman"/>
          <w:b/>
          <w:sz w:val="24"/>
          <w:szCs w:val="24"/>
          <w:highlight w:val="yellow"/>
        </w:rPr>
        <w:t>которые должны быть изменены при построении отчета</w:t>
      </w:r>
      <w:commentRangeEnd w:id="9"/>
      <w:r w:rsidR="00DC79A4" w:rsidRPr="00DC79A4">
        <w:rPr>
          <w:rStyle w:val="a5"/>
          <w:highlight w:val="yellow"/>
        </w:rPr>
        <w:commentReference w:id="9"/>
      </w:r>
      <w:r w:rsidR="00DC79A4" w:rsidRPr="00DC79A4">
        <w:rPr>
          <w:rFonts w:ascii="Times New Roman" w:hAnsi="Times New Roman" w:cs="Times New Roman"/>
          <w:sz w:val="24"/>
          <w:szCs w:val="24"/>
          <w:highlight w:val="yellow"/>
        </w:rPr>
        <w:t xml:space="preserve"> – перечень полей поисковой формы, выбранных при построении запроса. Рядом с каждым полем установить флаг (по умолчанию все сняты). Поля, отмеченные флагом, должны при построении отчета предоставляться пользователю для уточнения параметров запроса. Значение поля является значением поля по умолчанию при построении отчета. Если значение не введено, при построении отчета значения по умолчанию также выводиться не должно.</w:t>
      </w:r>
    </w:p>
    <w:p w:rsidR="000E1E45" w:rsidRDefault="000E1E45" w:rsidP="005428D3">
      <w:pPr>
        <w:pStyle w:val="a4"/>
        <w:numPr>
          <w:ilvl w:val="0"/>
          <w:numId w:val="20"/>
        </w:numPr>
        <w:jc w:val="both"/>
        <w:rPr>
          <w:rFonts w:ascii="Times New Roman" w:hAnsi="Times New Roman" w:cs="Times New Roman"/>
          <w:sz w:val="24"/>
          <w:szCs w:val="24"/>
        </w:rPr>
      </w:pPr>
      <w:r w:rsidRPr="00292CE1">
        <w:rPr>
          <w:rFonts w:ascii="Times New Roman" w:hAnsi="Times New Roman" w:cs="Times New Roman"/>
          <w:b/>
          <w:sz w:val="24"/>
          <w:szCs w:val="24"/>
        </w:rPr>
        <w:t>Активный</w:t>
      </w:r>
      <w:proofErr w:type="gramStart"/>
      <w:r w:rsidRPr="00292CE1">
        <w:rPr>
          <w:rFonts w:ascii="Times New Roman" w:hAnsi="Times New Roman" w:cs="Times New Roman"/>
          <w:b/>
          <w:sz w:val="24"/>
          <w:szCs w:val="24"/>
        </w:rPr>
        <w:t>/</w:t>
      </w:r>
      <w:r w:rsidR="00292CE1" w:rsidRPr="00292CE1">
        <w:rPr>
          <w:rFonts w:ascii="Times New Roman" w:hAnsi="Times New Roman" w:cs="Times New Roman"/>
          <w:b/>
          <w:sz w:val="24"/>
          <w:szCs w:val="24"/>
        </w:rPr>
        <w:t xml:space="preserve"> </w:t>
      </w:r>
      <w:r w:rsidRPr="00292CE1">
        <w:rPr>
          <w:rFonts w:ascii="Times New Roman" w:hAnsi="Times New Roman" w:cs="Times New Roman"/>
          <w:b/>
          <w:sz w:val="24"/>
          <w:szCs w:val="24"/>
        </w:rPr>
        <w:t>Н</w:t>
      </w:r>
      <w:proofErr w:type="gramEnd"/>
      <w:r w:rsidRPr="00292CE1">
        <w:rPr>
          <w:rFonts w:ascii="Times New Roman" w:hAnsi="Times New Roman" w:cs="Times New Roman"/>
          <w:b/>
          <w:sz w:val="24"/>
          <w:szCs w:val="24"/>
        </w:rPr>
        <w:t>е</w:t>
      </w:r>
      <w:r w:rsidR="00292CE1" w:rsidRPr="00292CE1">
        <w:rPr>
          <w:rFonts w:ascii="Times New Roman" w:hAnsi="Times New Roman" w:cs="Times New Roman"/>
          <w:b/>
          <w:sz w:val="24"/>
          <w:szCs w:val="24"/>
        </w:rPr>
        <w:t xml:space="preserve"> </w:t>
      </w:r>
      <w:r w:rsidRPr="00292CE1">
        <w:rPr>
          <w:rFonts w:ascii="Times New Roman" w:hAnsi="Times New Roman" w:cs="Times New Roman"/>
          <w:b/>
          <w:sz w:val="24"/>
          <w:szCs w:val="24"/>
        </w:rPr>
        <w:t>активный</w:t>
      </w:r>
      <w:r>
        <w:rPr>
          <w:rFonts w:ascii="Times New Roman" w:hAnsi="Times New Roman" w:cs="Times New Roman"/>
          <w:sz w:val="24"/>
          <w:szCs w:val="24"/>
        </w:rPr>
        <w:t xml:space="preserve"> –</w:t>
      </w:r>
      <w:r w:rsidR="00292CE1">
        <w:rPr>
          <w:rFonts w:ascii="Times New Roman" w:hAnsi="Times New Roman" w:cs="Times New Roman"/>
          <w:sz w:val="24"/>
          <w:szCs w:val="24"/>
        </w:rPr>
        <w:t xml:space="preserve"> параметр отображается только при установленном переключателе Общий. Переключатель, значение параметра по умолчанию: «Активный». При установке переключении параметра в положение «Не активный» отчет становится доступен только автору отчета и пользователям с ролью «Модератор отчетов», помечается специальным значком «Не активный».</w:t>
      </w:r>
    </w:p>
    <w:p w:rsidR="00DC79A4" w:rsidRDefault="00DC79A4" w:rsidP="00DC79A4">
      <w:pPr>
        <w:pStyle w:val="a4"/>
        <w:ind w:left="721"/>
        <w:jc w:val="both"/>
        <w:rPr>
          <w:rFonts w:ascii="Times New Roman" w:hAnsi="Times New Roman" w:cs="Times New Roman"/>
          <w:b/>
          <w:sz w:val="24"/>
          <w:szCs w:val="24"/>
        </w:rPr>
      </w:pPr>
    </w:p>
    <w:p w:rsidR="00F36BA8" w:rsidRDefault="00F36BA8" w:rsidP="00DC79A4">
      <w:pPr>
        <w:pStyle w:val="a4"/>
        <w:ind w:left="721"/>
        <w:jc w:val="both"/>
        <w:rPr>
          <w:rFonts w:ascii="Times New Roman" w:hAnsi="Times New Roman" w:cs="Times New Roman"/>
          <w:b/>
          <w:sz w:val="24"/>
          <w:szCs w:val="24"/>
        </w:rPr>
      </w:pPr>
    </w:p>
    <w:p w:rsidR="00DC79A4" w:rsidRDefault="00DC79A4" w:rsidP="00DC79A4">
      <w:pPr>
        <w:pStyle w:val="2"/>
        <w:tabs>
          <w:tab w:val="num" w:pos="5400"/>
        </w:tabs>
        <w:ind w:hanging="360"/>
      </w:pPr>
      <w:r>
        <w:lastRenderedPageBreak/>
        <w:t>Изменить отчет</w:t>
      </w:r>
      <w:r w:rsidR="00681D73">
        <w:t>, созданный</w:t>
      </w:r>
      <w:r>
        <w:t xml:space="preserve"> на основании поискового запроса</w:t>
      </w:r>
    </w:p>
    <w:tbl>
      <w:tblPr>
        <w:tblW w:w="987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2666"/>
        <w:gridCol w:w="7204"/>
      </w:tblGrid>
      <w:tr w:rsidR="00DC79A4" w:rsidRPr="00D43032" w:rsidTr="004536F8">
        <w:trPr>
          <w:trHeight w:val="506"/>
          <w:tblHeader/>
        </w:trPr>
        <w:tc>
          <w:tcPr>
            <w:tcW w:w="2666" w:type="dxa"/>
            <w:tcBorders>
              <w:top w:val="single" w:sz="4" w:space="0" w:color="auto"/>
              <w:left w:val="single" w:sz="4" w:space="0" w:color="auto"/>
              <w:bottom w:val="single" w:sz="4" w:space="0" w:color="auto"/>
              <w:right w:val="single" w:sz="4" w:space="0" w:color="auto"/>
            </w:tcBorders>
            <w:vAlign w:val="center"/>
            <w:hideMark/>
          </w:tcPr>
          <w:p w:rsidR="00DC79A4" w:rsidRPr="00D43032" w:rsidRDefault="00DC79A4" w:rsidP="004536F8">
            <w:pPr>
              <w:keepNext/>
              <w:keepLines/>
              <w:autoSpaceDE w:val="0"/>
              <w:autoSpaceDN w:val="0"/>
              <w:adjustRightInd w:val="0"/>
              <w:spacing w:before="120" w:after="120"/>
              <w:ind w:left="119"/>
              <w:jc w:val="center"/>
              <w:rPr>
                <w:rFonts w:ascii="Arial" w:hAnsi="Arial" w:cs="Arial"/>
                <w:b/>
                <w:bCs/>
                <w:color w:val="000000"/>
                <w:sz w:val="20"/>
              </w:rPr>
            </w:pPr>
            <w:r w:rsidRPr="00D43032">
              <w:rPr>
                <w:rFonts w:ascii="Arial" w:hAnsi="Arial" w:cs="Arial"/>
                <w:b/>
                <w:bCs/>
                <w:color w:val="000000"/>
                <w:sz w:val="20"/>
              </w:rPr>
              <w:t>Параметр</w:t>
            </w:r>
          </w:p>
        </w:tc>
        <w:tc>
          <w:tcPr>
            <w:tcW w:w="7204" w:type="dxa"/>
            <w:tcBorders>
              <w:top w:val="single" w:sz="4" w:space="0" w:color="auto"/>
              <w:left w:val="single" w:sz="4" w:space="0" w:color="auto"/>
              <w:bottom w:val="single" w:sz="4" w:space="0" w:color="auto"/>
              <w:right w:val="single" w:sz="4" w:space="0" w:color="auto"/>
            </w:tcBorders>
            <w:vAlign w:val="center"/>
            <w:hideMark/>
          </w:tcPr>
          <w:p w:rsidR="00DC79A4" w:rsidRPr="00D43032" w:rsidRDefault="00DC79A4" w:rsidP="004536F8">
            <w:pPr>
              <w:autoSpaceDE w:val="0"/>
              <w:autoSpaceDN w:val="0"/>
              <w:adjustRightInd w:val="0"/>
              <w:spacing w:before="120" w:after="120" w:line="240" w:lineRule="auto"/>
              <w:jc w:val="center"/>
              <w:rPr>
                <w:rFonts w:ascii="Arial" w:hAnsi="Arial" w:cs="Arial"/>
                <w:b/>
                <w:bCs/>
                <w:color w:val="000000"/>
                <w:sz w:val="20"/>
              </w:rPr>
            </w:pPr>
            <w:r w:rsidRPr="00D43032">
              <w:rPr>
                <w:rFonts w:ascii="Arial" w:hAnsi="Arial" w:cs="Arial"/>
                <w:b/>
                <w:bCs/>
                <w:color w:val="000000"/>
                <w:sz w:val="20"/>
              </w:rPr>
              <w:t>Описание</w:t>
            </w:r>
          </w:p>
        </w:tc>
      </w:tr>
      <w:tr w:rsidR="00DC79A4"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DC79A4" w:rsidRPr="00D43032" w:rsidRDefault="00DC79A4"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Название сценария (Цель Участника /ОДЛ)</w:t>
            </w:r>
          </w:p>
        </w:tc>
        <w:tc>
          <w:tcPr>
            <w:tcW w:w="7204" w:type="dxa"/>
            <w:tcBorders>
              <w:top w:val="single" w:sz="4" w:space="0" w:color="auto"/>
              <w:left w:val="single" w:sz="4" w:space="0" w:color="auto"/>
              <w:bottom w:val="single" w:sz="4" w:space="0" w:color="auto"/>
              <w:right w:val="single" w:sz="4" w:space="0" w:color="auto"/>
            </w:tcBorders>
            <w:hideMark/>
          </w:tcPr>
          <w:p w:rsidR="00DC79A4" w:rsidRPr="00D43032" w:rsidRDefault="00DC79A4" w:rsidP="004536F8">
            <w:pPr>
              <w:widowControl w:val="0"/>
              <w:numPr>
                <w:ilvl w:val="0"/>
                <w:numId w:val="6"/>
              </w:numPr>
              <w:tabs>
                <w:tab w:val="num" w:pos="-4973"/>
              </w:tabs>
              <w:autoSpaceDE w:val="0"/>
              <w:autoSpaceDN w:val="0"/>
              <w:adjustRightInd w:val="0"/>
              <w:spacing w:before="60" w:after="0" w:line="240" w:lineRule="auto"/>
              <w:ind w:left="697" w:hanging="567"/>
              <w:rPr>
                <w:rFonts w:ascii="Arial" w:hAnsi="Arial" w:cs="Arial"/>
                <w:color w:val="000000"/>
                <w:sz w:val="20"/>
              </w:rPr>
            </w:pPr>
            <w:r>
              <w:rPr>
                <w:rFonts w:ascii="Arial" w:hAnsi="Arial" w:cs="Arial"/>
                <w:color w:val="000000"/>
                <w:sz w:val="20"/>
              </w:rPr>
              <w:t>Изменение</w:t>
            </w:r>
            <w:r w:rsidRPr="00D43032">
              <w:rPr>
                <w:rFonts w:ascii="Arial" w:hAnsi="Arial" w:cs="Arial"/>
                <w:color w:val="000000"/>
                <w:sz w:val="20"/>
              </w:rPr>
              <w:t xml:space="preserve"> отчета</w:t>
            </w:r>
            <w:r w:rsidR="00681D73">
              <w:rPr>
                <w:rFonts w:ascii="Arial" w:hAnsi="Arial" w:cs="Arial"/>
                <w:color w:val="000000"/>
                <w:sz w:val="20"/>
              </w:rPr>
              <w:t>, созданного</w:t>
            </w:r>
            <w:r w:rsidRPr="00D43032">
              <w:rPr>
                <w:rFonts w:ascii="Arial" w:hAnsi="Arial" w:cs="Arial"/>
                <w:color w:val="000000"/>
                <w:sz w:val="20"/>
              </w:rPr>
              <w:t xml:space="preserve"> на основании поискового запроса</w:t>
            </w:r>
          </w:p>
        </w:tc>
      </w:tr>
      <w:tr w:rsidR="00DC79A4"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DC79A4" w:rsidRPr="00D43032" w:rsidRDefault="00DC79A4"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Границы сценария</w:t>
            </w:r>
          </w:p>
        </w:tc>
        <w:tc>
          <w:tcPr>
            <w:tcW w:w="7204" w:type="dxa"/>
            <w:tcBorders>
              <w:top w:val="single" w:sz="4" w:space="0" w:color="auto"/>
              <w:left w:val="single" w:sz="4" w:space="0" w:color="auto"/>
              <w:bottom w:val="single" w:sz="4" w:space="0" w:color="auto"/>
              <w:right w:val="single" w:sz="4" w:space="0" w:color="auto"/>
            </w:tcBorders>
            <w:hideMark/>
          </w:tcPr>
          <w:p w:rsidR="00DC79A4" w:rsidRPr="00D43032" w:rsidRDefault="00DC79A4"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DC79A4"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DC79A4" w:rsidRPr="00D43032" w:rsidRDefault="00DC79A4"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Основное ДЛ (ОДЛ)</w:t>
            </w:r>
          </w:p>
        </w:tc>
        <w:tc>
          <w:tcPr>
            <w:tcW w:w="7204" w:type="dxa"/>
            <w:tcBorders>
              <w:top w:val="single" w:sz="4" w:space="0" w:color="auto"/>
              <w:left w:val="single" w:sz="4" w:space="0" w:color="auto"/>
              <w:bottom w:val="single" w:sz="4" w:space="0" w:color="auto"/>
              <w:right w:val="single" w:sz="4" w:space="0" w:color="auto"/>
            </w:tcBorders>
            <w:hideMark/>
          </w:tcPr>
          <w:p w:rsidR="00DC79A4" w:rsidRPr="00D43032" w:rsidRDefault="00DC79A4"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Пользователь</w:t>
            </w:r>
            <w:r>
              <w:rPr>
                <w:rFonts w:ascii="Arial" w:hAnsi="Arial" w:cs="Arial"/>
                <w:color w:val="000000"/>
                <w:sz w:val="20"/>
              </w:rPr>
              <w:t>/Модератор отчетов</w:t>
            </w:r>
            <w:r w:rsidR="009D1C18">
              <w:rPr>
                <w:rFonts w:ascii="Arial" w:hAnsi="Arial" w:cs="Arial"/>
                <w:color w:val="000000"/>
                <w:sz w:val="20"/>
              </w:rPr>
              <w:t xml:space="preserve"> (для общих отчетов)</w:t>
            </w:r>
          </w:p>
        </w:tc>
      </w:tr>
      <w:tr w:rsidR="00DC79A4" w:rsidRPr="00D43032" w:rsidTr="004536F8">
        <w:trPr>
          <w:trHeight w:val="761"/>
        </w:trPr>
        <w:tc>
          <w:tcPr>
            <w:tcW w:w="2666" w:type="dxa"/>
            <w:tcBorders>
              <w:top w:val="single" w:sz="4" w:space="0" w:color="auto"/>
              <w:left w:val="single" w:sz="4" w:space="0" w:color="auto"/>
              <w:bottom w:val="single" w:sz="4" w:space="0" w:color="auto"/>
              <w:right w:val="single" w:sz="4" w:space="0" w:color="auto"/>
            </w:tcBorders>
            <w:hideMark/>
          </w:tcPr>
          <w:p w:rsidR="00DC79A4" w:rsidRPr="00D43032" w:rsidRDefault="00DC79A4"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Другие ДЛ и заинтересованные стороны</w:t>
            </w:r>
          </w:p>
        </w:tc>
        <w:tc>
          <w:tcPr>
            <w:tcW w:w="7204" w:type="dxa"/>
            <w:tcBorders>
              <w:top w:val="single" w:sz="4" w:space="0" w:color="auto"/>
              <w:left w:val="single" w:sz="4" w:space="0" w:color="auto"/>
              <w:bottom w:val="single" w:sz="4" w:space="0" w:color="auto"/>
              <w:right w:val="single" w:sz="4" w:space="0" w:color="auto"/>
            </w:tcBorders>
            <w:hideMark/>
          </w:tcPr>
          <w:p w:rsidR="00DC79A4" w:rsidRPr="00D43032" w:rsidRDefault="00DC79A4"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DC79A4"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DC79A4" w:rsidRPr="00D43032" w:rsidRDefault="00DC79A4"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Условие выполнения</w:t>
            </w:r>
          </w:p>
        </w:tc>
        <w:tc>
          <w:tcPr>
            <w:tcW w:w="7204" w:type="dxa"/>
            <w:tcBorders>
              <w:top w:val="single" w:sz="4" w:space="0" w:color="auto"/>
              <w:left w:val="single" w:sz="4" w:space="0" w:color="auto"/>
              <w:bottom w:val="single" w:sz="4" w:space="0" w:color="auto"/>
              <w:right w:val="single" w:sz="4" w:space="0" w:color="auto"/>
            </w:tcBorders>
            <w:hideMark/>
          </w:tcPr>
          <w:p w:rsidR="00DC79A4" w:rsidRPr="00D43032" w:rsidRDefault="00DC79A4" w:rsidP="009D1C18">
            <w:pPr>
              <w:autoSpaceDE w:val="0"/>
              <w:autoSpaceDN w:val="0"/>
              <w:adjustRightInd w:val="0"/>
              <w:spacing w:before="60" w:after="0" w:line="240" w:lineRule="auto"/>
              <w:rPr>
                <w:rFonts w:ascii="Arial" w:hAnsi="Arial" w:cs="Arial"/>
                <w:color w:val="000000"/>
                <w:sz w:val="20"/>
              </w:rPr>
            </w:pPr>
            <w:r>
              <w:rPr>
                <w:rFonts w:ascii="Arial" w:hAnsi="Arial" w:cs="Arial"/>
                <w:sz w:val="20"/>
              </w:rPr>
              <w:t>В системе сохранен общий или личный отчет на базе поискового запроса.</w:t>
            </w:r>
          </w:p>
        </w:tc>
      </w:tr>
      <w:tr w:rsidR="00DC79A4"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DC79A4" w:rsidRPr="00D43032" w:rsidRDefault="00DC79A4"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Основная последовательность действий, приводящая к достижению цели</w:t>
            </w:r>
          </w:p>
        </w:tc>
        <w:tc>
          <w:tcPr>
            <w:tcW w:w="7204" w:type="dxa"/>
            <w:tcBorders>
              <w:top w:val="single" w:sz="4" w:space="0" w:color="auto"/>
              <w:left w:val="single" w:sz="4" w:space="0" w:color="auto"/>
              <w:bottom w:val="single" w:sz="4" w:space="0" w:color="auto"/>
              <w:right w:val="single" w:sz="4" w:space="0" w:color="auto"/>
            </w:tcBorders>
            <w:hideMark/>
          </w:tcPr>
          <w:p w:rsidR="00DC79A4" w:rsidRPr="00D43032" w:rsidRDefault="00DC79A4" w:rsidP="00DC79A4">
            <w:pPr>
              <w:keepNext/>
              <w:keepLines/>
              <w:widowControl w:val="0"/>
              <w:numPr>
                <w:ilvl w:val="0"/>
                <w:numId w:val="21"/>
              </w:numPr>
              <w:autoSpaceDE w:val="0"/>
              <w:autoSpaceDN w:val="0"/>
              <w:adjustRightInd w:val="0"/>
              <w:spacing w:before="60" w:after="0" w:line="240" w:lineRule="auto"/>
              <w:rPr>
                <w:rFonts w:ascii="Arial" w:hAnsi="Arial" w:cs="Arial"/>
                <w:sz w:val="20"/>
              </w:rPr>
            </w:pPr>
            <w:r w:rsidRPr="00D43032">
              <w:rPr>
                <w:rFonts w:ascii="Arial" w:hAnsi="Arial" w:cs="Arial"/>
                <w:sz w:val="20"/>
              </w:rPr>
              <w:t xml:space="preserve">Пользователь </w:t>
            </w:r>
            <w:r w:rsidR="009D1C18">
              <w:rPr>
                <w:rFonts w:ascii="Arial" w:hAnsi="Arial" w:cs="Arial"/>
                <w:sz w:val="20"/>
              </w:rPr>
              <w:t>открывает отчет</w:t>
            </w:r>
            <w:r w:rsidRPr="00D43032">
              <w:rPr>
                <w:rFonts w:ascii="Arial" w:hAnsi="Arial" w:cs="Arial"/>
                <w:sz w:val="20"/>
              </w:rPr>
              <w:t>, выполн</w:t>
            </w:r>
            <w:r w:rsidR="009D1C18">
              <w:rPr>
                <w:rFonts w:ascii="Arial" w:hAnsi="Arial" w:cs="Arial"/>
                <w:sz w:val="20"/>
              </w:rPr>
              <w:t xml:space="preserve">яет </w:t>
            </w:r>
            <w:r w:rsidRPr="00D43032">
              <w:rPr>
                <w:rFonts w:ascii="Arial" w:hAnsi="Arial" w:cs="Arial"/>
                <w:sz w:val="20"/>
              </w:rPr>
              <w:t>действие «</w:t>
            </w:r>
            <w:r w:rsidR="009D1C18">
              <w:rPr>
                <w:rFonts w:ascii="Arial" w:hAnsi="Arial" w:cs="Arial"/>
                <w:sz w:val="20"/>
              </w:rPr>
              <w:t>Редактировать</w:t>
            </w:r>
            <w:r w:rsidRPr="00D43032">
              <w:rPr>
                <w:rFonts w:ascii="Arial" w:hAnsi="Arial" w:cs="Arial"/>
                <w:sz w:val="20"/>
              </w:rPr>
              <w:t>».</w:t>
            </w:r>
          </w:p>
          <w:p w:rsidR="00DC79A4" w:rsidRPr="00D43032" w:rsidRDefault="00DC79A4" w:rsidP="00DC79A4">
            <w:pPr>
              <w:keepNext/>
              <w:keepLines/>
              <w:widowControl w:val="0"/>
              <w:numPr>
                <w:ilvl w:val="0"/>
                <w:numId w:val="21"/>
              </w:numPr>
              <w:autoSpaceDE w:val="0"/>
              <w:autoSpaceDN w:val="0"/>
              <w:adjustRightInd w:val="0"/>
              <w:spacing w:before="60" w:after="0" w:line="240" w:lineRule="auto"/>
              <w:rPr>
                <w:rFonts w:ascii="Arial" w:hAnsi="Arial" w:cs="Arial"/>
                <w:sz w:val="20"/>
              </w:rPr>
            </w:pPr>
            <w:r w:rsidRPr="00D43032">
              <w:rPr>
                <w:rFonts w:ascii="Arial" w:hAnsi="Arial" w:cs="Arial"/>
                <w:sz w:val="20"/>
                <w:u w:val="single"/>
              </w:rPr>
              <w:t>Система</w:t>
            </w:r>
            <w:r w:rsidRPr="00D43032">
              <w:rPr>
                <w:rFonts w:ascii="Arial" w:hAnsi="Arial" w:cs="Arial"/>
                <w:sz w:val="20"/>
              </w:rPr>
              <w:t>:</w:t>
            </w:r>
          </w:p>
          <w:p w:rsidR="009D1C18" w:rsidRPr="009D1C18" w:rsidRDefault="009D1C18" w:rsidP="009D1C1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Открывает карточку отчета в режиме редактирования.</w:t>
            </w:r>
          </w:p>
          <w:p w:rsidR="009D1C18" w:rsidRDefault="00DC79A4" w:rsidP="009D1C18">
            <w:pPr>
              <w:keepNext/>
              <w:keepLines/>
              <w:widowControl w:val="0"/>
              <w:numPr>
                <w:ilvl w:val="0"/>
                <w:numId w:val="21"/>
              </w:numPr>
              <w:autoSpaceDE w:val="0"/>
              <w:autoSpaceDN w:val="0"/>
              <w:adjustRightInd w:val="0"/>
              <w:spacing w:before="60" w:after="0" w:line="240" w:lineRule="auto"/>
              <w:rPr>
                <w:rFonts w:ascii="Arial" w:hAnsi="Arial" w:cs="Arial"/>
                <w:sz w:val="20"/>
              </w:rPr>
            </w:pPr>
            <w:r>
              <w:rPr>
                <w:rFonts w:ascii="Arial" w:hAnsi="Arial" w:cs="Arial"/>
                <w:sz w:val="20"/>
              </w:rPr>
              <w:t xml:space="preserve">Пользователь </w:t>
            </w:r>
            <w:r w:rsidR="009D1C18">
              <w:rPr>
                <w:rFonts w:ascii="Arial" w:hAnsi="Arial" w:cs="Arial"/>
                <w:sz w:val="20"/>
              </w:rPr>
              <w:t>меняет поля формы в соответствии с БП «Параметры отчета».</w:t>
            </w:r>
          </w:p>
          <w:p w:rsidR="009D1C18" w:rsidRDefault="009D1C18" w:rsidP="009D1C18">
            <w:pPr>
              <w:keepNext/>
              <w:keepLines/>
              <w:widowControl w:val="0"/>
              <w:numPr>
                <w:ilvl w:val="0"/>
                <w:numId w:val="21"/>
              </w:numPr>
              <w:autoSpaceDE w:val="0"/>
              <w:autoSpaceDN w:val="0"/>
              <w:adjustRightInd w:val="0"/>
              <w:spacing w:before="60" w:after="0" w:line="240" w:lineRule="auto"/>
              <w:rPr>
                <w:rFonts w:ascii="Arial" w:hAnsi="Arial" w:cs="Arial"/>
                <w:sz w:val="20"/>
              </w:rPr>
            </w:pPr>
            <w:r>
              <w:rPr>
                <w:rFonts w:ascii="Arial" w:hAnsi="Arial" w:cs="Arial"/>
                <w:sz w:val="20"/>
              </w:rPr>
              <w:t>Пользователь при необходимости изменить условия запроса выполняет в карточке действие «Изменить условия запроса».</w:t>
            </w:r>
          </w:p>
          <w:p w:rsidR="00DC79A4" w:rsidRPr="009D1C18" w:rsidRDefault="00DC79A4" w:rsidP="009D1C18">
            <w:pPr>
              <w:keepNext/>
              <w:keepLines/>
              <w:widowControl w:val="0"/>
              <w:numPr>
                <w:ilvl w:val="0"/>
                <w:numId w:val="21"/>
              </w:numPr>
              <w:autoSpaceDE w:val="0"/>
              <w:autoSpaceDN w:val="0"/>
              <w:adjustRightInd w:val="0"/>
              <w:spacing w:before="60" w:after="0" w:line="240" w:lineRule="auto"/>
              <w:rPr>
                <w:rFonts w:ascii="Arial" w:hAnsi="Arial" w:cs="Arial"/>
                <w:sz w:val="20"/>
              </w:rPr>
            </w:pPr>
            <w:r w:rsidRPr="009D1C18">
              <w:rPr>
                <w:rFonts w:ascii="Arial" w:hAnsi="Arial" w:cs="Arial"/>
                <w:sz w:val="20"/>
                <w:u w:val="single"/>
              </w:rPr>
              <w:t>Система</w:t>
            </w:r>
            <w:r w:rsidRPr="009D1C18">
              <w:rPr>
                <w:rFonts w:ascii="Arial" w:hAnsi="Arial" w:cs="Arial"/>
                <w:sz w:val="20"/>
              </w:rPr>
              <w:t>:</w:t>
            </w:r>
          </w:p>
          <w:p w:rsidR="009D1C18" w:rsidRDefault="009D1C18"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 xml:space="preserve">Открывает поисковую форму с </w:t>
            </w:r>
            <w:proofErr w:type="spellStart"/>
            <w:r>
              <w:rPr>
                <w:rFonts w:ascii="Arial" w:hAnsi="Arial" w:cs="Arial"/>
                <w:sz w:val="20"/>
              </w:rPr>
              <w:t>предзаполненным</w:t>
            </w:r>
            <w:proofErr w:type="spellEnd"/>
            <w:r>
              <w:rPr>
                <w:rFonts w:ascii="Arial" w:hAnsi="Arial" w:cs="Arial"/>
                <w:sz w:val="20"/>
              </w:rPr>
              <w:t xml:space="preserve"> параметрами.</w:t>
            </w:r>
          </w:p>
          <w:p w:rsidR="009D1C18" w:rsidRDefault="009D1C18" w:rsidP="009D1C18">
            <w:pPr>
              <w:keepNext/>
              <w:keepLines/>
              <w:widowControl w:val="0"/>
              <w:numPr>
                <w:ilvl w:val="0"/>
                <w:numId w:val="21"/>
              </w:numPr>
              <w:autoSpaceDE w:val="0"/>
              <w:autoSpaceDN w:val="0"/>
              <w:adjustRightInd w:val="0"/>
              <w:spacing w:before="60" w:after="0" w:line="240" w:lineRule="auto"/>
              <w:rPr>
                <w:rFonts w:ascii="Arial" w:hAnsi="Arial" w:cs="Arial"/>
                <w:sz w:val="20"/>
              </w:rPr>
            </w:pPr>
            <w:r>
              <w:rPr>
                <w:rFonts w:ascii="Arial" w:hAnsi="Arial" w:cs="Arial"/>
                <w:sz w:val="20"/>
              </w:rPr>
              <w:t xml:space="preserve">Пользователь изменяет значения полей поисковой формы, сохраняет измененный запрос. </w:t>
            </w:r>
          </w:p>
          <w:p w:rsidR="009D1C18" w:rsidRPr="009D1C18" w:rsidRDefault="009D1C18" w:rsidP="009D1C18">
            <w:pPr>
              <w:keepNext/>
              <w:keepLines/>
              <w:widowControl w:val="0"/>
              <w:numPr>
                <w:ilvl w:val="0"/>
                <w:numId w:val="21"/>
              </w:numPr>
              <w:autoSpaceDE w:val="0"/>
              <w:autoSpaceDN w:val="0"/>
              <w:adjustRightInd w:val="0"/>
              <w:spacing w:before="60" w:after="0" w:line="240" w:lineRule="auto"/>
              <w:rPr>
                <w:rFonts w:ascii="Arial" w:hAnsi="Arial" w:cs="Arial"/>
                <w:sz w:val="20"/>
              </w:rPr>
            </w:pPr>
            <w:r w:rsidRPr="009D1C18">
              <w:rPr>
                <w:rFonts w:ascii="Arial" w:hAnsi="Arial" w:cs="Arial"/>
                <w:sz w:val="20"/>
                <w:u w:val="single"/>
              </w:rPr>
              <w:t>Система</w:t>
            </w:r>
            <w:r w:rsidRPr="009D1C18">
              <w:rPr>
                <w:rFonts w:ascii="Arial" w:hAnsi="Arial" w:cs="Arial"/>
                <w:sz w:val="20"/>
              </w:rPr>
              <w:t>:</w:t>
            </w:r>
          </w:p>
          <w:p w:rsidR="009D1C18" w:rsidRDefault="009D1C18" w:rsidP="009D1C1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Сохраняет условия поиска.</w:t>
            </w:r>
          </w:p>
          <w:p w:rsidR="009D1C18" w:rsidRDefault="009D1C18" w:rsidP="009D1C1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Возвращ</w:t>
            </w:r>
            <w:r w:rsidR="00C176AA">
              <w:rPr>
                <w:rFonts w:ascii="Arial" w:hAnsi="Arial" w:cs="Arial"/>
                <w:sz w:val="20"/>
              </w:rPr>
              <w:t>ает пользователя в карточку отчета</w:t>
            </w:r>
            <w:r>
              <w:rPr>
                <w:rFonts w:ascii="Arial" w:hAnsi="Arial" w:cs="Arial"/>
                <w:sz w:val="20"/>
              </w:rPr>
              <w:t>.</w:t>
            </w:r>
          </w:p>
          <w:p w:rsidR="00DC79A4" w:rsidRPr="009D1C18" w:rsidRDefault="009D1C18" w:rsidP="009D1C18">
            <w:pPr>
              <w:keepNext/>
              <w:keepLines/>
              <w:widowControl w:val="0"/>
              <w:numPr>
                <w:ilvl w:val="0"/>
                <w:numId w:val="21"/>
              </w:numPr>
              <w:autoSpaceDE w:val="0"/>
              <w:autoSpaceDN w:val="0"/>
              <w:adjustRightInd w:val="0"/>
              <w:spacing w:before="60" w:after="0" w:line="240" w:lineRule="auto"/>
              <w:rPr>
                <w:rFonts w:ascii="Arial" w:hAnsi="Arial" w:cs="Arial"/>
                <w:sz w:val="20"/>
              </w:rPr>
            </w:pPr>
            <w:r>
              <w:rPr>
                <w:rFonts w:ascii="Arial" w:hAnsi="Arial" w:cs="Arial"/>
                <w:sz w:val="20"/>
              </w:rPr>
              <w:t xml:space="preserve">Пользователь </w:t>
            </w:r>
            <w:r w:rsidR="00C176AA">
              <w:rPr>
                <w:rFonts w:ascii="Arial" w:hAnsi="Arial" w:cs="Arial"/>
                <w:sz w:val="20"/>
              </w:rPr>
              <w:t>с</w:t>
            </w:r>
            <w:r w:rsidR="00DC79A4" w:rsidRPr="009D1C18">
              <w:rPr>
                <w:rFonts w:ascii="Arial" w:hAnsi="Arial" w:cs="Arial"/>
                <w:sz w:val="20"/>
              </w:rPr>
              <w:t xml:space="preserve">охраняет </w:t>
            </w:r>
            <w:r w:rsidR="00C176AA">
              <w:rPr>
                <w:rFonts w:ascii="Arial" w:hAnsi="Arial" w:cs="Arial"/>
                <w:sz w:val="20"/>
              </w:rPr>
              <w:t>отчет</w:t>
            </w:r>
            <w:r w:rsidR="00DC79A4" w:rsidRPr="009D1C18">
              <w:rPr>
                <w:rFonts w:ascii="Arial" w:hAnsi="Arial" w:cs="Arial"/>
                <w:sz w:val="20"/>
              </w:rPr>
              <w:t>.</w:t>
            </w:r>
          </w:p>
          <w:p w:rsidR="00C176AA" w:rsidRPr="009D1C18" w:rsidRDefault="00C176AA" w:rsidP="00C176AA">
            <w:pPr>
              <w:keepNext/>
              <w:keepLines/>
              <w:widowControl w:val="0"/>
              <w:numPr>
                <w:ilvl w:val="0"/>
                <w:numId w:val="21"/>
              </w:numPr>
              <w:autoSpaceDE w:val="0"/>
              <w:autoSpaceDN w:val="0"/>
              <w:adjustRightInd w:val="0"/>
              <w:spacing w:before="60" w:after="0" w:line="240" w:lineRule="auto"/>
              <w:rPr>
                <w:rFonts w:ascii="Arial" w:hAnsi="Arial" w:cs="Arial"/>
                <w:sz w:val="20"/>
              </w:rPr>
            </w:pPr>
            <w:r w:rsidRPr="009D1C18">
              <w:rPr>
                <w:rFonts w:ascii="Arial" w:hAnsi="Arial" w:cs="Arial"/>
                <w:sz w:val="20"/>
                <w:u w:val="single"/>
              </w:rPr>
              <w:t>Система</w:t>
            </w:r>
            <w:r w:rsidRPr="009D1C18">
              <w:rPr>
                <w:rFonts w:ascii="Arial" w:hAnsi="Arial" w:cs="Arial"/>
                <w:sz w:val="20"/>
              </w:rPr>
              <w:t>:</w:t>
            </w:r>
          </w:p>
          <w:p w:rsidR="00DC79A4" w:rsidRPr="00C176AA" w:rsidRDefault="00C176AA" w:rsidP="00C176AA">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Сохраняет параметры отчета.</w:t>
            </w:r>
          </w:p>
        </w:tc>
      </w:tr>
      <w:tr w:rsidR="00C176AA" w:rsidRPr="00D43032" w:rsidTr="004536F8">
        <w:tc>
          <w:tcPr>
            <w:tcW w:w="2666" w:type="dxa"/>
            <w:tcBorders>
              <w:top w:val="single" w:sz="4" w:space="0" w:color="auto"/>
              <w:left w:val="single" w:sz="4" w:space="0" w:color="auto"/>
              <w:bottom w:val="single" w:sz="4" w:space="0" w:color="auto"/>
              <w:right w:val="single" w:sz="4" w:space="0" w:color="auto"/>
            </w:tcBorders>
          </w:tcPr>
          <w:p w:rsidR="00C176AA" w:rsidRPr="00D43032" w:rsidRDefault="00C176AA"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Дополнения к основным действиям</w:t>
            </w:r>
          </w:p>
        </w:tc>
        <w:tc>
          <w:tcPr>
            <w:tcW w:w="7204" w:type="dxa"/>
            <w:tcBorders>
              <w:top w:val="single" w:sz="4" w:space="0" w:color="auto"/>
              <w:left w:val="single" w:sz="4" w:space="0" w:color="auto"/>
              <w:bottom w:val="single" w:sz="4" w:space="0" w:color="auto"/>
              <w:right w:val="single" w:sz="4" w:space="0" w:color="auto"/>
            </w:tcBorders>
          </w:tcPr>
          <w:p w:rsidR="00C176AA" w:rsidRDefault="00C176AA" w:rsidP="004536F8">
            <w:pPr>
              <w:keepNext/>
              <w:keepLines/>
              <w:widowControl w:val="0"/>
              <w:autoSpaceDE w:val="0"/>
              <w:autoSpaceDN w:val="0"/>
              <w:adjustRightInd w:val="0"/>
              <w:spacing w:before="60" w:after="0" w:line="240" w:lineRule="auto"/>
              <w:rPr>
                <w:rFonts w:ascii="Arial" w:hAnsi="Arial" w:cs="Arial"/>
                <w:sz w:val="20"/>
              </w:rPr>
            </w:pPr>
            <w:r>
              <w:rPr>
                <w:rFonts w:ascii="Arial" w:hAnsi="Arial" w:cs="Arial"/>
                <w:sz w:val="20"/>
              </w:rPr>
              <w:t>6а. Пользователь не сохраняет изменения поискового запроса.</w:t>
            </w:r>
          </w:p>
          <w:p w:rsidR="00C176AA" w:rsidRPr="009D1C18" w:rsidRDefault="00C176AA" w:rsidP="004536F8">
            <w:pPr>
              <w:keepNext/>
              <w:keepLines/>
              <w:widowControl w:val="0"/>
              <w:autoSpaceDE w:val="0"/>
              <w:autoSpaceDN w:val="0"/>
              <w:adjustRightInd w:val="0"/>
              <w:spacing w:before="60" w:after="0" w:line="240" w:lineRule="auto"/>
              <w:rPr>
                <w:rFonts w:ascii="Arial" w:hAnsi="Arial" w:cs="Arial"/>
                <w:sz w:val="20"/>
              </w:rPr>
            </w:pPr>
            <w:r>
              <w:rPr>
                <w:rFonts w:ascii="Arial" w:hAnsi="Arial" w:cs="Arial"/>
                <w:sz w:val="20"/>
              </w:rPr>
              <w:t>7а.</w:t>
            </w:r>
            <w:r w:rsidRPr="009D1C18">
              <w:rPr>
                <w:rFonts w:ascii="Arial" w:hAnsi="Arial" w:cs="Arial"/>
                <w:sz w:val="20"/>
                <w:u w:val="single"/>
              </w:rPr>
              <w:t xml:space="preserve"> Система</w:t>
            </w:r>
            <w:r w:rsidRPr="009D1C18">
              <w:rPr>
                <w:rFonts w:ascii="Arial" w:hAnsi="Arial" w:cs="Arial"/>
                <w:sz w:val="20"/>
              </w:rPr>
              <w:t>:</w:t>
            </w:r>
          </w:p>
          <w:p w:rsidR="00C176AA" w:rsidRDefault="00C176AA"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Возвращает пользователя в карточку отчета  без сохранений условий поиска.</w:t>
            </w:r>
          </w:p>
          <w:p w:rsidR="00C176AA" w:rsidRDefault="00C176AA" w:rsidP="00C176AA">
            <w:pPr>
              <w:keepNext/>
              <w:keepLines/>
              <w:widowControl w:val="0"/>
              <w:autoSpaceDE w:val="0"/>
              <w:autoSpaceDN w:val="0"/>
              <w:adjustRightInd w:val="0"/>
              <w:spacing w:before="60" w:after="0" w:line="240" w:lineRule="auto"/>
              <w:rPr>
                <w:rFonts w:ascii="Arial" w:hAnsi="Arial" w:cs="Arial"/>
                <w:sz w:val="20"/>
              </w:rPr>
            </w:pPr>
          </w:p>
          <w:p w:rsidR="00C176AA" w:rsidRDefault="00C176AA" w:rsidP="00C176AA">
            <w:pPr>
              <w:keepNext/>
              <w:keepLines/>
              <w:widowControl w:val="0"/>
              <w:autoSpaceDE w:val="0"/>
              <w:autoSpaceDN w:val="0"/>
              <w:adjustRightInd w:val="0"/>
              <w:spacing w:before="60" w:after="0" w:line="240" w:lineRule="auto"/>
              <w:rPr>
                <w:rFonts w:ascii="Arial" w:hAnsi="Arial" w:cs="Arial"/>
                <w:sz w:val="20"/>
              </w:rPr>
            </w:pPr>
            <w:r>
              <w:rPr>
                <w:rFonts w:ascii="Arial" w:hAnsi="Arial" w:cs="Arial"/>
                <w:sz w:val="20"/>
              </w:rPr>
              <w:t>8а. Пользователь выполняет выход из карточки отчета без сохранения.</w:t>
            </w:r>
          </w:p>
          <w:p w:rsidR="00C176AA" w:rsidRPr="009D1C18" w:rsidRDefault="00C176AA" w:rsidP="00C176AA">
            <w:pPr>
              <w:keepNext/>
              <w:keepLines/>
              <w:widowControl w:val="0"/>
              <w:autoSpaceDE w:val="0"/>
              <w:autoSpaceDN w:val="0"/>
              <w:adjustRightInd w:val="0"/>
              <w:spacing w:before="60" w:after="0" w:line="240" w:lineRule="auto"/>
              <w:rPr>
                <w:rFonts w:ascii="Arial" w:hAnsi="Arial" w:cs="Arial"/>
                <w:sz w:val="20"/>
              </w:rPr>
            </w:pPr>
            <w:r>
              <w:rPr>
                <w:rFonts w:ascii="Arial" w:hAnsi="Arial" w:cs="Arial"/>
                <w:sz w:val="20"/>
              </w:rPr>
              <w:t>9а.</w:t>
            </w:r>
            <w:r w:rsidRPr="009D1C18">
              <w:rPr>
                <w:rFonts w:ascii="Arial" w:hAnsi="Arial" w:cs="Arial"/>
                <w:sz w:val="20"/>
                <w:u w:val="single"/>
              </w:rPr>
              <w:t xml:space="preserve"> Система</w:t>
            </w:r>
            <w:r w:rsidRPr="009D1C18">
              <w:rPr>
                <w:rFonts w:ascii="Arial" w:hAnsi="Arial" w:cs="Arial"/>
                <w:sz w:val="20"/>
              </w:rPr>
              <w:t>:</w:t>
            </w:r>
          </w:p>
          <w:p w:rsidR="00C176AA" w:rsidRDefault="00C176AA" w:rsidP="00C176AA">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Выдает предупреждение о том, что в случае, выхода без сохранения изменения поискового запроса также не будут сохранены в системе.</w:t>
            </w:r>
          </w:p>
          <w:p w:rsidR="00C176AA" w:rsidRPr="00D43032" w:rsidRDefault="00C176AA" w:rsidP="00C176AA">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 xml:space="preserve">При подтверждении действия не сохраняет результаты изменений, сделанных пользователем как в </w:t>
            </w:r>
            <w:proofErr w:type="spellStart"/>
            <w:proofErr w:type="gramStart"/>
            <w:r>
              <w:rPr>
                <w:rFonts w:ascii="Arial" w:hAnsi="Arial" w:cs="Arial"/>
                <w:sz w:val="20"/>
              </w:rPr>
              <w:t>в</w:t>
            </w:r>
            <w:proofErr w:type="spellEnd"/>
            <w:proofErr w:type="gramEnd"/>
            <w:r>
              <w:rPr>
                <w:rFonts w:ascii="Arial" w:hAnsi="Arial" w:cs="Arial"/>
                <w:sz w:val="20"/>
              </w:rPr>
              <w:t xml:space="preserve"> карточке отчета, так и в карточке поискового </w:t>
            </w:r>
            <w:commentRangeStart w:id="10"/>
            <w:r>
              <w:rPr>
                <w:rFonts w:ascii="Arial" w:hAnsi="Arial" w:cs="Arial"/>
                <w:sz w:val="20"/>
              </w:rPr>
              <w:t>запроса</w:t>
            </w:r>
            <w:commentRangeEnd w:id="10"/>
            <w:r>
              <w:rPr>
                <w:rStyle w:val="a5"/>
              </w:rPr>
              <w:commentReference w:id="10"/>
            </w:r>
            <w:r>
              <w:rPr>
                <w:rFonts w:ascii="Arial" w:hAnsi="Arial" w:cs="Arial"/>
                <w:sz w:val="20"/>
              </w:rPr>
              <w:t>.</w:t>
            </w:r>
          </w:p>
        </w:tc>
      </w:tr>
    </w:tbl>
    <w:p w:rsidR="00DC79A4" w:rsidRDefault="00DC79A4" w:rsidP="00DC79A4">
      <w:pPr>
        <w:pStyle w:val="a4"/>
        <w:jc w:val="both"/>
        <w:rPr>
          <w:rFonts w:ascii="Times New Roman" w:hAnsi="Times New Roman" w:cs="Times New Roman"/>
          <w:sz w:val="24"/>
          <w:szCs w:val="24"/>
        </w:rPr>
      </w:pPr>
    </w:p>
    <w:p w:rsidR="00C176AA" w:rsidRDefault="00C176AA" w:rsidP="00C176AA">
      <w:pPr>
        <w:pStyle w:val="2"/>
        <w:tabs>
          <w:tab w:val="num" w:pos="5400"/>
        </w:tabs>
        <w:ind w:hanging="360"/>
      </w:pPr>
      <w:r>
        <w:lastRenderedPageBreak/>
        <w:t>Удалить отчет, созданный на основании поискового запроса</w:t>
      </w:r>
    </w:p>
    <w:tbl>
      <w:tblPr>
        <w:tblW w:w="987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2666"/>
        <w:gridCol w:w="7204"/>
      </w:tblGrid>
      <w:tr w:rsidR="00C176AA" w:rsidRPr="00D43032" w:rsidTr="004536F8">
        <w:trPr>
          <w:trHeight w:val="506"/>
          <w:tblHeader/>
        </w:trPr>
        <w:tc>
          <w:tcPr>
            <w:tcW w:w="2666" w:type="dxa"/>
            <w:tcBorders>
              <w:top w:val="single" w:sz="4" w:space="0" w:color="auto"/>
              <w:left w:val="single" w:sz="4" w:space="0" w:color="auto"/>
              <w:bottom w:val="single" w:sz="4" w:space="0" w:color="auto"/>
              <w:right w:val="single" w:sz="4" w:space="0" w:color="auto"/>
            </w:tcBorders>
            <w:vAlign w:val="center"/>
            <w:hideMark/>
          </w:tcPr>
          <w:p w:rsidR="00C176AA" w:rsidRPr="00D43032" w:rsidRDefault="00C176AA" w:rsidP="004536F8">
            <w:pPr>
              <w:keepNext/>
              <w:keepLines/>
              <w:autoSpaceDE w:val="0"/>
              <w:autoSpaceDN w:val="0"/>
              <w:adjustRightInd w:val="0"/>
              <w:spacing w:before="120" w:after="120"/>
              <w:ind w:left="119"/>
              <w:jc w:val="center"/>
              <w:rPr>
                <w:rFonts w:ascii="Arial" w:hAnsi="Arial" w:cs="Arial"/>
                <w:b/>
                <w:bCs/>
                <w:color w:val="000000"/>
                <w:sz w:val="20"/>
              </w:rPr>
            </w:pPr>
            <w:r w:rsidRPr="00D43032">
              <w:rPr>
                <w:rFonts w:ascii="Arial" w:hAnsi="Arial" w:cs="Arial"/>
                <w:b/>
                <w:bCs/>
                <w:color w:val="000000"/>
                <w:sz w:val="20"/>
              </w:rPr>
              <w:t>Параметр</w:t>
            </w:r>
          </w:p>
        </w:tc>
        <w:tc>
          <w:tcPr>
            <w:tcW w:w="7204" w:type="dxa"/>
            <w:tcBorders>
              <w:top w:val="single" w:sz="4" w:space="0" w:color="auto"/>
              <w:left w:val="single" w:sz="4" w:space="0" w:color="auto"/>
              <w:bottom w:val="single" w:sz="4" w:space="0" w:color="auto"/>
              <w:right w:val="single" w:sz="4" w:space="0" w:color="auto"/>
            </w:tcBorders>
            <w:vAlign w:val="center"/>
            <w:hideMark/>
          </w:tcPr>
          <w:p w:rsidR="00C176AA" w:rsidRPr="00D43032" w:rsidRDefault="00C176AA" w:rsidP="004536F8">
            <w:pPr>
              <w:autoSpaceDE w:val="0"/>
              <w:autoSpaceDN w:val="0"/>
              <w:adjustRightInd w:val="0"/>
              <w:spacing w:before="120" w:after="120" w:line="240" w:lineRule="auto"/>
              <w:jc w:val="center"/>
              <w:rPr>
                <w:rFonts w:ascii="Arial" w:hAnsi="Arial" w:cs="Arial"/>
                <w:b/>
                <w:bCs/>
                <w:color w:val="000000"/>
                <w:sz w:val="20"/>
              </w:rPr>
            </w:pPr>
            <w:r w:rsidRPr="00D43032">
              <w:rPr>
                <w:rFonts w:ascii="Arial" w:hAnsi="Arial" w:cs="Arial"/>
                <w:b/>
                <w:bCs/>
                <w:color w:val="000000"/>
                <w:sz w:val="20"/>
              </w:rPr>
              <w:t>Описание</w:t>
            </w:r>
          </w:p>
        </w:tc>
      </w:tr>
      <w:tr w:rsidR="00C176AA"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C176AA" w:rsidRPr="00D43032" w:rsidRDefault="00C176AA"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Название сценария (Цель Участника /ОДЛ)</w:t>
            </w:r>
          </w:p>
        </w:tc>
        <w:tc>
          <w:tcPr>
            <w:tcW w:w="7204" w:type="dxa"/>
            <w:tcBorders>
              <w:top w:val="single" w:sz="4" w:space="0" w:color="auto"/>
              <w:left w:val="single" w:sz="4" w:space="0" w:color="auto"/>
              <w:bottom w:val="single" w:sz="4" w:space="0" w:color="auto"/>
              <w:right w:val="single" w:sz="4" w:space="0" w:color="auto"/>
            </w:tcBorders>
            <w:hideMark/>
          </w:tcPr>
          <w:p w:rsidR="00C176AA" w:rsidRPr="00D43032" w:rsidRDefault="00C176AA" w:rsidP="00C176AA">
            <w:pPr>
              <w:widowControl w:val="0"/>
              <w:numPr>
                <w:ilvl w:val="0"/>
                <w:numId w:val="6"/>
              </w:numPr>
              <w:tabs>
                <w:tab w:val="num" w:pos="-4973"/>
              </w:tabs>
              <w:autoSpaceDE w:val="0"/>
              <w:autoSpaceDN w:val="0"/>
              <w:adjustRightInd w:val="0"/>
              <w:spacing w:before="60" w:after="0" w:line="240" w:lineRule="auto"/>
              <w:ind w:left="697" w:hanging="567"/>
              <w:rPr>
                <w:rFonts w:ascii="Arial" w:hAnsi="Arial" w:cs="Arial"/>
                <w:color w:val="000000"/>
                <w:sz w:val="20"/>
              </w:rPr>
            </w:pPr>
            <w:r>
              <w:rPr>
                <w:rFonts w:ascii="Arial" w:hAnsi="Arial" w:cs="Arial"/>
                <w:color w:val="000000"/>
                <w:sz w:val="20"/>
              </w:rPr>
              <w:t>Удаление отчета, созданного</w:t>
            </w:r>
            <w:r w:rsidRPr="00D43032">
              <w:rPr>
                <w:rFonts w:ascii="Arial" w:hAnsi="Arial" w:cs="Arial"/>
                <w:color w:val="000000"/>
                <w:sz w:val="20"/>
              </w:rPr>
              <w:t xml:space="preserve"> на основании поискового запроса</w:t>
            </w:r>
          </w:p>
        </w:tc>
      </w:tr>
      <w:tr w:rsidR="00C176AA"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C176AA" w:rsidRPr="00D43032" w:rsidRDefault="00C176AA"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Границы сценария</w:t>
            </w:r>
          </w:p>
        </w:tc>
        <w:tc>
          <w:tcPr>
            <w:tcW w:w="7204" w:type="dxa"/>
            <w:tcBorders>
              <w:top w:val="single" w:sz="4" w:space="0" w:color="auto"/>
              <w:left w:val="single" w:sz="4" w:space="0" w:color="auto"/>
              <w:bottom w:val="single" w:sz="4" w:space="0" w:color="auto"/>
              <w:right w:val="single" w:sz="4" w:space="0" w:color="auto"/>
            </w:tcBorders>
            <w:hideMark/>
          </w:tcPr>
          <w:p w:rsidR="00C176AA" w:rsidRPr="00D43032" w:rsidRDefault="00C176AA"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C176AA"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C176AA" w:rsidRPr="00D43032" w:rsidRDefault="00C176AA"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Основное ДЛ (ОДЛ)</w:t>
            </w:r>
          </w:p>
        </w:tc>
        <w:tc>
          <w:tcPr>
            <w:tcW w:w="7204" w:type="dxa"/>
            <w:tcBorders>
              <w:top w:val="single" w:sz="4" w:space="0" w:color="auto"/>
              <w:left w:val="single" w:sz="4" w:space="0" w:color="auto"/>
              <w:bottom w:val="single" w:sz="4" w:space="0" w:color="auto"/>
              <w:right w:val="single" w:sz="4" w:space="0" w:color="auto"/>
            </w:tcBorders>
            <w:hideMark/>
          </w:tcPr>
          <w:p w:rsidR="00C176AA" w:rsidRPr="00D43032" w:rsidRDefault="00C176AA"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Пользователь</w:t>
            </w:r>
            <w:r>
              <w:rPr>
                <w:rFonts w:ascii="Arial" w:hAnsi="Arial" w:cs="Arial"/>
                <w:color w:val="000000"/>
                <w:sz w:val="20"/>
              </w:rPr>
              <w:t>/Модератор отчетов (для общих отчетов)</w:t>
            </w:r>
          </w:p>
        </w:tc>
      </w:tr>
      <w:tr w:rsidR="00C176AA" w:rsidRPr="00D43032" w:rsidTr="004536F8">
        <w:trPr>
          <w:trHeight w:val="761"/>
        </w:trPr>
        <w:tc>
          <w:tcPr>
            <w:tcW w:w="2666" w:type="dxa"/>
            <w:tcBorders>
              <w:top w:val="single" w:sz="4" w:space="0" w:color="auto"/>
              <w:left w:val="single" w:sz="4" w:space="0" w:color="auto"/>
              <w:bottom w:val="single" w:sz="4" w:space="0" w:color="auto"/>
              <w:right w:val="single" w:sz="4" w:space="0" w:color="auto"/>
            </w:tcBorders>
            <w:hideMark/>
          </w:tcPr>
          <w:p w:rsidR="00C176AA" w:rsidRPr="00D43032" w:rsidRDefault="00C176AA"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Другие ДЛ и заинтересованные стороны</w:t>
            </w:r>
          </w:p>
        </w:tc>
        <w:tc>
          <w:tcPr>
            <w:tcW w:w="7204" w:type="dxa"/>
            <w:tcBorders>
              <w:top w:val="single" w:sz="4" w:space="0" w:color="auto"/>
              <w:left w:val="single" w:sz="4" w:space="0" w:color="auto"/>
              <w:bottom w:val="single" w:sz="4" w:space="0" w:color="auto"/>
              <w:right w:val="single" w:sz="4" w:space="0" w:color="auto"/>
            </w:tcBorders>
            <w:hideMark/>
          </w:tcPr>
          <w:p w:rsidR="00C176AA" w:rsidRPr="00D43032" w:rsidRDefault="00C176AA"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C176AA"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C176AA" w:rsidRPr="00D43032" w:rsidRDefault="00C176AA"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Условие выполнения</w:t>
            </w:r>
          </w:p>
        </w:tc>
        <w:tc>
          <w:tcPr>
            <w:tcW w:w="7204" w:type="dxa"/>
            <w:tcBorders>
              <w:top w:val="single" w:sz="4" w:space="0" w:color="auto"/>
              <w:left w:val="single" w:sz="4" w:space="0" w:color="auto"/>
              <w:bottom w:val="single" w:sz="4" w:space="0" w:color="auto"/>
              <w:right w:val="single" w:sz="4" w:space="0" w:color="auto"/>
            </w:tcBorders>
            <w:hideMark/>
          </w:tcPr>
          <w:p w:rsidR="00C176AA" w:rsidRPr="00D43032" w:rsidRDefault="00C176AA" w:rsidP="004536F8">
            <w:pPr>
              <w:autoSpaceDE w:val="0"/>
              <w:autoSpaceDN w:val="0"/>
              <w:adjustRightInd w:val="0"/>
              <w:spacing w:before="60" w:after="0" w:line="240" w:lineRule="auto"/>
              <w:rPr>
                <w:rFonts w:ascii="Arial" w:hAnsi="Arial" w:cs="Arial"/>
                <w:color w:val="000000"/>
                <w:sz w:val="20"/>
              </w:rPr>
            </w:pPr>
            <w:r>
              <w:rPr>
                <w:rFonts w:ascii="Arial" w:hAnsi="Arial" w:cs="Arial"/>
                <w:sz w:val="20"/>
              </w:rPr>
              <w:t>В системе сохранен общий или личный отчет на базе поискового запроса.</w:t>
            </w:r>
          </w:p>
        </w:tc>
      </w:tr>
      <w:tr w:rsidR="00C176AA"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C176AA" w:rsidRPr="00D43032" w:rsidRDefault="00C176AA"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Основная последовательность действий, приводящая к достижению цели</w:t>
            </w:r>
          </w:p>
        </w:tc>
        <w:tc>
          <w:tcPr>
            <w:tcW w:w="7204" w:type="dxa"/>
            <w:tcBorders>
              <w:top w:val="single" w:sz="4" w:space="0" w:color="auto"/>
              <w:left w:val="single" w:sz="4" w:space="0" w:color="auto"/>
              <w:bottom w:val="single" w:sz="4" w:space="0" w:color="auto"/>
              <w:right w:val="single" w:sz="4" w:space="0" w:color="auto"/>
            </w:tcBorders>
            <w:hideMark/>
          </w:tcPr>
          <w:p w:rsidR="00C176AA" w:rsidRPr="00D43032" w:rsidRDefault="00C176AA" w:rsidP="00681D73">
            <w:pPr>
              <w:keepNext/>
              <w:keepLines/>
              <w:widowControl w:val="0"/>
              <w:numPr>
                <w:ilvl w:val="0"/>
                <w:numId w:val="22"/>
              </w:numPr>
              <w:autoSpaceDE w:val="0"/>
              <w:autoSpaceDN w:val="0"/>
              <w:adjustRightInd w:val="0"/>
              <w:spacing w:before="60" w:after="0" w:line="240" w:lineRule="auto"/>
              <w:rPr>
                <w:rFonts w:ascii="Arial" w:hAnsi="Arial" w:cs="Arial"/>
                <w:sz w:val="20"/>
              </w:rPr>
            </w:pPr>
            <w:r w:rsidRPr="00D43032">
              <w:rPr>
                <w:rFonts w:ascii="Arial" w:hAnsi="Arial" w:cs="Arial"/>
                <w:sz w:val="20"/>
              </w:rPr>
              <w:t xml:space="preserve">Пользователь </w:t>
            </w:r>
            <w:r w:rsidR="00681D73">
              <w:rPr>
                <w:rFonts w:ascii="Arial" w:hAnsi="Arial" w:cs="Arial"/>
                <w:sz w:val="20"/>
              </w:rPr>
              <w:t xml:space="preserve">отмечает отчет в списке отчетов в системе, либо </w:t>
            </w:r>
            <w:r>
              <w:rPr>
                <w:rFonts w:ascii="Arial" w:hAnsi="Arial" w:cs="Arial"/>
                <w:sz w:val="20"/>
              </w:rPr>
              <w:t>открывает отчет</w:t>
            </w:r>
            <w:r w:rsidRPr="00D43032">
              <w:rPr>
                <w:rFonts w:ascii="Arial" w:hAnsi="Arial" w:cs="Arial"/>
                <w:sz w:val="20"/>
              </w:rPr>
              <w:t>, выполн</w:t>
            </w:r>
            <w:r>
              <w:rPr>
                <w:rFonts w:ascii="Arial" w:hAnsi="Arial" w:cs="Arial"/>
                <w:sz w:val="20"/>
              </w:rPr>
              <w:t xml:space="preserve">яет </w:t>
            </w:r>
            <w:r w:rsidRPr="00D43032">
              <w:rPr>
                <w:rFonts w:ascii="Arial" w:hAnsi="Arial" w:cs="Arial"/>
                <w:sz w:val="20"/>
              </w:rPr>
              <w:t>действие «</w:t>
            </w:r>
            <w:r w:rsidR="00681D73">
              <w:rPr>
                <w:rFonts w:ascii="Arial" w:hAnsi="Arial" w:cs="Arial"/>
                <w:sz w:val="20"/>
              </w:rPr>
              <w:t>Удалить</w:t>
            </w:r>
            <w:r w:rsidRPr="00D43032">
              <w:rPr>
                <w:rFonts w:ascii="Arial" w:hAnsi="Arial" w:cs="Arial"/>
                <w:sz w:val="20"/>
              </w:rPr>
              <w:t>».</w:t>
            </w:r>
          </w:p>
          <w:p w:rsidR="00C176AA" w:rsidRPr="00D43032" w:rsidRDefault="00C176AA" w:rsidP="00681D73">
            <w:pPr>
              <w:keepNext/>
              <w:keepLines/>
              <w:widowControl w:val="0"/>
              <w:numPr>
                <w:ilvl w:val="0"/>
                <w:numId w:val="22"/>
              </w:numPr>
              <w:autoSpaceDE w:val="0"/>
              <w:autoSpaceDN w:val="0"/>
              <w:adjustRightInd w:val="0"/>
              <w:spacing w:before="60" w:after="0" w:line="240" w:lineRule="auto"/>
              <w:rPr>
                <w:rFonts w:ascii="Arial" w:hAnsi="Arial" w:cs="Arial"/>
                <w:sz w:val="20"/>
              </w:rPr>
            </w:pPr>
            <w:r w:rsidRPr="00D43032">
              <w:rPr>
                <w:rFonts w:ascii="Arial" w:hAnsi="Arial" w:cs="Arial"/>
                <w:sz w:val="20"/>
                <w:u w:val="single"/>
              </w:rPr>
              <w:t>Система</w:t>
            </w:r>
            <w:r w:rsidRPr="00D43032">
              <w:rPr>
                <w:rFonts w:ascii="Arial" w:hAnsi="Arial" w:cs="Arial"/>
                <w:sz w:val="20"/>
              </w:rPr>
              <w:t>:</w:t>
            </w:r>
          </w:p>
          <w:p w:rsidR="00681D73" w:rsidRDefault="00681D73"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Запрашивает подтверждение действия.</w:t>
            </w:r>
          </w:p>
          <w:p w:rsidR="00C176AA" w:rsidRDefault="00681D73"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При подтверждении действия выполняет проверку на право удаления у текущего пользователя: для личных отчетов - автор отчета; для общих отчетов – автор отчета иди пользователь с ролью «Модератор отчетов»</w:t>
            </w:r>
            <w:r w:rsidR="00C176AA">
              <w:rPr>
                <w:rFonts w:ascii="Arial" w:hAnsi="Arial" w:cs="Arial"/>
                <w:sz w:val="20"/>
              </w:rPr>
              <w:t>.</w:t>
            </w:r>
          </w:p>
          <w:p w:rsidR="00681D73" w:rsidRDefault="00681D73"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При выполнении условий проверки удаляет отчет.</w:t>
            </w:r>
          </w:p>
          <w:p w:rsidR="00681D73" w:rsidRPr="009D1C18" w:rsidRDefault="00681D73"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commentRangeStart w:id="11"/>
            <w:r>
              <w:rPr>
                <w:rFonts w:ascii="Arial" w:hAnsi="Arial" w:cs="Arial"/>
                <w:sz w:val="20"/>
              </w:rPr>
              <w:t>Если условия проверки не выполнены, выдает с</w:t>
            </w:r>
            <w:r w:rsidR="00F36BA8">
              <w:rPr>
                <w:rFonts w:ascii="Arial" w:hAnsi="Arial" w:cs="Arial"/>
                <w:sz w:val="20"/>
              </w:rPr>
              <w:t>о</w:t>
            </w:r>
            <w:r>
              <w:rPr>
                <w:rFonts w:ascii="Arial" w:hAnsi="Arial" w:cs="Arial"/>
                <w:sz w:val="20"/>
              </w:rPr>
              <w:t xml:space="preserve">общение пользователю «Вы не </w:t>
            </w:r>
            <w:r w:rsidR="00F36BA8">
              <w:rPr>
                <w:rFonts w:ascii="Arial" w:hAnsi="Arial" w:cs="Arial"/>
                <w:sz w:val="20"/>
              </w:rPr>
              <w:t>можете удалить данный отчет, т.к. не являетесь его автором и не обладаете правами редактирования/</w:t>
            </w:r>
            <w:r w:rsidR="00F36BA8">
              <w:rPr>
                <w:rFonts w:ascii="Arial" w:hAnsi="Arial" w:cs="Arial"/>
                <w:sz w:val="20"/>
              </w:rPr>
              <w:br/>
              <w:t>удаления отчетов в системе</w:t>
            </w:r>
            <w:r>
              <w:rPr>
                <w:rFonts w:ascii="Arial" w:hAnsi="Arial" w:cs="Arial"/>
                <w:sz w:val="20"/>
              </w:rPr>
              <w:t>»</w:t>
            </w:r>
            <w:r w:rsidR="00F36BA8">
              <w:rPr>
                <w:rFonts w:ascii="Arial" w:hAnsi="Arial" w:cs="Arial"/>
                <w:sz w:val="20"/>
              </w:rPr>
              <w:t>.</w:t>
            </w:r>
            <w:commentRangeEnd w:id="11"/>
            <w:r w:rsidR="00F36BA8">
              <w:rPr>
                <w:rStyle w:val="a5"/>
              </w:rPr>
              <w:commentReference w:id="11"/>
            </w:r>
          </w:p>
          <w:p w:rsidR="00C176AA" w:rsidRPr="00C176AA" w:rsidRDefault="00C176AA" w:rsidP="00F36BA8">
            <w:pPr>
              <w:keepNext/>
              <w:keepLines/>
              <w:widowControl w:val="0"/>
              <w:autoSpaceDE w:val="0"/>
              <w:autoSpaceDN w:val="0"/>
              <w:adjustRightInd w:val="0"/>
              <w:spacing w:before="60" w:after="0" w:line="240" w:lineRule="auto"/>
              <w:ind w:left="337"/>
              <w:rPr>
                <w:rFonts w:ascii="Arial" w:hAnsi="Arial" w:cs="Arial"/>
                <w:sz w:val="20"/>
              </w:rPr>
            </w:pPr>
          </w:p>
        </w:tc>
      </w:tr>
    </w:tbl>
    <w:p w:rsidR="00681D73" w:rsidRDefault="00681D73" w:rsidP="00681D73">
      <w:pPr>
        <w:jc w:val="both"/>
        <w:rPr>
          <w:rFonts w:ascii="Times New Roman" w:hAnsi="Times New Roman" w:cs="Times New Roman"/>
          <w:sz w:val="24"/>
          <w:szCs w:val="24"/>
        </w:rPr>
      </w:pPr>
    </w:p>
    <w:p w:rsidR="00F36BA8" w:rsidRDefault="00F36BA8" w:rsidP="00F36BA8">
      <w:pPr>
        <w:pStyle w:val="2"/>
        <w:tabs>
          <w:tab w:val="num" w:pos="5400"/>
        </w:tabs>
        <w:ind w:hanging="360"/>
      </w:pPr>
      <w:r>
        <w:lastRenderedPageBreak/>
        <w:t>Удалить отчет, созданный на основании поискового запроса</w:t>
      </w:r>
    </w:p>
    <w:tbl>
      <w:tblPr>
        <w:tblW w:w="987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2666"/>
        <w:gridCol w:w="7204"/>
      </w:tblGrid>
      <w:tr w:rsidR="00F36BA8" w:rsidRPr="00D43032" w:rsidTr="004536F8">
        <w:trPr>
          <w:trHeight w:val="506"/>
          <w:tblHeader/>
        </w:trPr>
        <w:tc>
          <w:tcPr>
            <w:tcW w:w="2666" w:type="dxa"/>
            <w:tcBorders>
              <w:top w:val="single" w:sz="4" w:space="0" w:color="auto"/>
              <w:left w:val="single" w:sz="4" w:space="0" w:color="auto"/>
              <w:bottom w:val="single" w:sz="4" w:space="0" w:color="auto"/>
              <w:right w:val="single" w:sz="4" w:space="0" w:color="auto"/>
            </w:tcBorders>
            <w:vAlign w:val="center"/>
            <w:hideMark/>
          </w:tcPr>
          <w:p w:rsidR="00F36BA8" w:rsidRPr="00D43032" w:rsidRDefault="00F36BA8" w:rsidP="004536F8">
            <w:pPr>
              <w:keepNext/>
              <w:keepLines/>
              <w:autoSpaceDE w:val="0"/>
              <w:autoSpaceDN w:val="0"/>
              <w:adjustRightInd w:val="0"/>
              <w:spacing w:before="120" w:after="120"/>
              <w:ind w:left="119"/>
              <w:jc w:val="center"/>
              <w:rPr>
                <w:rFonts w:ascii="Arial" w:hAnsi="Arial" w:cs="Arial"/>
                <w:b/>
                <w:bCs/>
                <w:color w:val="000000"/>
                <w:sz w:val="20"/>
              </w:rPr>
            </w:pPr>
            <w:r w:rsidRPr="00D43032">
              <w:rPr>
                <w:rFonts w:ascii="Arial" w:hAnsi="Arial" w:cs="Arial"/>
                <w:b/>
                <w:bCs/>
                <w:color w:val="000000"/>
                <w:sz w:val="20"/>
              </w:rPr>
              <w:t>Параметр</w:t>
            </w:r>
          </w:p>
        </w:tc>
        <w:tc>
          <w:tcPr>
            <w:tcW w:w="7204" w:type="dxa"/>
            <w:tcBorders>
              <w:top w:val="single" w:sz="4" w:space="0" w:color="auto"/>
              <w:left w:val="single" w:sz="4" w:space="0" w:color="auto"/>
              <w:bottom w:val="single" w:sz="4" w:space="0" w:color="auto"/>
              <w:right w:val="single" w:sz="4" w:space="0" w:color="auto"/>
            </w:tcBorders>
            <w:vAlign w:val="center"/>
            <w:hideMark/>
          </w:tcPr>
          <w:p w:rsidR="00F36BA8" w:rsidRPr="00D43032" w:rsidRDefault="00F36BA8" w:rsidP="004536F8">
            <w:pPr>
              <w:autoSpaceDE w:val="0"/>
              <w:autoSpaceDN w:val="0"/>
              <w:adjustRightInd w:val="0"/>
              <w:spacing w:before="120" w:after="120" w:line="240" w:lineRule="auto"/>
              <w:jc w:val="center"/>
              <w:rPr>
                <w:rFonts w:ascii="Arial" w:hAnsi="Arial" w:cs="Arial"/>
                <w:b/>
                <w:bCs/>
                <w:color w:val="000000"/>
                <w:sz w:val="20"/>
              </w:rPr>
            </w:pPr>
            <w:r w:rsidRPr="00D43032">
              <w:rPr>
                <w:rFonts w:ascii="Arial" w:hAnsi="Arial" w:cs="Arial"/>
                <w:b/>
                <w:bCs/>
                <w:color w:val="000000"/>
                <w:sz w:val="20"/>
              </w:rPr>
              <w:t>Описание</w:t>
            </w:r>
          </w:p>
        </w:tc>
      </w:tr>
      <w:tr w:rsidR="00F36BA8"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Название сценария (Цель Участника /ОДЛ)</w:t>
            </w:r>
          </w:p>
        </w:tc>
        <w:tc>
          <w:tcPr>
            <w:tcW w:w="7204"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widowControl w:val="0"/>
              <w:numPr>
                <w:ilvl w:val="0"/>
                <w:numId w:val="6"/>
              </w:numPr>
              <w:tabs>
                <w:tab w:val="num" w:pos="-4973"/>
              </w:tabs>
              <w:autoSpaceDE w:val="0"/>
              <w:autoSpaceDN w:val="0"/>
              <w:adjustRightInd w:val="0"/>
              <w:spacing w:before="60" w:after="0" w:line="240" w:lineRule="auto"/>
              <w:ind w:left="697" w:hanging="567"/>
              <w:rPr>
                <w:rFonts w:ascii="Arial" w:hAnsi="Arial" w:cs="Arial"/>
                <w:color w:val="000000"/>
                <w:sz w:val="20"/>
              </w:rPr>
            </w:pPr>
            <w:r>
              <w:rPr>
                <w:rFonts w:ascii="Arial" w:hAnsi="Arial" w:cs="Arial"/>
                <w:color w:val="000000"/>
                <w:sz w:val="20"/>
              </w:rPr>
              <w:t>Удаление отчета, созданного</w:t>
            </w:r>
            <w:r w:rsidRPr="00D43032">
              <w:rPr>
                <w:rFonts w:ascii="Arial" w:hAnsi="Arial" w:cs="Arial"/>
                <w:color w:val="000000"/>
                <w:sz w:val="20"/>
              </w:rPr>
              <w:t xml:space="preserve"> на основании поискового запроса</w:t>
            </w:r>
          </w:p>
        </w:tc>
      </w:tr>
      <w:tr w:rsidR="00F36BA8"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Границы сценария</w:t>
            </w:r>
          </w:p>
        </w:tc>
        <w:tc>
          <w:tcPr>
            <w:tcW w:w="7204"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F36BA8"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Основное ДЛ (ОДЛ)</w:t>
            </w:r>
          </w:p>
        </w:tc>
        <w:tc>
          <w:tcPr>
            <w:tcW w:w="7204"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Пользователь</w:t>
            </w:r>
            <w:r>
              <w:rPr>
                <w:rFonts w:ascii="Arial" w:hAnsi="Arial" w:cs="Arial"/>
                <w:color w:val="000000"/>
                <w:sz w:val="20"/>
              </w:rPr>
              <w:t>/Модератор отчетов (для общих отчетов)</w:t>
            </w:r>
          </w:p>
        </w:tc>
      </w:tr>
      <w:tr w:rsidR="00F36BA8" w:rsidRPr="00D43032" w:rsidTr="004536F8">
        <w:trPr>
          <w:trHeight w:val="761"/>
        </w:trPr>
        <w:tc>
          <w:tcPr>
            <w:tcW w:w="2666"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Другие ДЛ и заинтересованные стороны</w:t>
            </w:r>
          </w:p>
        </w:tc>
        <w:tc>
          <w:tcPr>
            <w:tcW w:w="7204"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F36BA8"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Условие выполнения</w:t>
            </w:r>
          </w:p>
        </w:tc>
        <w:tc>
          <w:tcPr>
            <w:tcW w:w="7204"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autoSpaceDE w:val="0"/>
              <w:autoSpaceDN w:val="0"/>
              <w:adjustRightInd w:val="0"/>
              <w:spacing w:before="60" w:after="0" w:line="240" w:lineRule="auto"/>
              <w:rPr>
                <w:rFonts w:ascii="Arial" w:hAnsi="Arial" w:cs="Arial"/>
                <w:color w:val="000000"/>
                <w:sz w:val="20"/>
              </w:rPr>
            </w:pPr>
            <w:r>
              <w:rPr>
                <w:rFonts w:ascii="Arial" w:hAnsi="Arial" w:cs="Arial"/>
                <w:sz w:val="20"/>
              </w:rPr>
              <w:t>В системе сохранен общий или личный отчет на базе поискового запроса.</w:t>
            </w:r>
          </w:p>
        </w:tc>
      </w:tr>
      <w:tr w:rsidR="00F36BA8"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Основная последовательность действий, приводящая к достижению цели</w:t>
            </w:r>
          </w:p>
        </w:tc>
        <w:tc>
          <w:tcPr>
            <w:tcW w:w="7204" w:type="dxa"/>
            <w:tcBorders>
              <w:top w:val="single" w:sz="4" w:space="0" w:color="auto"/>
              <w:left w:val="single" w:sz="4" w:space="0" w:color="auto"/>
              <w:bottom w:val="single" w:sz="4" w:space="0" w:color="auto"/>
              <w:right w:val="single" w:sz="4" w:space="0" w:color="auto"/>
            </w:tcBorders>
            <w:hideMark/>
          </w:tcPr>
          <w:p w:rsidR="00F36BA8" w:rsidRPr="00D43032" w:rsidRDefault="00F36BA8" w:rsidP="004536F8">
            <w:pPr>
              <w:keepNext/>
              <w:keepLines/>
              <w:widowControl w:val="0"/>
              <w:numPr>
                <w:ilvl w:val="0"/>
                <w:numId w:val="22"/>
              </w:numPr>
              <w:autoSpaceDE w:val="0"/>
              <w:autoSpaceDN w:val="0"/>
              <w:adjustRightInd w:val="0"/>
              <w:spacing w:before="60" w:after="0" w:line="240" w:lineRule="auto"/>
              <w:rPr>
                <w:rFonts w:ascii="Arial" w:hAnsi="Arial" w:cs="Arial"/>
                <w:sz w:val="20"/>
              </w:rPr>
            </w:pPr>
            <w:r w:rsidRPr="00D43032">
              <w:rPr>
                <w:rFonts w:ascii="Arial" w:hAnsi="Arial" w:cs="Arial"/>
                <w:sz w:val="20"/>
              </w:rPr>
              <w:t xml:space="preserve">Пользователь </w:t>
            </w:r>
            <w:r>
              <w:rPr>
                <w:rFonts w:ascii="Arial" w:hAnsi="Arial" w:cs="Arial"/>
                <w:sz w:val="20"/>
              </w:rPr>
              <w:t>отмечает отчет в списке отчетов в системе, либо открывает отчет</w:t>
            </w:r>
            <w:r w:rsidRPr="00D43032">
              <w:rPr>
                <w:rFonts w:ascii="Arial" w:hAnsi="Arial" w:cs="Arial"/>
                <w:sz w:val="20"/>
              </w:rPr>
              <w:t>, выполн</w:t>
            </w:r>
            <w:r>
              <w:rPr>
                <w:rFonts w:ascii="Arial" w:hAnsi="Arial" w:cs="Arial"/>
                <w:sz w:val="20"/>
              </w:rPr>
              <w:t xml:space="preserve">яет </w:t>
            </w:r>
            <w:r w:rsidRPr="00D43032">
              <w:rPr>
                <w:rFonts w:ascii="Arial" w:hAnsi="Arial" w:cs="Arial"/>
                <w:sz w:val="20"/>
              </w:rPr>
              <w:t>действие «</w:t>
            </w:r>
            <w:r>
              <w:rPr>
                <w:rFonts w:ascii="Arial" w:hAnsi="Arial" w:cs="Arial"/>
                <w:sz w:val="20"/>
              </w:rPr>
              <w:t>Удалить</w:t>
            </w:r>
            <w:r w:rsidRPr="00D43032">
              <w:rPr>
                <w:rFonts w:ascii="Arial" w:hAnsi="Arial" w:cs="Arial"/>
                <w:sz w:val="20"/>
              </w:rPr>
              <w:t>».</w:t>
            </w:r>
          </w:p>
          <w:p w:rsidR="00F36BA8" w:rsidRPr="00D43032" w:rsidRDefault="00F36BA8" w:rsidP="004536F8">
            <w:pPr>
              <w:keepNext/>
              <w:keepLines/>
              <w:widowControl w:val="0"/>
              <w:numPr>
                <w:ilvl w:val="0"/>
                <w:numId w:val="22"/>
              </w:numPr>
              <w:autoSpaceDE w:val="0"/>
              <w:autoSpaceDN w:val="0"/>
              <w:adjustRightInd w:val="0"/>
              <w:spacing w:before="60" w:after="0" w:line="240" w:lineRule="auto"/>
              <w:rPr>
                <w:rFonts w:ascii="Arial" w:hAnsi="Arial" w:cs="Arial"/>
                <w:sz w:val="20"/>
              </w:rPr>
            </w:pPr>
            <w:r w:rsidRPr="00D43032">
              <w:rPr>
                <w:rFonts w:ascii="Arial" w:hAnsi="Arial" w:cs="Arial"/>
                <w:sz w:val="20"/>
                <w:u w:val="single"/>
              </w:rPr>
              <w:t>Система</w:t>
            </w:r>
            <w:r w:rsidRPr="00D43032">
              <w:rPr>
                <w:rFonts w:ascii="Arial" w:hAnsi="Arial" w:cs="Arial"/>
                <w:sz w:val="20"/>
              </w:rPr>
              <w:t>:</w:t>
            </w:r>
          </w:p>
          <w:p w:rsidR="00F36BA8" w:rsidRDefault="00F36BA8"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Запрашивает подтверждение действия.</w:t>
            </w:r>
          </w:p>
          <w:p w:rsidR="00F36BA8" w:rsidRDefault="00F36BA8"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При подтверждении действия выполняет проверку на право удаления у текущего пользователя: для личных отчетов - автор отчета; для общих отчетов – автор отчета иди пользователь с ролью «Модератор отчетов».</w:t>
            </w:r>
          </w:p>
          <w:p w:rsidR="00F36BA8" w:rsidRDefault="00F36BA8"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При выполнении условий проверки удаляет отчет.</w:t>
            </w:r>
          </w:p>
          <w:p w:rsidR="00F36BA8" w:rsidRPr="009D1C18" w:rsidRDefault="00F36BA8"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commentRangeStart w:id="12"/>
            <w:r>
              <w:rPr>
                <w:rFonts w:ascii="Arial" w:hAnsi="Arial" w:cs="Arial"/>
                <w:sz w:val="20"/>
              </w:rPr>
              <w:t>Если условия проверки не выполнены, выдает сообщение пользователю «Вы не можете удалить данный отчет, т.к. не являетесь его автором и не обладаете правами редактирования/</w:t>
            </w:r>
            <w:r>
              <w:rPr>
                <w:rFonts w:ascii="Arial" w:hAnsi="Arial" w:cs="Arial"/>
                <w:sz w:val="20"/>
              </w:rPr>
              <w:br/>
              <w:t>удаления отчетов в системе».</w:t>
            </w:r>
            <w:commentRangeEnd w:id="12"/>
            <w:r>
              <w:rPr>
                <w:rStyle w:val="a5"/>
              </w:rPr>
              <w:commentReference w:id="12"/>
            </w:r>
          </w:p>
          <w:p w:rsidR="00F36BA8" w:rsidRPr="00C176AA" w:rsidRDefault="00F36BA8" w:rsidP="004536F8">
            <w:pPr>
              <w:keepNext/>
              <w:keepLines/>
              <w:widowControl w:val="0"/>
              <w:autoSpaceDE w:val="0"/>
              <w:autoSpaceDN w:val="0"/>
              <w:adjustRightInd w:val="0"/>
              <w:spacing w:before="60" w:after="0" w:line="240" w:lineRule="auto"/>
              <w:ind w:left="337"/>
              <w:rPr>
                <w:rFonts w:ascii="Arial" w:hAnsi="Arial" w:cs="Arial"/>
                <w:sz w:val="20"/>
              </w:rPr>
            </w:pPr>
          </w:p>
        </w:tc>
      </w:tr>
    </w:tbl>
    <w:p w:rsidR="00681D73" w:rsidRDefault="00681D73" w:rsidP="00681D73">
      <w:pPr>
        <w:jc w:val="both"/>
        <w:rPr>
          <w:rFonts w:ascii="Times New Roman" w:hAnsi="Times New Roman" w:cs="Times New Roman"/>
          <w:sz w:val="24"/>
          <w:szCs w:val="24"/>
        </w:rPr>
      </w:pPr>
    </w:p>
    <w:p w:rsidR="00F36BA8" w:rsidRDefault="00E63FE8" w:rsidP="00F36BA8">
      <w:pPr>
        <w:pStyle w:val="1"/>
        <w:tabs>
          <w:tab w:val="num" w:pos="5400"/>
        </w:tabs>
        <w:rPr>
          <w:rFonts w:ascii="Arial" w:hAnsi="Arial" w:cs="Arial"/>
          <w:b/>
          <w:color w:val="auto"/>
        </w:rPr>
      </w:pPr>
      <w:r>
        <w:rPr>
          <w:rFonts w:ascii="Arial" w:hAnsi="Arial" w:cs="Arial"/>
          <w:b/>
          <w:color w:val="auto"/>
        </w:rPr>
        <w:t>Построение</w:t>
      </w:r>
      <w:r w:rsidR="00F36BA8">
        <w:rPr>
          <w:rFonts w:ascii="Arial" w:hAnsi="Arial" w:cs="Arial"/>
          <w:b/>
          <w:color w:val="auto"/>
        </w:rPr>
        <w:t xml:space="preserve"> </w:t>
      </w:r>
      <w:r w:rsidR="00F36BA8" w:rsidRPr="00F36BA8">
        <w:rPr>
          <w:rFonts w:ascii="Arial" w:hAnsi="Arial" w:cs="Arial"/>
          <w:b/>
          <w:color w:val="auto"/>
        </w:rPr>
        <w:t>отчетов</w:t>
      </w:r>
    </w:p>
    <w:p w:rsidR="00F36BA8" w:rsidRPr="009A6E78" w:rsidRDefault="00F36BA8" w:rsidP="009A6E78">
      <w:pPr>
        <w:ind w:firstLine="361"/>
        <w:jc w:val="both"/>
        <w:rPr>
          <w:rFonts w:ascii="Times New Roman" w:hAnsi="Times New Roman" w:cs="Times New Roman"/>
          <w:sz w:val="24"/>
          <w:szCs w:val="24"/>
        </w:rPr>
      </w:pPr>
      <w:r w:rsidRPr="009A6E78">
        <w:rPr>
          <w:rFonts w:ascii="Times New Roman" w:hAnsi="Times New Roman" w:cs="Times New Roman"/>
          <w:sz w:val="24"/>
          <w:szCs w:val="24"/>
        </w:rPr>
        <w:t>Система должна обеспечи</w:t>
      </w:r>
      <w:r w:rsidR="009A6E78" w:rsidRPr="009A6E78">
        <w:rPr>
          <w:rFonts w:ascii="Times New Roman" w:hAnsi="Times New Roman" w:cs="Times New Roman"/>
          <w:sz w:val="24"/>
          <w:szCs w:val="24"/>
        </w:rPr>
        <w:t>ва</w:t>
      </w:r>
      <w:r w:rsidRPr="009A6E78">
        <w:rPr>
          <w:rFonts w:ascii="Times New Roman" w:hAnsi="Times New Roman" w:cs="Times New Roman"/>
          <w:sz w:val="24"/>
          <w:szCs w:val="24"/>
        </w:rPr>
        <w:t xml:space="preserve">ть возможность </w:t>
      </w:r>
      <w:r w:rsidR="009A6E78">
        <w:rPr>
          <w:rFonts w:ascii="Times New Roman" w:hAnsi="Times New Roman" w:cs="Times New Roman"/>
          <w:sz w:val="24"/>
          <w:szCs w:val="24"/>
        </w:rPr>
        <w:t xml:space="preserve">создания и </w:t>
      </w:r>
      <w:r w:rsidRPr="009A6E78">
        <w:rPr>
          <w:rFonts w:ascii="Times New Roman" w:hAnsi="Times New Roman" w:cs="Times New Roman"/>
          <w:sz w:val="24"/>
          <w:szCs w:val="24"/>
        </w:rPr>
        <w:t xml:space="preserve">вызова отчетов, созданных на основании поисковых запросов, а также типовых и сложных </w:t>
      </w:r>
      <w:proofErr w:type="spellStart"/>
      <w:r w:rsidRPr="009A6E78">
        <w:rPr>
          <w:rFonts w:ascii="Times New Roman" w:hAnsi="Times New Roman" w:cs="Times New Roman"/>
          <w:sz w:val="24"/>
          <w:szCs w:val="24"/>
        </w:rPr>
        <w:t>кастомизированных</w:t>
      </w:r>
      <w:proofErr w:type="spellEnd"/>
      <w:r w:rsidRPr="009A6E78">
        <w:rPr>
          <w:rFonts w:ascii="Times New Roman" w:hAnsi="Times New Roman" w:cs="Times New Roman"/>
          <w:sz w:val="24"/>
          <w:szCs w:val="24"/>
        </w:rPr>
        <w:t xml:space="preserve"> отчетов</w:t>
      </w:r>
      <w:r w:rsidR="009A6E78">
        <w:rPr>
          <w:rFonts w:ascii="Times New Roman" w:hAnsi="Times New Roman" w:cs="Times New Roman"/>
          <w:sz w:val="24"/>
          <w:szCs w:val="24"/>
        </w:rPr>
        <w:t xml:space="preserve"> и печатных форм документов из списковых представлений документов, РК документов, специализированного раздела «</w:t>
      </w:r>
      <w:r w:rsidR="00634094">
        <w:rPr>
          <w:rFonts w:ascii="Times New Roman" w:hAnsi="Times New Roman" w:cs="Times New Roman"/>
          <w:sz w:val="24"/>
          <w:szCs w:val="24"/>
        </w:rPr>
        <w:t>Анал</w:t>
      </w:r>
      <w:r w:rsidR="009A6E78">
        <w:rPr>
          <w:rFonts w:ascii="Times New Roman" w:hAnsi="Times New Roman" w:cs="Times New Roman"/>
          <w:sz w:val="24"/>
          <w:szCs w:val="24"/>
        </w:rPr>
        <w:t>итика»</w:t>
      </w:r>
      <w:r w:rsidRPr="009A6E78">
        <w:rPr>
          <w:rFonts w:ascii="Times New Roman" w:hAnsi="Times New Roman" w:cs="Times New Roman"/>
          <w:sz w:val="24"/>
          <w:szCs w:val="24"/>
        </w:rPr>
        <w:t>:</w:t>
      </w:r>
    </w:p>
    <w:p w:rsidR="00F36BA8" w:rsidRPr="00556D5B" w:rsidRDefault="009A6E78" w:rsidP="00634094">
      <w:pPr>
        <w:pStyle w:val="a4"/>
        <w:numPr>
          <w:ilvl w:val="0"/>
          <w:numId w:val="23"/>
        </w:numPr>
        <w:jc w:val="both"/>
        <w:rPr>
          <w:rFonts w:ascii="Times New Roman" w:hAnsi="Times New Roman" w:cs="Times New Roman"/>
          <w:b/>
          <w:sz w:val="24"/>
          <w:szCs w:val="24"/>
        </w:rPr>
      </w:pPr>
      <w:r w:rsidRPr="00556D5B">
        <w:rPr>
          <w:rFonts w:ascii="Times New Roman" w:hAnsi="Times New Roman" w:cs="Times New Roman"/>
          <w:b/>
          <w:sz w:val="24"/>
          <w:szCs w:val="24"/>
        </w:rPr>
        <w:t>Панель действий библиотеки документов</w:t>
      </w:r>
      <w:r w:rsidR="00634094" w:rsidRPr="00556D5B">
        <w:rPr>
          <w:rFonts w:ascii="Times New Roman" w:hAnsi="Times New Roman" w:cs="Times New Roman"/>
          <w:b/>
          <w:sz w:val="24"/>
          <w:szCs w:val="24"/>
        </w:rPr>
        <w:t>: выпадающее меню «</w:t>
      </w:r>
      <w:r w:rsidRPr="00556D5B">
        <w:rPr>
          <w:rFonts w:ascii="Times New Roman" w:hAnsi="Times New Roman" w:cs="Times New Roman"/>
          <w:b/>
          <w:sz w:val="24"/>
          <w:szCs w:val="24"/>
        </w:rPr>
        <w:t>Отчеты</w:t>
      </w:r>
      <w:r w:rsidR="00634094" w:rsidRPr="00556D5B">
        <w:rPr>
          <w:rFonts w:ascii="Times New Roman" w:hAnsi="Times New Roman" w:cs="Times New Roman"/>
          <w:b/>
          <w:sz w:val="24"/>
          <w:szCs w:val="24"/>
        </w:rPr>
        <w:t>»</w:t>
      </w:r>
      <w:r w:rsidR="00556D5B" w:rsidRPr="00556D5B">
        <w:rPr>
          <w:rFonts w:ascii="Times New Roman" w:hAnsi="Times New Roman" w:cs="Times New Roman"/>
          <w:b/>
          <w:sz w:val="24"/>
          <w:szCs w:val="24"/>
        </w:rPr>
        <w:t>:</w:t>
      </w:r>
    </w:p>
    <w:p w:rsidR="009A6E78" w:rsidRPr="00634094" w:rsidRDefault="00634094" w:rsidP="00994F77">
      <w:pPr>
        <w:spacing w:before="240"/>
        <w:ind w:firstLine="361"/>
        <w:jc w:val="both"/>
        <w:rPr>
          <w:rFonts w:ascii="Times New Roman" w:hAnsi="Times New Roman" w:cs="Times New Roman"/>
          <w:sz w:val="24"/>
          <w:szCs w:val="24"/>
        </w:rPr>
      </w:pPr>
      <w:r>
        <w:rPr>
          <w:rFonts w:ascii="Times New Roman" w:hAnsi="Times New Roman" w:cs="Times New Roman"/>
          <w:sz w:val="24"/>
          <w:szCs w:val="24"/>
        </w:rPr>
        <w:tab/>
      </w:r>
      <w:r w:rsidR="009A6E78">
        <w:rPr>
          <w:rFonts w:ascii="Times New Roman" w:hAnsi="Times New Roman" w:cs="Times New Roman"/>
          <w:sz w:val="24"/>
          <w:szCs w:val="24"/>
        </w:rPr>
        <w:t>Создать отчет</w:t>
      </w:r>
      <w:r>
        <w:rPr>
          <w:rFonts w:ascii="Times New Roman" w:hAnsi="Times New Roman" w:cs="Times New Roman"/>
          <w:sz w:val="24"/>
          <w:szCs w:val="24"/>
        </w:rPr>
        <w:t>:</w:t>
      </w:r>
    </w:p>
    <w:p w:rsidR="009A6E78" w:rsidRDefault="00634094" w:rsidP="00721372">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П</w:t>
      </w:r>
      <w:r w:rsidR="009A6E78">
        <w:rPr>
          <w:rFonts w:ascii="Times New Roman" w:hAnsi="Times New Roman" w:cs="Times New Roman"/>
          <w:sz w:val="24"/>
          <w:szCs w:val="24"/>
        </w:rPr>
        <w:t>о поисковому запросу</w:t>
      </w:r>
    </w:p>
    <w:p w:rsidR="009A6E78" w:rsidRPr="009A6E78" w:rsidRDefault="009A6E78" w:rsidP="00994F77">
      <w:pPr>
        <w:spacing w:after="0"/>
        <w:ind w:firstLine="361"/>
        <w:jc w:val="both"/>
        <w:rPr>
          <w:rFonts w:ascii="Times New Roman" w:hAnsi="Times New Roman" w:cs="Times New Roman"/>
          <w:sz w:val="24"/>
          <w:szCs w:val="24"/>
        </w:rPr>
      </w:pPr>
      <w:r>
        <w:rPr>
          <w:rFonts w:ascii="Times New Roman" w:hAnsi="Times New Roman" w:cs="Times New Roman"/>
          <w:sz w:val="24"/>
          <w:szCs w:val="24"/>
        </w:rPr>
        <w:tab/>
      </w:r>
      <w:r w:rsidRPr="009A6E78">
        <w:rPr>
          <w:rFonts w:ascii="Times New Roman" w:hAnsi="Times New Roman" w:cs="Times New Roman"/>
          <w:sz w:val="24"/>
          <w:szCs w:val="24"/>
        </w:rPr>
        <w:tab/>
      </w:r>
      <w:r w:rsidR="00634094">
        <w:rPr>
          <w:rFonts w:ascii="Times New Roman" w:hAnsi="Times New Roman" w:cs="Times New Roman"/>
          <w:sz w:val="24"/>
          <w:szCs w:val="24"/>
        </w:rPr>
        <w:t>С</w:t>
      </w:r>
      <w:commentRangeStart w:id="13"/>
      <w:r>
        <w:rPr>
          <w:rFonts w:ascii="Times New Roman" w:hAnsi="Times New Roman" w:cs="Times New Roman"/>
          <w:sz w:val="24"/>
          <w:szCs w:val="24"/>
        </w:rPr>
        <w:t xml:space="preserve"> помощью </w:t>
      </w:r>
      <w:r>
        <w:rPr>
          <w:rFonts w:ascii="Times New Roman" w:hAnsi="Times New Roman" w:cs="Times New Roman"/>
          <w:sz w:val="24"/>
          <w:szCs w:val="24"/>
          <w:lang w:val="en-US"/>
        </w:rPr>
        <w:t>Jasper</w:t>
      </w:r>
      <w:r w:rsidRPr="009A6E78">
        <w:rPr>
          <w:rFonts w:ascii="Times New Roman" w:hAnsi="Times New Roman" w:cs="Times New Roman"/>
          <w:sz w:val="24"/>
          <w:szCs w:val="24"/>
        </w:rPr>
        <w:t xml:space="preserve"> </w:t>
      </w:r>
      <w:r>
        <w:rPr>
          <w:rFonts w:ascii="Times New Roman" w:hAnsi="Times New Roman" w:cs="Times New Roman"/>
          <w:sz w:val="24"/>
          <w:szCs w:val="24"/>
          <w:lang w:val="en-US"/>
        </w:rPr>
        <w:t>Reports</w:t>
      </w:r>
      <w:commentRangeEnd w:id="13"/>
      <w:r>
        <w:rPr>
          <w:rStyle w:val="a5"/>
        </w:rPr>
        <w:commentReference w:id="13"/>
      </w:r>
    </w:p>
    <w:p w:rsidR="009A6E78" w:rsidRDefault="009A6E78" w:rsidP="00994F77">
      <w:pPr>
        <w:spacing w:before="240"/>
        <w:ind w:firstLine="361"/>
        <w:jc w:val="both"/>
        <w:rPr>
          <w:rFonts w:ascii="Times New Roman" w:hAnsi="Times New Roman" w:cs="Times New Roman"/>
          <w:sz w:val="24"/>
          <w:szCs w:val="24"/>
        </w:rPr>
      </w:pPr>
      <w:r w:rsidRPr="009A6E78">
        <w:rPr>
          <w:rFonts w:ascii="Times New Roman" w:hAnsi="Times New Roman" w:cs="Times New Roman"/>
          <w:sz w:val="24"/>
          <w:szCs w:val="24"/>
        </w:rPr>
        <w:tab/>
      </w:r>
      <w:r>
        <w:rPr>
          <w:rFonts w:ascii="Times New Roman" w:hAnsi="Times New Roman" w:cs="Times New Roman"/>
          <w:sz w:val="24"/>
          <w:szCs w:val="24"/>
        </w:rPr>
        <w:t>Построить отчет</w:t>
      </w:r>
      <w:r w:rsidR="00634094">
        <w:rPr>
          <w:rFonts w:ascii="Times New Roman" w:hAnsi="Times New Roman" w:cs="Times New Roman"/>
          <w:sz w:val="24"/>
          <w:szCs w:val="24"/>
        </w:rPr>
        <w:t>:</w:t>
      </w:r>
    </w:p>
    <w:p w:rsidR="00634094" w:rsidRDefault="00634094" w:rsidP="00721372">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 xml:space="preserve">Для всех документов </w:t>
      </w:r>
      <w:r w:rsidR="00265D9D" w:rsidRPr="00265D9D">
        <w:rPr>
          <w:rFonts w:ascii="Times New Roman" w:hAnsi="Times New Roman" w:cs="Times New Roman"/>
          <w:sz w:val="24"/>
          <w:szCs w:val="24"/>
          <w:highlight w:val="yellow"/>
        </w:rPr>
        <w:t>данной</w:t>
      </w:r>
      <w:r w:rsidR="00265D9D">
        <w:rPr>
          <w:rFonts w:ascii="Times New Roman" w:hAnsi="Times New Roman" w:cs="Times New Roman"/>
          <w:sz w:val="24"/>
          <w:szCs w:val="24"/>
        </w:rPr>
        <w:t xml:space="preserve"> </w:t>
      </w:r>
      <w:r w:rsidRPr="00634094">
        <w:rPr>
          <w:rFonts w:ascii="Times New Roman" w:hAnsi="Times New Roman" w:cs="Times New Roman"/>
          <w:sz w:val="24"/>
          <w:szCs w:val="24"/>
          <w:highlight w:val="yellow"/>
        </w:rPr>
        <w:t>папки</w:t>
      </w:r>
    </w:p>
    <w:p w:rsidR="00634094" w:rsidRDefault="00634094" w:rsidP="00721372">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Для выделенных документов</w:t>
      </w:r>
    </w:p>
    <w:p w:rsidR="00634094" w:rsidRDefault="00634094" w:rsidP="00721372">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Из списка личных отчетов</w:t>
      </w:r>
    </w:p>
    <w:p w:rsidR="00634094" w:rsidRDefault="00634094" w:rsidP="00634094">
      <w:pPr>
        <w:ind w:left="708" w:firstLine="708"/>
        <w:jc w:val="both"/>
        <w:rPr>
          <w:rFonts w:ascii="Times New Roman" w:hAnsi="Times New Roman" w:cs="Times New Roman"/>
          <w:sz w:val="24"/>
          <w:szCs w:val="24"/>
        </w:rPr>
      </w:pPr>
      <w:r>
        <w:rPr>
          <w:rFonts w:ascii="Times New Roman" w:hAnsi="Times New Roman" w:cs="Times New Roman"/>
          <w:sz w:val="24"/>
          <w:szCs w:val="24"/>
        </w:rPr>
        <w:t>Из списка типовых и общих отчетов</w:t>
      </w:r>
    </w:p>
    <w:p w:rsidR="00994F77" w:rsidRDefault="00994F77" w:rsidP="00634094">
      <w:pPr>
        <w:ind w:left="708" w:firstLine="708"/>
        <w:jc w:val="both"/>
        <w:rPr>
          <w:rFonts w:ascii="Times New Roman" w:hAnsi="Times New Roman" w:cs="Times New Roman"/>
          <w:sz w:val="24"/>
          <w:szCs w:val="24"/>
        </w:rPr>
      </w:pPr>
    </w:p>
    <w:p w:rsidR="00634094" w:rsidRPr="00556D5B" w:rsidRDefault="00634094" w:rsidP="00634094">
      <w:pPr>
        <w:pStyle w:val="a4"/>
        <w:numPr>
          <w:ilvl w:val="0"/>
          <w:numId w:val="23"/>
        </w:numPr>
        <w:jc w:val="both"/>
        <w:rPr>
          <w:rFonts w:ascii="Times New Roman" w:hAnsi="Times New Roman" w:cs="Times New Roman"/>
          <w:b/>
          <w:sz w:val="24"/>
          <w:szCs w:val="24"/>
        </w:rPr>
      </w:pPr>
      <w:r w:rsidRPr="00556D5B">
        <w:rPr>
          <w:rFonts w:ascii="Times New Roman" w:hAnsi="Times New Roman" w:cs="Times New Roman"/>
          <w:b/>
          <w:sz w:val="24"/>
          <w:szCs w:val="24"/>
        </w:rPr>
        <w:t>Панель действий библиотеки документов: выпадающее меню «Другое»</w:t>
      </w:r>
    </w:p>
    <w:p w:rsidR="00634094" w:rsidRDefault="00556D5B" w:rsidP="00994F77">
      <w:pPr>
        <w:spacing w:before="240"/>
        <w:ind w:firstLine="361"/>
        <w:jc w:val="both"/>
        <w:rPr>
          <w:rFonts w:ascii="Times New Roman" w:hAnsi="Times New Roman" w:cs="Times New Roman"/>
          <w:sz w:val="24"/>
          <w:szCs w:val="24"/>
        </w:rPr>
      </w:pPr>
      <w:r>
        <w:rPr>
          <w:rFonts w:ascii="Times New Roman" w:hAnsi="Times New Roman" w:cs="Times New Roman"/>
          <w:sz w:val="24"/>
          <w:szCs w:val="24"/>
        </w:rPr>
        <w:lastRenderedPageBreak/>
        <w:tab/>
      </w:r>
      <w:r w:rsidR="00634094">
        <w:rPr>
          <w:rFonts w:ascii="Times New Roman" w:hAnsi="Times New Roman" w:cs="Times New Roman"/>
          <w:sz w:val="24"/>
          <w:szCs w:val="24"/>
        </w:rPr>
        <w:t>Распечатать документы:</w:t>
      </w:r>
    </w:p>
    <w:p w:rsidR="00556D5B" w:rsidRDefault="00556D5B" w:rsidP="00994F77">
      <w:pPr>
        <w:spacing w:before="240"/>
        <w:ind w:firstLine="36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Все документы папки</w:t>
      </w:r>
    </w:p>
    <w:p w:rsidR="00556D5B" w:rsidRDefault="00556D5B" w:rsidP="00721372">
      <w:pPr>
        <w:spacing w:after="0"/>
        <w:ind w:left="1416" w:firstLine="708"/>
        <w:jc w:val="both"/>
        <w:rPr>
          <w:rFonts w:ascii="Times New Roman" w:hAnsi="Times New Roman" w:cs="Times New Roman"/>
          <w:sz w:val="24"/>
          <w:szCs w:val="24"/>
        </w:rPr>
      </w:pPr>
      <w:r>
        <w:rPr>
          <w:rFonts w:ascii="Times New Roman" w:hAnsi="Times New Roman" w:cs="Times New Roman"/>
          <w:sz w:val="24"/>
          <w:szCs w:val="24"/>
        </w:rPr>
        <w:t>Список документов</w:t>
      </w:r>
    </w:p>
    <w:p w:rsidR="00556D5B" w:rsidRDefault="00556D5B" w:rsidP="00721372">
      <w:pPr>
        <w:spacing w:after="0"/>
        <w:ind w:firstLine="36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Регистрационные карточки документов</w:t>
      </w:r>
    </w:p>
    <w:p w:rsidR="00556D5B" w:rsidRDefault="00556D5B" w:rsidP="00721372">
      <w:pPr>
        <w:spacing w:after="0"/>
        <w:ind w:firstLine="36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Вложенные файлы</w:t>
      </w:r>
    </w:p>
    <w:p w:rsidR="00556D5B" w:rsidRDefault="00556D5B" w:rsidP="00994F77">
      <w:pPr>
        <w:spacing w:before="240"/>
        <w:ind w:left="708" w:firstLine="708"/>
        <w:jc w:val="both"/>
        <w:rPr>
          <w:rFonts w:ascii="Times New Roman" w:hAnsi="Times New Roman" w:cs="Times New Roman"/>
          <w:sz w:val="24"/>
          <w:szCs w:val="24"/>
        </w:rPr>
      </w:pPr>
      <w:r>
        <w:rPr>
          <w:rFonts w:ascii="Times New Roman" w:hAnsi="Times New Roman" w:cs="Times New Roman"/>
          <w:sz w:val="24"/>
          <w:szCs w:val="24"/>
        </w:rPr>
        <w:t>Выделенные документы</w:t>
      </w:r>
    </w:p>
    <w:p w:rsidR="00556D5B" w:rsidRDefault="00556D5B" w:rsidP="00994F77">
      <w:pPr>
        <w:spacing w:after="0"/>
        <w:ind w:left="1416" w:firstLine="708"/>
        <w:jc w:val="both"/>
        <w:rPr>
          <w:rFonts w:ascii="Times New Roman" w:hAnsi="Times New Roman" w:cs="Times New Roman"/>
          <w:sz w:val="24"/>
          <w:szCs w:val="24"/>
        </w:rPr>
      </w:pPr>
      <w:r>
        <w:rPr>
          <w:rFonts w:ascii="Times New Roman" w:hAnsi="Times New Roman" w:cs="Times New Roman"/>
          <w:sz w:val="24"/>
          <w:szCs w:val="24"/>
        </w:rPr>
        <w:t>Список документов</w:t>
      </w:r>
    </w:p>
    <w:p w:rsidR="00556D5B" w:rsidRDefault="00556D5B" w:rsidP="00994F77">
      <w:pPr>
        <w:spacing w:after="0"/>
        <w:ind w:firstLine="36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Регистрационные карточки документов</w:t>
      </w:r>
    </w:p>
    <w:p w:rsidR="00556D5B" w:rsidRDefault="00556D5B" w:rsidP="00994F77">
      <w:pPr>
        <w:spacing w:after="0"/>
        <w:ind w:firstLine="36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Вложенные файлы</w:t>
      </w:r>
    </w:p>
    <w:p w:rsidR="00994F77" w:rsidRDefault="00994F77" w:rsidP="00994F77">
      <w:pPr>
        <w:spacing w:after="0"/>
        <w:ind w:firstLine="361"/>
        <w:jc w:val="both"/>
        <w:rPr>
          <w:rFonts w:ascii="Times New Roman" w:hAnsi="Times New Roman" w:cs="Times New Roman"/>
          <w:sz w:val="24"/>
          <w:szCs w:val="24"/>
        </w:rPr>
      </w:pPr>
    </w:p>
    <w:p w:rsidR="00721372" w:rsidRPr="00556D5B" w:rsidRDefault="00721372" w:rsidP="00721372">
      <w:pPr>
        <w:pStyle w:val="a4"/>
        <w:numPr>
          <w:ilvl w:val="0"/>
          <w:numId w:val="23"/>
        </w:numPr>
        <w:jc w:val="both"/>
        <w:rPr>
          <w:rFonts w:ascii="Times New Roman" w:hAnsi="Times New Roman" w:cs="Times New Roman"/>
          <w:b/>
          <w:sz w:val="24"/>
          <w:szCs w:val="24"/>
        </w:rPr>
      </w:pPr>
      <w:r w:rsidRPr="00556D5B">
        <w:rPr>
          <w:rFonts w:ascii="Times New Roman" w:hAnsi="Times New Roman" w:cs="Times New Roman"/>
          <w:b/>
          <w:sz w:val="24"/>
          <w:szCs w:val="24"/>
        </w:rPr>
        <w:t xml:space="preserve">Панель действий </w:t>
      </w:r>
      <w:r>
        <w:rPr>
          <w:rFonts w:ascii="Times New Roman" w:hAnsi="Times New Roman" w:cs="Times New Roman"/>
          <w:b/>
          <w:sz w:val="24"/>
          <w:szCs w:val="24"/>
        </w:rPr>
        <w:t>РК документа</w:t>
      </w:r>
      <w:r w:rsidRPr="00556D5B">
        <w:rPr>
          <w:rFonts w:ascii="Times New Roman" w:hAnsi="Times New Roman" w:cs="Times New Roman"/>
          <w:b/>
          <w:sz w:val="24"/>
          <w:szCs w:val="24"/>
        </w:rPr>
        <w:t>: выпадающее меню «Другое»</w:t>
      </w:r>
    </w:p>
    <w:p w:rsidR="00721372" w:rsidRDefault="00721372" w:rsidP="00994F77">
      <w:pPr>
        <w:pStyle w:val="a4"/>
        <w:spacing w:before="240"/>
        <w:ind w:left="721"/>
        <w:jc w:val="both"/>
        <w:rPr>
          <w:rFonts w:ascii="Times New Roman" w:hAnsi="Times New Roman" w:cs="Times New Roman"/>
          <w:sz w:val="24"/>
          <w:szCs w:val="24"/>
        </w:rPr>
      </w:pPr>
      <w:r>
        <w:rPr>
          <w:rFonts w:ascii="Times New Roman" w:hAnsi="Times New Roman" w:cs="Times New Roman"/>
          <w:sz w:val="24"/>
          <w:szCs w:val="24"/>
        </w:rPr>
        <w:t>Распечатать документ</w:t>
      </w:r>
      <w:r w:rsidRPr="00721372">
        <w:rPr>
          <w:rFonts w:ascii="Times New Roman" w:hAnsi="Times New Roman" w:cs="Times New Roman"/>
          <w:sz w:val="24"/>
          <w:szCs w:val="24"/>
        </w:rPr>
        <w:t>:</w:t>
      </w:r>
    </w:p>
    <w:p w:rsidR="00994F77" w:rsidRDefault="00721372" w:rsidP="00721372">
      <w:pPr>
        <w:pStyle w:val="a4"/>
        <w:ind w:left="721"/>
        <w:jc w:val="both"/>
        <w:rPr>
          <w:rFonts w:ascii="Times New Roman" w:hAnsi="Times New Roman" w:cs="Times New Roman"/>
          <w:sz w:val="24"/>
          <w:szCs w:val="24"/>
        </w:rPr>
      </w:pPr>
      <w:r>
        <w:rPr>
          <w:rFonts w:ascii="Times New Roman" w:hAnsi="Times New Roman" w:cs="Times New Roman"/>
          <w:sz w:val="24"/>
          <w:szCs w:val="24"/>
        </w:rPr>
        <w:tab/>
        <w:t>Печатная форма</w:t>
      </w:r>
      <w:r w:rsidR="00994F77">
        <w:rPr>
          <w:rFonts w:ascii="Times New Roman" w:hAnsi="Times New Roman" w:cs="Times New Roman"/>
          <w:sz w:val="24"/>
          <w:szCs w:val="24"/>
        </w:rPr>
        <w:t>:</w:t>
      </w:r>
    </w:p>
    <w:p w:rsidR="00721372" w:rsidRDefault="00721372" w:rsidP="00265D9D">
      <w:pPr>
        <w:pStyle w:val="a4"/>
        <w:spacing w:after="0"/>
        <w:ind w:left="1429" w:firstLine="695"/>
        <w:jc w:val="both"/>
        <w:rPr>
          <w:rFonts w:ascii="Times New Roman" w:hAnsi="Times New Roman" w:cs="Times New Roman"/>
          <w:sz w:val="24"/>
          <w:szCs w:val="24"/>
        </w:rPr>
      </w:pPr>
      <w:r>
        <w:rPr>
          <w:rFonts w:ascii="Times New Roman" w:hAnsi="Times New Roman" w:cs="Times New Roman"/>
          <w:sz w:val="24"/>
          <w:szCs w:val="24"/>
        </w:rPr>
        <w:t>РК</w:t>
      </w:r>
      <w:r w:rsidR="00994F77">
        <w:rPr>
          <w:rFonts w:ascii="Times New Roman" w:hAnsi="Times New Roman" w:cs="Times New Roman"/>
          <w:sz w:val="24"/>
          <w:szCs w:val="24"/>
        </w:rPr>
        <w:t xml:space="preserve"> документа</w:t>
      </w:r>
    </w:p>
    <w:p w:rsidR="00994F77" w:rsidRDefault="00994F77" w:rsidP="00265D9D">
      <w:pPr>
        <w:pStyle w:val="a4"/>
        <w:spacing w:after="0"/>
        <w:ind w:left="1429" w:firstLine="695"/>
        <w:jc w:val="both"/>
        <w:rPr>
          <w:rFonts w:ascii="Times New Roman" w:hAnsi="Times New Roman" w:cs="Times New Roman"/>
          <w:sz w:val="24"/>
          <w:szCs w:val="24"/>
        </w:rPr>
      </w:pPr>
      <w:r>
        <w:rPr>
          <w:rFonts w:ascii="Times New Roman" w:hAnsi="Times New Roman" w:cs="Times New Roman"/>
          <w:sz w:val="24"/>
          <w:szCs w:val="24"/>
        </w:rPr>
        <w:t>Резолюция</w:t>
      </w:r>
    </w:p>
    <w:p w:rsidR="00994F77" w:rsidRDefault="00994F77" w:rsidP="00265D9D">
      <w:pPr>
        <w:pStyle w:val="a4"/>
        <w:spacing w:after="0"/>
        <w:ind w:left="1429" w:firstLine="695"/>
        <w:jc w:val="both"/>
        <w:rPr>
          <w:rFonts w:ascii="Times New Roman" w:hAnsi="Times New Roman" w:cs="Times New Roman"/>
          <w:sz w:val="24"/>
          <w:szCs w:val="24"/>
        </w:rPr>
      </w:pPr>
      <w:r>
        <w:rPr>
          <w:rFonts w:ascii="Times New Roman" w:hAnsi="Times New Roman" w:cs="Times New Roman"/>
          <w:sz w:val="24"/>
          <w:szCs w:val="24"/>
        </w:rPr>
        <w:t>Лист согласования</w:t>
      </w:r>
    </w:p>
    <w:p w:rsidR="00721372" w:rsidRDefault="00721372" w:rsidP="00721372">
      <w:pPr>
        <w:pStyle w:val="a4"/>
        <w:ind w:left="721"/>
        <w:jc w:val="both"/>
        <w:rPr>
          <w:rFonts w:ascii="Times New Roman" w:hAnsi="Times New Roman" w:cs="Times New Roman"/>
          <w:sz w:val="24"/>
          <w:szCs w:val="24"/>
        </w:rPr>
      </w:pPr>
      <w:r>
        <w:rPr>
          <w:rFonts w:ascii="Times New Roman" w:hAnsi="Times New Roman" w:cs="Times New Roman"/>
          <w:sz w:val="24"/>
          <w:szCs w:val="24"/>
        </w:rPr>
        <w:tab/>
        <w:t>Вложенные файлы</w:t>
      </w:r>
    </w:p>
    <w:p w:rsidR="00721372" w:rsidRDefault="00721372" w:rsidP="00721372">
      <w:pPr>
        <w:pStyle w:val="a4"/>
        <w:ind w:left="721"/>
        <w:jc w:val="both"/>
        <w:rPr>
          <w:rFonts w:ascii="Times New Roman" w:hAnsi="Times New Roman" w:cs="Times New Roman"/>
          <w:sz w:val="24"/>
          <w:szCs w:val="24"/>
        </w:rPr>
      </w:pPr>
    </w:p>
    <w:p w:rsidR="00994F77" w:rsidRDefault="00721372" w:rsidP="00994F77">
      <w:pPr>
        <w:pStyle w:val="a4"/>
        <w:numPr>
          <w:ilvl w:val="0"/>
          <w:numId w:val="23"/>
        </w:numPr>
        <w:jc w:val="both"/>
        <w:rPr>
          <w:rFonts w:ascii="Times New Roman" w:hAnsi="Times New Roman" w:cs="Times New Roman"/>
          <w:b/>
          <w:sz w:val="24"/>
          <w:szCs w:val="24"/>
        </w:rPr>
      </w:pPr>
      <w:r w:rsidRPr="00721372">
        <w:rPr>
          <w:rFonts w:ascii="Times New Roman" w:hAnsi="Times New Roman" w:cs="Times New Roman"/>
          <w:b/>
          <w:sz w:val="24"/>
          <w:szCs w:val="24"/>
        </w:rPr>
        <w:t>Аналитика. Отчеты.</w:t>
      </w:r>
    </w:p>
    <w:p w:rsidR="00994F77" w:rsidRPr="00994F77" w:rsidRDefault="00994F77" w:rsidP="00994F77">
      <w:pPr>
        <w:pStyle w:val="a4"/>
        <w:ind w:left="721"/>
        <w:jc w:val="both"/>
        <w:rPr>
          <w:rFonts w:ascii="Times New Roman" w:hAnsi="Times New Roman" w:cs="Times New Roman"/>
          <w:sz w:val="24"/>
          <w:szCs w:val="24"/>
        </w:rPr>
      </w:pPr>
      <w:r w:rsidRPr="00994F77">
        <w:rPr>
          <w:rFonts w:ascii="Times New Roman" w:hAnsi="Times New Roman" w:cs="Times New Roman"/>
          <w:sz w:val="24"/>
          <w:szCs w:val="24"/>
        </w:rPr>
        <w:t>Представления</w:t>
      </w:r>
      <w:r>
        <w:rPr>
          <w:rFonts w:ascii="Times New Roman" w:hAnsi="Times New Roman" w:cs="Times New Roman"/>
          <w:sz w:val="24"/>
          <w:szCs w:val="24"/>
        </w:rPr>
        <w:t>:</w:t>
      </w:r>
    </w:p>
    <w:p w:rsidR="00721372" w:rsidRDefault="00721372" w:rsidP="00265D9D">
      <w:pPr>
        <w:pStyle w:val="a4"/>
        <w:spacing w:after="0"/>
        <w:ind w:left="1416"/>
        <w:jc w:val="both"/>
        <w:rPr>
          <w:rFonts w:ascii="Times New Roman" w:hAnsi="Times New Roman" w:cs="Times New Roman"/>
          <w:sz w:val="24"/>
          <w:szCs w:val="24"/>
        </w:rPr>
      </w:pPr>
      <w:r w:rsidRPr="00721372">
        <w:rPr>
          <w:rFonts w:ascii="Times New Roman" w:hAnsi="Times New Roman" w:cs="Times New Roman"/>
          <w:sz w:val="24"/>
          <w:szCs w:val="24"/>
        </w:rPr>
        <w:t>Типовые и общие отчеты</w:t>
      </w:r>
    </w:p>
    <w:p w:rsidR="00721372" w:rsidRPr="00721372" w:rsidRDefault="00721372" w:rsidP="00265D9D">
      <w:pPr>
        <w:pStyle w:val="a4"/>
        <w:spacing w:after="0"/>
        <w:ind w:left="1416"/>
        <w:jc w:val="both"/>
        <w:rPr>
          <w:rFonts w:ascii="Times New Roman" w:hAnsi="Times New Roman" w:cs="Times New Roman"/>
          <w:sz w:val="24"/>
          <w:szCs w:val="24"/>
        </w:rPr>
      </w:pPr>
      <w:r w:rsidRPr="00721372">
        <w:rPr>
          <w:rFonts w:ascii="Times New Roman" w:hAnsi="Times New Roman" w:cs="Times New Roman"/>
          <w:sz w:val="24"/>
          <w:szCs w:val="24"/>
        </w:rPr>
        <w:t>Личные отчеты</w:t>
      </w:r>
    </w:p>
    <w:p w:rsidR="00721372" w:rsidRDefault="00721372" w:rsidP="00265D9D">
      <w:pPr>
        <w:pStyle w:val="a4"/>
        <w:spacing w:after="0"/>
        <w:ind w:left="1416"/>
        <w:jc w:val="both"/>
        <w:rPr>
          <w:rFonts w:ascii="Times New Roman" w:hAnsi="Times New Roman" w:cs="Times New Roman"/>
          <w:sz w:val="24"/>
          <w:szCs w:val="24"/>
        </w:rPr>
      </w:pPr>
      <w:r w:rsidRPr="00721372">
        <w:rPr>
          <w:rFonts w:ascii="Times New Roman" w:hAnsi="Times New Roman" w:cs="Times New Roman"/>
          <w:sz w:val="24"/>
          <w:szCs w:val="24"/>
        </w:rPr>
        <w:t>Все отчеты</w:t>
      </w:r>
    </w:p>
    <w:p w:rsidR="00994F77" w:rsidRDefault="00994F77" w:rsidP="00994F77">
      <w:pPr>
        <w:pStyle w:val="a4"/>
        <w:ind w:left="1416"/>
        <w:jc w:val="both"/>
        <w:rPr>
          <w:rFonts w:ascii="Times New Roman" w:hAnsi="Times New Roman" w:cs="Times New Roman"/>
          <w:sz w:val="24"/>
          <w:szCs w:val="24"/>
        </w:rPr>
      </w:pPr>
    </w:p>
    <w:p w:rsidR="00721372" w:rsidRPr="00721372" w:rsidRDefault="00721372" w:rsidP="00994F77">
      <w:pPr>
        <w:pStyle w:val="a4"/>
        <w:spacing w:after="0"/>
        <w:ind w:left="721"/>
        <w:jc w:val="both"/>
        <w:rPr>
          <w:rFonts w:ascii="Times New Roman" w:hAnsi="Times New Roman" w:cs="Times New Roman"/>
          <w:sz w:val="24"/>
          <w:szCs w:val="24"/>
        </w:rPr>
      </w:pPr>
      <w:r w:rsidRPr="00721372">
        <w:rPr>
          <w:rFonts w:ascii="Times New Roman" w:hAnsi="Times New Roman" w:cs="Times New Roman"/>
          <w:sz w:val="24"/>
          <w:szCs w:val="24"/>
        </w:rPr>
        <w:t>4.1) Панель действий списка, действие «Построить».</w:t>
      </w:r>
    </w:p>
    <w:p w:rsidR="00721372" w:rsidRPr="00721372" w:rsidRDefault="00721372" w:rsidP="00994F77">
      <w:pPr>
        <w:pStyle w:val="a4"/>
        <w:spacing w:after="0"/>
        <w:ind w:left="721"/>
        <w:jc w:val="both"/>
        <w:rPr>
          <w:rFonts w:ascii="Times New Roman" w:hAnsi="Times New Roman" w:cs="Times New Roman"/>
          <w:sz w:val="24"/>
          <w:szCs w:val="24"/>
        </w:rPr>
      </w:pPr>
      <w:r w:rsidRPr="00721372">
        <w:rPr>
          <w:rFonts w:ascii="Times New Roman" w:hAnsi="Times New Roman" w:cs="Times New Roman"/>
          <w:sz w:val="24"/>
          <w:szCs w:val="24"/>
        </w:rPr>
        <w:t xml:space="preserve">4.2) Панель действий списка, действие «Создать </w:t>
      </w:r>
      <w:r w:rsidR="00994F77">
        <w:rPr>
          <w:rFonts w:ascii="Times New Roman" w:hAnsi="Times New Roman" w:cs="Times New Roman"/>
          <w:sz w:val="24"/>
          <w:szCs w:val="24"/>
        </w:rPr>
        <w:t xml:space="preserve">новый </w:t>
      </w:r>
      <w:r w:rsidRPr="00721372">
        <w:rPr>
          <w:rFonts w:ascii="Times New Roman" w:hAnsi="Times New Roman" w:cs="Times New Roman"/>
          <w:sz w:val="24"/>
          <w:szCs w:val="24"/>
        </w:rPr>
        <w:t>отчет»:</w:t>
      </w:r>
    </w:p>
    <w:p w:rsidR="00721372" w:rsidRDefault="00721372" w:rsidP="00994F77">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По поисковому запросу</w:t>
      </w:r>
    </w:p>
    <w:p w:rsidR="00721372" w:rsidRDefault="00721372" w:rsidP="00994F77">
      <w:pPr>
        <w:spacing w:after="0"/>
        <w:ind w:firstLine="361"/>
        <w:jc w:val="both"/>
        <w:rPr>
          <w:rFonts w:ascii="Times New Roman" w:hAnsi="Times New Roman" w:cs="Times New Roman"/>
          <w:sz w:val="24"/>
          <w:szCs w:val="24"/>
        </w:rPr>
      </w:pPr>
      <w:r>
        <w:rPr>
          <w:rFonts w:ascii="Times New Roman" w:hAnsi="Times New Roman" w:cs="Times New Roman"/>
          <w:sz w:val="24"/>
          <w:szCs w:val="24"/>
        </w:rPr>
        <w:tab/>
      </w:r>
      <w:r w:rsidRPr="009A6E78">
        <w:rPr>
          <w:rFonts w:ascii="Times New Roman" w:hAnsi="Times New Roman" w:cs="Times New Roman"/>
          <w:sz w:val="24"/>
          <w:szCs w:val="24"/>
        </w:rPr>
        <w:tab/>
      </w:r>
      <w:r>
        <w:rPr>
          <w:rFonts w:ascii="Times New Roman" w:hAnsi="Times New Roman" w:cs="Times New Roman"/>
          <w:sz w:val="24"/>
          <w:szCs w:val="24"/>
        </w:rPr>
        <w:t xml:space="preserve">С помощью </w:t>
      </w:r>
      <w:r>
        <w:rPr>
          <w:rFonts w:ascii="Times New Roman" w:hAnsi="Times New Roman" w:cs="Times New Roman"/>
          <w:sz w:val="24"/>
          <w:szCs w:val="24"/>
          <w:lang w:val="en-US"/>
        </w:rPr>
        <w:t>Jasper</w:t>
      </w:r>
      <w:r w:rsidRPr="009A6E78">
        <w:rPr>
          <w:rFonts w:ascii="Times New Roman" w:hAnsi="Times New Roman" w:cs="Times New Roman"/>
          <w:sz w:val="24"/>
          <w:szCs w:val="24"/>
        </w:rPr>
        <w:t xml:space="preserve"> </w:t>
      </w:r>
      <w:r>
        <w:rPr>
          <w:rFonts w:ascii="Times New Roman" w:hAnsi="Times New Roman" w:cs="Times New Roman"/>
          <w:sz w:val="24"/>
          <w:szCs w:val="24"/>
          <w:lang w:val="en-US"/>
        </w:rPr>
        <w:t>Reports</w:t>
      </w:r>
    </w:p>
    <w:p w:rsidR="00721372" w:rsidRDefault="00994F77" w:rsidP="00994F77">
      <w:pPr>
        <w:pStyle w:val="a4"/>
        <w:spacing w:after="0"/>
        <w:ind w:left="721"/>
        <w:jc w:val="both"/>
        <w:rPr>
          <w:rFonts w:ascii="Times New Roman" w:hAnsi="Times New Roman" w:cs="Times New Roman"/>
          <w:sz w:val="24"/>
          <w:szCs w:val="24"/>
        </w:rPr>
      </w:pPr>
      <w:r>
        <w:rPr>
          <w:rFonts w:ascii="Times New Roman" w:hAnsi="Times New Roman" w:cs="Times New Roman"/>
          <w:sz w:val="24"/>
          <w:szCs w:val="24"/>
        </w:rPr>
        <w:t xml:space="preserve">4.3) Карточка отчета. </w:t>
      </w:r>
      <w:r w:rsidRPr="00721372">
        <w:rPr>
          <w:rFonts w:ascii="Times New Roman" w:hAnsi="Times New Roman" w:cs="Times New Roman"/>
          <w:sz w:val="24"/>
          <w:szCs w:val="24"/>
        </w:rPr>
        <w:t>Панель действий списка, действие «Построить».</w:t>
      </w:r>
    </w:p>
    <w:p w:rsidR="00721372" w:rsidRDefault="00721372" w:rsidP="00721372">
      <w:pPr>
        <w:pStyle w:val="a4"/>
        <w:ind w:left="721"/>
        <w:jc w:val="both"/>
        <w:rPr>
          <w:rFonts w:ascii="Times New Roman" w:hAnsi="Times New Roman" w:cs="Times New Roman"/>
          <w:sz w:val="24"/>
          <w:szCs w:val="24"/>
        </w:rPr>
      </w:pPr>
    </w:p>
    <w:p w:rsidR="00994F77" w:rsidRDefault="00994F77" w:rsidP="00994F77">
      <w:pPr>
        <w:pStyle w:val="a4"/>
        <w:numPr>
          <w:ilvl w:val="0"/>
          <w:numId w:val="23"/>
        </w:numPr>
        <w:jc w:val="both"/>
        <w:rPr>
          <w:rFonts w:ascii="Times New Roman" w:hAnsi="Times New Roman" w:cs="Times New Roman"/>
          <w:b/>
          <w:sz w:val="24"/>
          <w:szCs w:val="24"/>
        </w:rPr>
      </w:pPr>
      <w:r w:rsidRPr="00994F77">
        <w:rPr>
          <w:rFonts w:ascii="Times New Roman" w:hAnsi="Times New Roman" w:cs="Times New Roman"/>
          <w:b/>
          <w:sz w:val="24"/>
          <w:szCs w:val="24"/>
        </w:rPr>
        <w:t>Поисковая форма. Сохраненные запросы.</w:t>
      </w:r>
    </w:p>
    <w:p w:rsidR="00994F77" w:rsidRPr="00994F77" w:rsidRDefault="00994F77" w:rsidP="00994F77">
      <w:pPr>
        <w:pStyle w:val="a4"/>
        <w:ind w:left="721"/>
        <w:jc w:val="both"/>
        <w:rPr>
          <w:rFonts w:ascii="Times New Roman" w:hAnsi="Times New Roman" w:cs="Times New Roman"/>
          <w:sz w:val="24"/>
          <w:szCs w:val="24"/>
        </w:rPr>
      </w:pPr>
      <w:commentRangeStart w:id="14"/>
      <w:r>
        <w:rPr>
          <w:rFonts w:ascii="Times New Roman" w:hAnsi="Times New Roman" w:cs="Times New Roman"/>
          <w:sz w:val="24"/>
          <w:szCs w:val="24"/>
        </w:rPr>
        <w:t>Ссылка на представление «Аналитика/Отчеты/</w:t>
      </w:r>
      <w:r w:rsidR="00265D9D">
        <w:rPr>
          <w:rFonts w:ascii="Times New Roman" w:hAnsi="Times New Roman" w:cs="Times New Roman"/>
          <w:sz w:val="24"/>
          <w:szCs w:val="24"/>
        </w:rPr>
        <w:t>Личные отчеты</w:t>
      </w:r>
      <w:r>
        <w:rPr>
          <w:rFonts w:ascii="Times New Roman" w:hAnsi="Times New Roman" w:cs="Times New Roman"/>
          <w:sz w:val="24"/>
          <w:szCs w:val="24"/>
        </w:rPr>
        <w:t>»</w:t>
      </w:r>
      <w:r w:rsidR="00265D9D">
        <w:rPr>
          <w:rFonts w:ascii="Times New Roman" w:hAnsi="Times New Roman" w:cs="Times New Roman"/>
          <w:sz w:val="24"/>
          <w:szCs w:val="24"/>
        </w:rPr>
        <w:t>.</w:t>
      </w:r>
      <w:commentRangeEnd w:id="14"/>
      <w:r w:rsidR="00265D9D">
        <w:rPr>
          <w:rStyle w:val="a5"/>
        </w:rPr>
        <w:commentReference w:id="14"/>
      </w:r>
    </w:p>
    <w:p w:rsidR="00E63FE8" w:rsidRDefault="00E63FE8" w:rsidP="00E63FE8">
      <w:pPr>
        <w:pStyle w:val="2"/>
        <w:tabs>
          <w:tab w:val="num" w:pos="5400"/>
        </w:tabs>
        <w:ind w:hanging="360"/>
      </w:pPr>
      <w:r>
        <w:lastRenderedPageBreak/>
        <w:t>Построить отчет</w:t>
      </w:r>
    </w:p>
    <w:tbl>
      <w:tblPr>
        <w:tblW w:w="987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2666"/>
        <w:gridCol w:w="7204"/>
      </w:tblGrid>
      <w:tr w:rsidR="00E63FE8" w:rsidRPr="00D43032" w:rsidTr="004536F8">
        <w:trPr>
          <w:trHeight w:val="506"/>
          <w:tblHeader/>
        </w:trPr>
        <w:tc>
          <w:tcPr>
            <w:tcW w:w="2666" w:type="dxa"/>
            <w:tcBorders>
              <w:top w:val="single" w:sz="4" w:space="0" w:color="auto"/>
              <w:left w:val="single" w:sz="4" w:space="0" w:color="auto"/>
              <w:bottom w:val="single" w:sz="4" w:space="0" w:color="auto"/>
              <w:right w:val="single" w:sz="4" w:space="0" w:color="auto"/>
            </w:tcBorders>
            <w:vAlign w:val="center"/>
            <w:hideMark/>
          </w:tcPr>
          <w:p w:rsidR="00E63FE8" w:rsidRPr="00D43032" w:rsidRDefault="00E63FE8" w:rsidP="004536F8">
            <w:pPr>
              <w:keepNext/>
              <w:keepLines/>
              <w:autoSpaceDE w:val="0"/>
              <w:autoSpaceDN w:val="0"/>
              <w:adjustRightInd w:val="0"/>
              <w:spacing w:before="120" w:after="120"/>
              <w:ind w:left="119"/>
              <w:jc w:val="center"/>
              <w:rPr>
                <w:rFonts w:ascii="Arial" w:hAnsi="Arial" w:cs="Arial"/>
                <w:b/>
                <w:bCs/>
                <w:color w:val="000000"/>
                <w:sz w:val="20"/>
              </w:rPr>
            </w:pPr>
            <w:r w:rsidRPr="00D43032">
              <w:rPr>
                <w:rFonts w:ascii="Arial" w:hAnsi="Arial" w:cs="Arial"/>
                <w:b/>
                <w:bCs/>
                <w:color w:val="000000"/>
                <w:sz w:val="20"/>
              </w:rPr>
              <w:t>Параметр</w:t>
            </w:r>
          </w:p>
        </w:tc>
        <w:tc>
          <w:tcPr>
            <w:tcW w:w="7204" w:type="dxa"/>
            <w:tcBorders>
              <w:top w:val="single" w:sz="4" w:space="0" w:color="auto"/>
              <w:left w:val="single" w:sz="4" w:space="0" w:color="auto"/>
              <w:bottom w:val="single" w:sz="4" w:space="0" w:color="auto"/>
              <w:right w:val="single" w:sz="4" w:space="0" w:color="auto"/>
            </w:tcBorders>
            <w:vAlign w:val="center"/>
            <w:hideMark/>
          </w:tcPr>
          <w:p w:rsidR="00E63FE8" w:rsidRPr="00D43032" w:rsidRDefault="00E63FE8" w:rsidP="004536F8">
            <w:pPr>
              <w:autoSpaceDE w:val="0"/>
              <w:autoSpaceDN w:val="0"/>
              <w:adjustRightInd w:val="0"/>
              <w:spacing w:before="120" w:after="120" w:line="240" w:lineRule="auto"/>
              <w:jc w:val="center"/>
              <w:rPr>
                <w:rFonts w:ascii="Arial" w:hAnsi="Arial" w:cs="Arial"/>
                <w:b/>
                <w:bCs/>
                <w:color w:val="000000"/>
                <w:sz w:val="20"/>
              </w:rPr>
            </w:pPr>
            <w:r w:rsidRPr="00D43032">
              <w:rPr>
                <w:rFonts w:ascii="Arial" w:hAnsi="Arial" w:cs="Arial"/>
                <w:b/>
                <w:bCs/>
                <w:color w:val="000000"/>
                <w:sz w:val="20"/>
              </w:rPr>
              <w:t>Описание</w:t>
            </w:r>
          </w:p>
        </w:tc>
      </w:tr>
      <w:tr w:rsidR="00E63FE8"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E63FE8" w:rsidRPr="00D43032" w:rsidRDefault="00E63FE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Название сценария (Цель Участника /ОДЛ)</w:t>
            </w:r>
          </w:p>
        </w:tc>
        <w:tc>
          <w:tcPr>
            <w:tcW w:w="7204" w:type="dxa"/>
            <w:tcBorders>
              <w:top w:val="single" w:sz="4" w:space="0" w:color="auto"/>
              <w:left w:val="single" w:sz="4" w:space="0" w:color="auto"/>
              <w:bottom w:val="single" w:sz="4" w:space="0" w:color="auto"/>
              <w:right w:val="single" w:sz="4" w:space="0" w:color="auto"/>
            </w:tcBorders>
            <w:hideMark/>
          </w:tcPr>
          <w:p w:rsidR="00E63FE8" w:rsidRPr="00D43032" w:rsidRDefault="00E63FE8" w:rsidP="00E63FE8">
            <w:pPr>
              <w:widowControl w:val="0"/>
              <w:numPr>
                <w:ilvl w:val="0"/>
                <w:numId w:val="6"/>
              </w:numPr>
              <w:tabs>
                <w:tab w:val="num" w:pos="-4973"/>
              </w:tabs>
              <w:autoSpaceDE w:val="0"/>
              <w:autoSpaceDN w:val="0"/>
              <w:adjustRightInd w:val="0"/>
              <w:spacing w:before="60" w:after="0" w:line="240" w:lineRule="auto"/>
              <w:ind w:left="697" w:hanging="567"/>
              <w:rPr>
                <w:rFonts w:ascii="Arial" w:hAnsi="Arial" w:cs="Arial"/>
                <w:color w:val="000000"/>
                <w:sz w:val="20"/>
              </w:rPr>
            </w:pPr>
            <w:r>
              <w:rPr>
                <w:rFonts w:ascii="Arial" w:hAnsi="Arial" w:cs="Arial"/>
                <w:color w:val="000000"/>
                <w:sz w:val="20"/>
              </w:rPr>
              <w:t>Построение отчета</w:t>
            </w:r>
          </w:p>
        </w:tc>
      </w:tr>
      <w:tr w:rsidR="00E63FE8"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E63FE8" w:rsidRPr="00D43032" w:rsidRDefault="00E63FE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Границы сценария</w:t>
            </w:r>
          </w:p>
        </w:tc>
        <w:tc>
          <w:tcPr>
            <w:tcW w:w="7204" w:type="dxa"/>
            <w:tcBorders>
              <w:top w:val="single" w:sz="4" w:space="0" w:color="auto"/>
              <w:left w:val="single" w:sz="4" w:space="0" w:color="auto"/>
              <w:bottom w:val="single" w:sz="4" w:space="0" w:color="auto"/>
              <w:right w:val="single" w:sz="4" w:space="0" w:color="auto"/>
            </w:tcBorders>
            <w:hideMark/>
          </w:tcPr>
          <w:p w:rsidR="00E63FE8" w:rsidRPr="00D43032" w:rsidRDefault="00E63FE8"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E63FE8"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E63FE8" w:rsidRPr="00D43032" w:rsidRDefault="00E63FE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Основное ДЛ (ОДЛ)</w:t>
            </w:r>
          </w:p>
        </w:tc>
        <w:tc>
          <w:tcPr>
            <w:tcW w:w="7204" w:type="dxa"/>
            <w:tcBorders>
              <w:top w:val="single" w:sz="4" w:space="0" w:color="auto"/>
              <w:left w:val="single" w:sz="4" w:space="0" w:color="auto"/>
              <w:bottom w:val="single" w:sz="4" w:space="0" w:color="auto"/>
              <w:right w:val="single" w:sz="4" w:space="0" w:color="auto"/>
            </w:tcBorders>
            <w:hideMark/>
          </w:tcPr>
          <w:p w:rsidR="00E63FE8" w:rsidRPr="00D43032" w:rsidRDefault="00E63FE8" w:rsidP="00E63FE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Пользователь</w:t>
            </w:r>
          </w:p>
        </w:tc>
      </w:tr>
      <w:tr w:rsidR="00E63FE8" w:rsidRPr="00D43032" w:rsidTr="004536F8">
        <w:trPr>
          <w:trHeight w:val="761"/>
        </w:trPr>
        <w:tc>
          <w:tcPr>
            <w:tcW w:w="2666" w:type="dxa"/>
            <w:tcBorders>
              <w:top w:val="single" w:sz="4" w:space="0" w:color="auto"/>
              <w:left w:val="single" w:sz="4" w:space="0" w:color="auto"/>
              <w:bottom w:val="single" w:sz="4" w:space="0" w:color="auto"/>
              <w:right w:val="single" w:sz="4" w:space="0" w:color="auto"/>
            </w:tcBorders>
            <w:hideMark/>
          </w:tcPr>
          <w:p w:rsidR="00E63FE8" w:rsidRPr="00D43032" w:rsidRDefault="00E63FE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Другие ДЛ и заинтересованные стороны</w:t>
            </w:r>
          </w:p>
        </w:tc>
        <w:tc>
          <w:tcPr>
            <w:tcW w:w="7204" w:type="dxa"/>
            <w:tcBorders>
              <w:top w:val="single" w:sz="4" w:space="0" w:color="auto"/>
              <w:left w:val="single" w:sz="4" w:space="0" w:color="auto"/>
              <w:bottom w:val="single" w:sz="4" w:space="0" w:color="auto"/>
              <w:right w:val="single" w:sz="4" w:space="0" w:color="auto"/>
            </w:tcBorders>
            <w:hideMark/>
          </w:tcPr>
          <w:p w:rsidR="00E63FE8" w:rsidRPr="00D43032" w:rsidRDefault="00E63FE8" w:rsidP="004536F8">
            <w:pPr>
              <w:autoSpaceDE w:val="0"/>
              <w:autoSpaceDN w:val="0"/>
              <w:adjustRightInd w:val="0"/>
              <w:spacing w:before="60" w:after="0" w:line="240" w:lineRule="auto"/>
              <w:rPr>
                <w:rFonts w:ascii="Arial" w:hAnsi="Arial" w:cs="Arial"/>
                <w:color w:val="000000"/>
                <w:sz w:val="20"/>
              </w:rPr>
            </w:pPr>
            <w:r w:rsidRPr="00D43032">
              <w:rPr>
                <w:rFonts w:ascii="Arial" w:hAnsi="Arial" w:cs="Arial"/>
                <w:color w:val="000000"/>
                <w:sz w:val="20"/>
              </w:rPr>
              <w:t>-</w:t>
            </w:r>
          </w:p>
        </w:tc>
      </w:tr>
      <w:tr w:rsidR="00E63FE8"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E63FE8" w:rsidRPr="00D43032" w:rsidRDefault="00E63FE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Условие выполнения</w:t>
            </w:r>
          </w:p>
        </w:tc>
        <w:tc>
          <w:tcPr>
            <w:tcW w:w="7204" w:type="dxa"/>
            <w:tcBorders>
              <w:top w:val="single" w:sz="4" w:space="0" w:color="auto"/>
              <w:left w:val="single" w:sz="4" w:space="0" w:color="auto"/>
              <w:bottom w:val="single" w:sz="4" w:space="0" w:color="auto"/>
              <w:right w:val="single" w:sz="4" w:space="0" w:color="auto"/>
            </w:tcBorders>
            <w:hideMark/>
          </w:tcPr>
          <w:p w:rsidR="00E63FE8" w:rsidRPr="00D43032" w:rsidRDefault="00E63FE8" w:rsidP="004536F8">
            <w:pPr>
              <w:autoSpaceDE w:val="0"/>
              <w:autoSpaceDN w:val="0"/>
              <w:adjustRightInd w:val="0"/>
              <w:spacing w:before="60" w:after="0" w:line="240" w:lineRule="auto"/>
              <w:rPr>
                <w:rFonts w:ascii="Arial" w:hAnsi="Arial" w:cs="Arial"/>
                <w:color w:val="000000"/>
                <w:sz w:val="20"/>
              </w:rPr>
            </w:pPr>
            <w:r>
              <w:rPr>
                <w:rFonts w:ascii="Arial" w:hAnsi="Arial" w:cs="Arial"/>
                <w:sz w:val="20"/>
              </w:rPr>
              <w:t xml:space="preserve">В системе сохранен общий/личный отчет на базе поискового запроса, типовой/специализированный отчет/печатная форма, </w:t>
            </w:r>
            <w:proofErr w:type="gramStart"/>
            <w:r>
              <w:rPr>
                <w:rFonts w:ascii="Arial" w:hAnsi="Arial" w:cs="Arial"/>
                <w:sz w:val="20"/>
              </w:rPr>
              <w:t>созданные</w:t>
            </w:r>
            <w:proofErr w:type="gramEnd"/>
            <w:r>
              <w:rPr>
                <w:rFonts w:ascii="Arial" w:hAnsi="Arial" w:cs="Arial"/>
                <w:sz w:val="20"/>
              </w:rPr>
              <w:t xml:space="preserve"> с помощью </w:t>
            </w:r>
            <w:proofErr w:type="spellStart"/>
            <w:r>
              <w:rPr>
                <w:rFonts w:ascii="Arial" w:hAnsi="Arial" w:cs="Arial"/>
                <w:sz w:val="20"/>
                <w:lang w:val="en-US"/>
              </w:rPr>
              <w:t>JasperReports</w:t>
            </w:r>
            <w:proofErr w:type="spellEnd"/>
            <w:r>
              <w:rPr>
                <w:rFonts w:ascii="Arial" w:hAnsi="Arial" w:cs="Arial"/>
                <w:sz w:val="20"/>
              </w:rPr>
              <w:t xml:space="preserve"> .</w:t>
            </w:r>
          </w:p>
        </w:tc>
      </w:tr>
      <w:tr w:rsidR="00E63FE8" w:rsidRPr="00D43032" w:rsidTr="004536F8">
        <w:tc>
          <w:tcPr>
            <w:tcW w:w="2666" w:type="dxa"/>
            <w:tcBorders>
              <w:top w:val="single" w:sz="4" w:space="0" w:color="auto"/>
              <w:left w:val="single" w:sz="4" w:space="0" w:color="auto"/>
              <w:bottom w:val="single" w:sz="4" w:space="0" w:color="auto"/>
              <w:right w:val="single" w:sz="4" w:space="0" w:color="auto"/>
            </w:tcBorders>
            <w:hideMark/>
          </w:tcPr>
          <w:p w:rsidR="00E63FE8" w:rsidRPr="00D43032" w:rsidRDefault="00E63FE8" w:rsidP="004536F8">
            <w:pPr>
              <w:keepNext/>
              <w:keepLines/>
              <w:autoSpaceDE w:val="0"/>
              <w:autoSpaceDN w:val="0"/>
              <w:adjustRightInd w:val="0"/>
              <w:spacing w:before="60" w:after="0"/>
              <w:ind w:left="119"/>
              <w:rPr>
                <w:rFonts w:ascii="Arial" w:hAnsi="Arial" w:cs="Arial"/>
                <w:color w:val="000000"/>
                <w:sz w:val="20"/>
              </w:rPr>
            </w:pPr>
            <w:r w:rsidRPr="00D43032">
              <w:rPr>
                <w:rFonts w:ascii="Arial" w:hAnsi="Arial" w:cs="Arial"/>
                <w:color w:val="000000"/>
                <w:sz w:val="20"/>
              </w:rPr>
              <w:t>Основная последовательность действий, приводящая к достижению цели</w:t>
            </w:r>
          </w:p>
        </w:tc>
        <w:tc>
          <w:tcPr>
            <w:tcW w:w="7204" w:type="dxa"/>
            <w:tcBorders>
              <w:top w:val="single" w:sz="4" w:space="0" w:color="auto"/>
              <w:left w:val="single" w:sz="4" w:space="0" w:color="auto"/>
              <w:bottom w:val="single" w:sz="4" w:space="0" w:color="auto"/>
              <w:right w:val="single" w:sz="4" w:space="0" w:color="auto"/>
            </w:tcBorders>
            <w:hideMark/>
          </w:tcPr>
          <w:p w:rsidR="00E63FE8" w:rsidRPr="00D43032" w:rsidRDefault="00E63FE8" w:rsidP="00E63FE8">
            <w:pPr>
              <w:keepNext/>
              <w:keepLines/>
              <w:widowControl w:val="0"/>
              <w:numPr>
                <w:ilvl w:val="0"/>
                <w:numId w:val="24"/>
              </w:numPr>
              <w:autoSpaceDE w:val="0"/>
              <w:autoSpaceDN w:val="0"/>
              <w:adjustRightInd w:val="0"/>
              <w:spacing w:before="60" w:after="0" w:line="240" w:lineRule="auto"/>
              <w:rPr>
                <w:rFonts w:ascii="Arial" w:hAnsi="Arial" w:cs="Arial"/>
                <w:sz w:val="20"/>
              </w:rPr>
            </w:pPr>
            <w:r w:rsidRPr="00D43032">
              <w:rPr>
                <w:rFonts w:ascii="Arial" w:hAnsi="Arial" w:cs="Arial"/>
                <w:sz w:val="20"/>
              </w:rPr>
              <w:t>Пользователь</w:t>
            </w:r>
            <w:r>
              <w:rPr>
                <w:rFonts w:ascii="Arial" w:hAnsi="Arial" w:cs="Arial"/>
                <w:sz w:val="20"/>
              </w:rPr>
              <w:t xml:space="preserve"> «Вызывает функцию построения отчета»</w:t>
            </w:r>
            <w:r w:rsidRPr="00D43032">
              <w:rPr>
                <w:rFonts w:ascii="Arial" w:hAnsi="Arial" w:cs="Arial"/>
                <w:sz w:val="20"/>
              </w:rPr>
              <w:t>.</w:t>
            </w:r>
          </w:p>
          <w:p w:rsidR="00E63FE8" w:rsidRPr="00D43032" w:rsidRDefault="00E63FE8" w:rsidP="00E63FE8">
            <w:pPr>
              <w:keepNext/>
              <w:keepLines/>
              <w:widowControl w:val="0"/>
              <w:numPr>
                <w:ilvl w:val="0"/>
                <w:numId w:val="24"/>
              </w:numPr>
              <w:autoSpaceDE w:val="0"/>
              <w:autoSpaceDN w:val="0"/>
              <w:adjustRightInd w:val="0"/>
              <w:spacing w:before="60" w:after="0" w:line="240" w:lineRule="auto"/>
              <w:rPr>
                <w:rFonts w:ascii="Arial" w:hAnsi="Arial" w:cs="Arial"/>
                <w:sz w:val="20"/>
              </w:rPr>
            </w:pPr>
            <w:r w:rsidRPr="00D43032">
              <w:rPr>
                <w:rFonts w:ascii="Arial" w:hAnsi="Arial" w:cs="Arial"/>
                <w:sz w:val="20"/>
                <w:u w:val="single"/>
              </w:rPr>
              <w:t>Система</w:t>
            </w:r>
            <w:r w:rsidRPr="00D43032">
              <w:rPr>
                <w:rFonts w:ascii="Arial" w:hAnsi="Arial" w:cs="Arial"/>
                <w:sz w:val="20"/>
              </w:rPr>
              <w:t>:</w:t>
            </w:r>
          </w:p>
          <w:p w:rsidR="00E63FE8" w:rsidRDefault="00E63FE8"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Строит отчет по шаблону.</w:t>
            </w:r>
          </w:p>
          <w:p w:rsidR="00E63FE8" w:rsidRDefault="00E63FE8" w:rsidP="004536F8">
            <w:pPr>
              <w:keepNext/>
              <w:keepLines/>
              <w:widowControl w:val="0"/>
              <w:numPr>
                <w:ilvl w:val="0"/>
                <w:numId w:val="8"/>
              </w:numPr>
              <w:tabs>
                <w:tab w:val="clear" w:pos="405"/>
                <w:tab w:val="num" w:pos="697"/>
              </w:tabs>
              <w:autoSpaceDE w:val="0"/>
              <w:autoSpaceDN w:val="0"/>
              <w:adjustRightInd w:val="0"/>
              <w:spacing w:before="60" w:after="0" w:line="240" w:lineRule="auto"/>
              <w:ind w:left="697"/>
              <w:rPr>
                <w:rFonts w:ascii="Arial" w:hAnsi="Arial" w:cs="Arial"/>
                <w:sz w:val="20"/>
              </w:rPr>
            </w:pPr>
            <w:r>
              <w:rPr>
                <w:rFonts w:ascii="Arial" w:hAnsi="Arial" w:cs="Arial"/>
                <w:sz w:val="20"/>
              </w:rPr>
              <w:t>Возвращает пользователю результат в заданном формате.</w:t>
            </w:r>
          </w:p>
          <w:p w:rsidR="00E63FE8" w:rsidRPr="00C176AA" w:rsidRDefault="00E63FE8" w:rsidP="00E63FE8">
            <w:pPr>
              <w:keepNext/>
              <w:keepLines/>
              <w:widowControl w:val="0"/>
              <w:autoSpaceDE w:val="0"/>
              <w:autoSpaceDN w:val="0"/>
              <w:adjustRightInd w:val="0"/>
              <w:spacing w:before="60" w:after="0" w:line="240" w:lineRule="auto"/>
              <w:ind w:left="697"/>
              <w:rPr>
                <w:rFonts w:ascii="Arial" w:hAnsi="Arial" w:cs="Arial"/>
                <w:sz w:val="20"/>
              </w:rPr>
            </w:pPr>
          </w:p>
        </w:tc>
      </w:tr>
    </w:tbl>
    <w:p w:rsidR="00E63FE8" w:rsidRDefault="00E63FE8" w:rsidP="00E63FE8">
      <w:pPr>
        <w:jc w:val="both"/>
        <w:rPr>
          <w:rFonts w:ascii="Times New Roman" w:hAnsi="Times New Roman" w:cs="Times New Roman"/>
          <w:sz w:val="24"/>
          <w:szCs w:val="24"/>
        </w:rPr>
      </w:pPr>
    </w:p>
    <w:p w:rsidR="00F36BA8" w:rsidRDefault="00F36BA8" w:rsidP="00F36BA8"/>
    <w:p w:rsidR="00013C4A" w:rsidRPr="00013C4A" w:rsidRDefault="00013C4A" w:rsidP="00B34A2D">
      <w:pPr>
        <w:jc w:val="both"/>
        <w:rPr>
          <w:rFonts w:ascii="Times New Roman" w:hAnsi="Times New Roman" w:cs="Times New Roman"/>
          <w:color w:val="FF0000"/>
          <w:sz w:val="24"/>
          <w:szCs w:val="24"/>
        </w:rPr>
      </w:pPr>
    </w:p>
    <w:sectPr w:rsidR="00013C4A" w:rsidRPr="00013C4A" w:rsidSect="003018B9">
      <w:pgSz w:w="11906" w:h="16838"/>
      <w:pgMar w:top="1134" w:right="850" w:bottom="1134" w:left="85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cer" w:date="2014-03-26T19:42:00Z" w:initials="A">
    <w:p w:rsidR="004536F8" w:rsidRDefault="004536F8">
      <w:pPr>
        <w:pStyle w:val="a6"/>
      </w:pPr>
      <w:r>
        <w:rPr>
          <w:rStyle w:val="a5"/>
        </w:rPr>
        <w:annotationRef/>
      </w:r>
      <w:r>
        <w:t>Предлагаю переименовать ссылку «</w:t>
      </w:r>
      <w:proofErr w:type="spellStart"/>
      <w:r>
        <w:t>доп</w:t>
      </w:r>
      <w:proofErr w:type="gramStart"/>
      <w:r>
        <w:t>.у</w:t>
      </w:r>
      <w:proofErr w:type="gramEnd"/>
      <w:r>
        <w:t>словия</w:t>
      </w:r>
      <w:proofErr w:type="spellEnd"/>
      <w:r>
        <w:t>» в «Уточнить запрос»</w:t>
      </w:r>
    </w:p>
  </w:comment>
  <w:comment w:id="3" w:author="Acer" w:date="2014-03-27T00:00:00Z" w:initials="A">
    <w:p w:rsidR="004536F8" w:rsidRDefault="004536F8">
      <w:pPr>
        <w:pStyle w:val="a6"/>
      </w:pPr>
      <w:r>
        <w:rPr>
          <w:rStyle w:val="a5"/>
        </w:rPr>
        <w:annotationRef/>
      </w:r>
      <w:r>
        <w:t>Предлагаю изменить «Исполнение» на «Отчет об исполнении». Тем более</w:t>
      </w:r>
      <w:proofErr w:type="gramStart"/>
      <w:r>
        <w:t>,</w:t>
      </w:r>
      <w:proofErr w:type="gramEnd"/>
      <w:r>
        <w:t xml:space="preserve"> что в постановке у Трушина так и было, сейчас в системе реализовано иначе.</w:t>
      </w:r>
    </w:p>
  </w:comment>
  <w:comment w:id="5" w:author="Е.Капустина" w:date="2014-03-28T13:44:00Z" w:initials="ЕК">
    <w:p w:rsidR="0004418E" w:rsidRDefault="0004418E">
      <w:pPr>
        <w:pStyle w:val="a6"/>
      </w:pPr>
      <w:r>
        <w:rPr>
          <w:rStyle w:val="a5"/>
        </w:rPr>
        <w:annotationRef/>
      </w:r>
      <w:r>
        <w:t xml:space="preserve">Я правильно понимаю, что полями мы не </w:t>
      </w:r>
      <w:proofErr w:type="gramStart"/>
      <w:r>
        <w:t>сможем ограничиться и для всяких дочерних сущностей надо</w:t>
      </w:r>
      <w:proofErr w:type="gramEnd"/>
      <w:r>
        <w:t xml:space="preserve"> будет делать заготовки типа «результат исполнения» - и там набор полей, о котором пользователю и знать в подробностях не надо?</w:t>
      </w:r>
    </w:p>
  </w:comment>
  <w:comment w:id="7" w:author="Е.Капустина" w:date="2014-03-28T09:34:00Z" w:initials="ЕК">
    <w:p w:rsidR="004536F8" w:rsidRDefault="004536F8">
      <w:pPr>
        <w:pStyle w:val="a6"/>
      </w:pPr>
      <w:r>
        <w:rPr>
          <w:rStyle w:val="a5"/>
        </w:rPr>
        <w:annotationRef/>
      </w:r>
      <w:r>
        <w:t>Отображать поле, но закрывать на редактирование</w:t>
      </w:r>
    </w:p>
  </w:comment>
  <w:comment w:id="8" w:author="Е.Капустина" w:date="2014-03-28T09:35:00Z" w:initials="ЕК">
    <w:p w:rsidR="004536F8" w:rsidRDefault="004536F8">
      <w:pPr>
        <w:pStyle w:val="a6"/>
      </w:pPr>
      <w:r>
        <w:rPr>
          <w:rStyle w:val="a5"/>
        </w:rPr>
        <w:annotationRef/>
      </w:r>
      <w:r>
        <w:t xml:space="preserve">Условное название, </w:t>
      </w:r>
    </w:p>
  </w:comment>
  <w:comment w:id="9" w:author="Е.Капустина" w:date="2014-03-28T10:44:00Z" w:initials="ЕК">
    <w:p w:rsidR="004536F8" w:rsidRDefault="004536F8">
      <w:pPr>
        <w:pStyle w:val="a6"/>
      </w:pPr>
      <w:r>
        <w:rPr>
          <w:rStyle w:val="a5"/>
        </w:rPr>
        <w:annotationRef/>
      </w:r>
      <w:r>
        <w:t xml:space="preserve">Должно быть другое название, но не </w:t>
      </w:r>
      <w:proofErr w:type="spellStart"/>
      <w:r>
        <w:t>придумавается</w:t>
      </w:r>
      <w:proofErr w:type="spellEnd"/>
    </w:p>
  </w:comment>
  <w:comment w:id="10" w:author="Е.Капустина" w:date="2014-03-28T11:19:00Z" w:initials="ЕК">
    <w:p w:rsidR="004536F8" w:rsidRDefault="004536F8">
      <w:pPr>
        <w:pStyle w:val="a6"/>
      </w:pPr>
      <w:r>
        <w:rPr>
          <w:rStyle w:val="a5"/>
        </w:rPr>
        <w:annotationRef/>
      </w:r>
      <w:r>
        <w:t xml:space="preserve">Получается как бы 2 сущности: одна с параметрами запроса – по </w:t>
      </w:r>
      <w:proofErr w:type="gramStart"/>
      <w:r>
        <w:t>сути</w:t>
      </w:r>
      <w:proofErr w:type="gramEnd"/>
      <w:r>
        <w:t xml:space="preserve"> заполненная поисковая форма, вторая – параметр отчета. Мне кажется, это не очень хорошо?</w:t>
      </w:r>
    </w:p>
  </w:comment>
  <w:comment w:id="11" w:author="Е.Капустина" w:date="2014-03-28T11:23:00Z" w:initials="ЕК">
    <w:p w:rsidR="004536F8" w:rsidRDefault="004536F8">
      <w:pPr>
        <w:pStyle w:val="a6"/>
      </w:pPr>
      <w:r>
        <w:rPr>
          <w:rStyle w:val="a5"/>
        </w:rPr>
        <w:annotationRef/>
      </w:r>
      <w:r>
        <w:t>А можно вообще кнопку не показывать.</w:t>
      </w:r>
    </w:p>
  </w:comment>
  <w:comment w:id="12" w:author="Е.Капустина" w:date="2014-03-28T11:23:00Z" w:initials="ЕК">
    <w:p w:rsidR="004536F8" w:rsidRDefault="004536F8" w:rsidP="00F36BA8">
      <w:pPr>
        <w:pStyle w:val="a6"/>
      </w:pPr>
      <w:r>
        <w:rPr>
          <w:rStyle w:val="a5"/>
        </w:rPr>
        <w:annotationRef/>
      </w:r>
      <w:r>
        <w:t>А можно вообще кнопку не показывать.</w:t>
      </w:r>
    </w:p>
  </w:comment>
  <w:comment w:id="13" w:author="Е.Капустина" w:date="2014-03-28T12:17:00Z" w:initials="ЕК">
    <w:p w:rsidR="004536F8" w:rsidRDefault="004536F8">
      <w:pPr>
        <w:pStyle w:val="a6"/>
      </w:pPr>
      <w:r>
        <w:rPr>
          <w:rStyle w:val="a5"/>
        </w:rPr>
        <w:annotationRef/>
      </w:r>
      <w:r>
        <w:t>Не знаю, надо это вообще? Ссылку туда какую-то ставить, вызывать приложение?</w:t>
      </w:r>
    </w:p>
  </w:comment>
  <w:comment w:id="14" w:author="Е.Капустина" w:date="2014-03-28T13:09:00Z" w:initials="ЕК">
    <w:p w:rsidR="004536F8" w:rsidRDefault="004536F8">
      <w:pPr>
        <w:pStyle w:val="a6"/>
      </w:pPr>
      <w:r>
        <w:rPr>
          <w:rStyle w:val="a5"/>
        </w:rPr>
        <w:annotationRef/>
      </w:r>
      <w:r>
        <w:t>Сейчас это выпадающий список «Сохраненные запросы», мне кажется это не очень удобно при большом количестве отчетов и денных названиях.</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364" w:rsidRDefault="00586364" w:rsidP="00D43032">
      <w:pPr>
        <w:spacing w:after="0" w:line="240" w:lineRule="auto"/>
      </w:pPr>
      <w:r>
        <w:separator/>
      </w:r>
    </w:p>
  </w:endnote>
  <w:endnote w:type="continuationSeparator" w:id="0">
    <w:p w:rsidR="00586364" w:rsidRDefault="00586364" w:rsidP="00D43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364" w:rsidRDefault="00586364" w:rsidP="00D43032">
      <w:pPr>
        <w:spacing w:after="0" w:line="240" w:lineRule="auto"/>
      </w:pPr>
      <w:r>
        <w:separator/>
      </w:r>
    </w:p>
  </w:footnote>
  <w:footnote w:type="continuationSeparator" w:id="0">
    <w:p w:rsidR="00586364" w:rsidRDefault="00586364" w:rsidP="00D430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4F2312"/>
    <w:multiLevelType w:val="hybridMultilevel"/>
    <w:tmpl w:val="9B54521C"/>
    <w:lvl w:ilvl="0" w:tplc="A6CA3D50">
      <w:start w:val="1"/>
      <w:numFmt w:val="decimal"/>
      <w:lvlText w:val="%1)"/>
      <w:lvlJc w:val="left"/>
      <w:pPr>
        <w:ind w:left="721" w:hanging="360"/>
      </w:pPr>
      <w:rPr>
        <w:rFonts w:hint="default"/>
      </w:rPr>
    </w:lvl>
    <w:lvl w:ilvl="1" w:tplc="04190019">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2">
    <w:nsid w:val="03811B55"/>
    <w:multiLevelType w:val="hybridMultilevel"/>
    <w:tmpl w:val="2016434A"/>
    <w:lvl w:ilvl="0" w:tplc="434C1F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7446B77"/>
    <w:multiLevelType w:val="hybridMultilevel"/>
    <w:tmpl w:val="2016434A"/>
    <w:lvl w:ilvl="0" w:tplc="434C1F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14A95DAB"/>
    <w:multiLevelType w:val="hybridMultilevel"/>
    <w:tmpl w:val="556EC248"/>
    <w:lvl w:ilvl="0" w:tplc="04190001">
      <w:start w:val="1"/>
      <w:numFmt w:val="bullet"/>
      <w:lvlText w:val=""/>
      <w:lvlJc w:val="left"/>
      <w:pPr>
        <w:tabs>
          <w:tab w:val="num" w:pos="405"/>
        </w:tabs>
        <w:ind w:left="405" w:hanging="360"/>
      </w:pPr>
      <w:rPr>
        <w:rFonts w:ascii="Symbol" w:hAnsi="Symbol" w:hint="default"/>
      </w:rPr>
    </w:lvl>
    <w:lvl w:ilvl="1" w:tplc="8C74D476">
      <w:start w:val="1"/>
      <w:numFmt w:val="bullet"/>
      <w:lvlText w:val=""/>
      <w:lvlJc w:val="left"/>
      <w:pPr>
        <w:tabs>
          <w:tab w:val="num" w:pos="1125"/>
        </w:tabs>
        <w:ind w:left="1125" w:hanging="360"/>
      </w:pPr>
      <w:rPr>
        <w:rFonts w:ascii="Symbol" w:hAnsi="Symbol" w:cs="Symbol" w:hint="default"/>
      </w:rPr>
    </w:lvl>
    <w:lvl w:ilvl="2" w:tplc="0419001B">
      <w:start w:val="1"/>
      <w:numFmt w:val="lowerRoman"/>
      <w:lvlText w:val="%3."/>
      <w:lvlJc w:val="right"/>
      <w:pPr>
        <w:tabs>
          <w:tab w:val="num" w:pos="1845"/>
        </w:tabs>
        <w:ind w:left="1845" w:hanging="180"/>
      </w:pPr>
    </w:lvl>
    <w:lvl w:ilvl="3" w:tplc="0419000F">
      <w:start w:val="1"/>
      <w:numFmt w:val="decimal"/>
      <w:lvlText w:val="%4."/>
      <w:lvlJc w:val="left"/>
      <w:pPr>
        <w:tabs>
          <w:tab w:val="num" w:pos="2565"/>
        </w:tabs>
        <w:ind w:left="2565" w:hanging="360"/>
      </w:pPr>
    </w:lvl>
    <w:lvl w:ilvl="4" w:tplc="04190019">
      <w:start w:val="1"/>
      <w:numFmt w:val="lowerLetter"/>
      <w:lvlText w:val="%5."/>
      <w:lvlJc w:val="left"/>
      <w:pPr>
        <w:tabs>
          <w:tab w:val="num" w:pos="3285"/>
        </w:tabs>
        <w:ind w:left="3285" w:hanging="360"/>
      </w:pPr>
    </w:lvl>
    <w:lvl w:ilvl="5" w:tplc="0419001B">
      <w:start w:val="1"/>
      <w:numFmt w:val="lowerRoman"/>
      <w:lvlText w:val="%6."/>
      <w:lvlJc w:val="right"/>
      <w:pPr>
        <w:tabs>
          <w:tab w:val="num" w:pos="4005"/>
        </w:tabs>
        <w:ind w:left="4005" w:hanging="180"/>
      </w:pPr>
    </w:lvl>
    <w:lvl w:ilvl="6" w:tplc="0419000F">
      <w:start w:val="1"/>
      <w:numFmt w:val="decimal"/>
      <w:lvlText w:val="%7."/>
      <w:lvlJc w:val="left"/>
      <w:pPr>
        <w:tabs>
          <w:tab w:val="num" w:pos="4725"/>
        </w:tabs>
        <w:ind w:left="4725" w:hanging="360"/>
      </w:pPr>
    </w:lvl>
    <w:lvl w:ilvl="7" w:tplc="04190019">
      <w:start w:val="1"/>
      <w:numFmt w:val="lowerLetter"/>
      <w:lvlText w:val="%8."/>
      <w:lvlJc w:val="left"/>
      <w:pPr>
        <w:tabs>
          <w:tab w:val="num" w:pos="5445"/>
        </w:tabs>
        <w:ind w:left="5445" w:hanging="360"/>
      </w:pPr>
    </w:lvl>
    <w:lvl w:ilvl="8" w:tplc="0419001B">
      <w:start w:val="1"/>
      <w:numFmt w:val="lowerRoman"/>
      <w:lvlText w:val="%9."/>
      <w:lvlJc w:val="right"/>
      <w:pPr>
        <w:tabs>
          <w:tab w:val="num" w:pos="6165"/>
        </w:tabs>
        <w:ind w:left="6165" w:hanging="180"/>
      </w:pPr>
    </w:lvl>
  </w:abstractNum>
  <w:abstractNum w:abstractNumId="5">
    <w:nsid w:val="188D1269"/>
    <w:multiLevelType w:val="hybridMultilevel"/>
    <w:tmpl w:val="C3A40D5A"/>
    <w:lvl w:ilvl="0" w:tplc="04190001">
      <w:start w:val="1"/>
      <w:numFmt w:val="decimal"/>
      <w:pStyle w:val="a"/>
      <w:lvlText w:val="С%1."/>
      <w:lvlJc w:val="left"/>
      <w:pPr>
        <w:tabs>
          <w:tab w:val="num" w:pos="355"/>
        </w:tabs>
        <w:ind w:left="355" w:hanging="360"/>
      </w:pPr>
    </w:lvl>
    <w:lvl w:ilvl="1" w:tplc="04190019">
      <w:start w:val="1"/>
      <w:numFmt w:val="decimal"/>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23827978"/>
    <w:multiLevelType w:val="hybridMultilevel"/>
    <w:tmpl w:val="641278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F042B8"/>
    <w:multiLevelType w:val="hybridMultilevel"/>
    <w:tmpl w:val="11FAEBA2"/>
    <w:lvl w:ilvl="0" w:tplc="0419000F">
      <w:start w:val="1"/>
      <w:numFmt w:val="decimal"/>
      <w:lvlText w:val="%1."/>
      <w:lvlJc w:val="left"/>
      <w:pPr>
        <w:tabs>
          <w:tab w:val="num" w:pos="405"/>
        </w:tabs>
        <w:ind w:left="405" w:hanging="360"/>
      </w:pPr>
    </w:lvl>
    <w:lvl w:ilvl="1" w:tplc="8C74D476">
      <w:start w:val="1"/>
      <w:numFmt w:val="bullet"/>
      <w:lvlText w:val=""/>
      <w:lvlJc w:val="left"/>
      <w:pPr>
        <w:tabs>
          <w:tab w:val="num" w:pos="1125"/>
        </w:tabs>
        <w:ind w:left="1125" w:hanging="360"/>
      </w:pPr>
      <w:rPr>
        <w:rFonts w:ascii="Symbol" w:hAnsi="Symbol" w:cs="Symbol" w:hint="default"/>
      </w:rPr>
    </w:lvl>
    <w:lvl w:ilvl="2" w:tplc="0419001B">
      <w:start w:val="1"/>
      <w:numFmt w:val="lowerRoman"/>
      <w:lvlText w:val="%3."/>
      <w:lvlJc w:val="right"/>
      <w:pPr>
        <w:tabs>
          <w:tab w:val="num" w:pos="1845"/>
        </w:tabs>
        <w:ind w:left="1845" w:hanging="180"/>
      </w:pPr>
    </w:lvl>
    <w:lvl w:ilvl="3" w:tplc="0419000F">
      <w:start w:val="1"/>
      <w:numFmt w:val="decimal"/>
      <w:lvlText w:val="%4."/>
      <w:lvlJc w:val="left"/>
      <w:pPr>
        <w:tabs>
          <w:tab w:val="num" w:pos="2565"/>
        </w:tabs>
        <w:ind w:left="2565" w:hanging="360"/>
      </w:pPr>
    </w:lvl>
    <w:lvl w:ilvl="4" w:tplc="04190019">
      <w:start w:val="1"/>
      <w:numFmt w:val="lowerLetter"/>
      <w:lvlText w:val="%5."/>
      <w:lvlJc w:val="left"/>
      <w:pPr>
        <w:tabs>
          <w:tab w:val="num" w:pos="3285"/>
        </w:tabs>
        <w:ind w:left="3285" w:hanging="360"/>
      </w:pPr>
    </w:lvl>
    <w:lvl w:ilvl="5" w:tplc="0419001B">
      <w:start w:val="1"/>
      <w:numFmt w:val="lowerRoman"/>
      <w:lvlText w:val="%6."/>
      <w:lvlJc w:val="right"/>
      <w:pPr>
        <w:tabs>
          <w:tab w:val="num" w:pos="4005"/>
        </w:tabs>
        <w:ind w:left="4005" w:hanging="180"/>
      </w:pPr>
    </w:lvl>
    <w:lvl w:ilvl="6" w:tplc="0419000F">
      <w:start w:val="1"/>
      <w:numFmt w:val="decimal"/>
      <w:lvlText w:val="%7."/>
      <w:lvlJc w:val="left"/>
      <w:pPr>
        <w:tabs>
          <w:tab w:val="num" w:pos="4725"/>
        </w:tabs>
        <w:ind w:left="4725" w:hanging="360"/>
      </w:pPr>
    </w:lvl>
    <w:lvl w:ilvl="7" w:tplc="04190019">
      <w:start w:val="1"/>
      <w:numFmt w:val="lowerLetter"/>
      <w:lvlText w:val="%8."/>
      <w:lvlJc w:val="left"/>
      <w:pPr>
        <w:tabs>
          <w:tab w:val="num" w:pos="5445"/>
        </w:tabs>
        <w:ind w:left="5445" w:hanging="360"/>
      </w:pPr>
    </w:lvl>
    <w:lvl w:ilvl="8" w:tplc="0419001B">
      <w:start w:val="1"/>
      <w:numFmt w:val="lowerRoman"/>
      <w:lvlText w:val="%9."/>
      <w:lvlJc w:val="right"/>
      <w:pPr>
        <w:tabs>
          <w:tab w:val="num" w:pos="6165"/>
        </w:tabs>
        <w:ind w:left="6165" w:hanging="180"/>
      </w:pPr>
    </w:lvl>
  </w:abstractNum>
  <w:abstractNum w:abstractNumId="8">
    <w:nsid w:val="2A8E4580"/>
    <w:multiLevelType w:val="hybridMultilevel"/>
    <w:tmpl w:val="D41E193E"/>
    <w:lvl w:ilvl="0" w:tplc="78609446">
      <w:start w:val="1"/>
      <w:numFmt w:val="decimal"/>
      <w:lvlText w:val="%1)"/>
      <w:lvlJc w:val="left"/>
      <w:pPr>
        <w:ind w:left="721" w:hanging="360"/>
      </w:pPr>
      <w:rPr>
        <w:rFonts w:hint="default"/>
      </w:rPr>
    </w:lvl>
    <w:lvl w:ilvl="1" w:tplc="04190019">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9">
    <w:nsid w:val="2B0474C2"/>
    <w:multiLevelType w:val="hybridMultilevel"/>
    <w:tmpl w:val="322E588E"/>
    <w:lvl w:ilvl="0" w:tplc="0419000F">
      <w:start w:val="1"/>
      <w:numFmt w:val="decimal"/>
      <w:lvlText w:val="%1."/>
      <w:lvlJc w:val="left"/>
      <w:pPr>
        <w:tabs>
          <w:tab w:val="num" w:pos="405"/>
        </w:tabs>
        <w:ind w:left="405" w:hanging="360"/>
      </w:pPr>
    </w:lvl>
    <w:lvl w:ilvl="1" w:tplc="8C74D476">
      <w:start w:val="1"/>
      <w:numFmt w:val="bullet"/>
      <w:lvlText w:val=""/>
      <w:lvlJc w:val="left"/>
      <w:pPr>
        <w:tabs>
          <w:tab w:val="num" w:pos="1125"/>
        </w:tabs>
        <w:ind w:left="1125" w:hanging="360"/>
      </w:pPr>
      <w:rPr>
        <w:rFonts w:ascii="Symbol" w:hAnsi="Symbol" w:cs="Symbol" w:hint="default"/>
      </w:rPr>
    </w:lvl>
    <w:lvl w:ilvl="2" w:tplc="0419001B">
      <w:start w:val="1"/>
      <w:numFmt w:val="lowerRoman"/>
      <w:lvlText w:val="%3."/>
      <w:lvlJc w:val="right"/>
      <w:pPr>
        <w:tabs>
          <w:tab w:val="num" w:pos="1845"/>
        </w:tabs>
        <w:ind w:left="1845" w:hanging="180"/>
      </w:pPr>
    </w:lvl>
    <w:lvl w:ilvl="3" w:tplc="0419000F">
      <w:start w:val="1"/>
      <w:numFmt w:val="decimal"/>
      <w:lvlText w:val="%4."/>
      <w:lvlJc w:val="left"/>
      <w:pPr>
        <w:tabs>
          <w:tab w:val="num" w:pos="2565"/>
        </w:tabs>
        <w:ind w:left="2565" w:hanging="360"/>
      </w:pPr>
    </w:lvl>
    <w:lvl w:ilvl="4" w:tplc="04190019">
      <w:start w:val="1"/>
      <w:numFmt w:val="lowerLetter"/>
      <w:lvlText w:val="%5."/>
      <w:lvlJc w:val="left"/>
      <w:pPr>
        <w:tabs>
          <w:tab w:val="num" w:pos="3285"/>
        </w:tabs>
        <w:ind w:left="3285" w:hanging="360"/>
      </w:pPr>
    </w:lvl>
    <w:lvl w:ilvl="5" w:tplc="0419001B">
      <w:start w:val="1"/>
      <w:numFmt w:val="lowerRoman"/>
      <w:lvlText w:val="%6."/>
      <w:lvlJc w:val="right"/>
      <w:pPr>
        <w:tabs>
          <w:tab w:val="num" w:pos="4005"/>
        </w:tabs>
        <w:ind w:left="4005" w:hanging="180"/>
      </w:pPr>
    </w:lvl>
    <w:lvl w:ilvl="6" w:tplc="0419000F">
      <w:start w:val="1"/>
      <w:numFmt w:val="decimal"/>
      <w:lvlText w:val="%7."/>
      <w:lvlJc w:val="left"/>
      <w:pPr>
        <w:tabs>
          <w:tab w:val="num" w:pos="4725"/>
        </w:tabs>
        <w:ind w:left="4725" w:hanging="360"/>
      </w:pPr>
    </w:lvl>
    <w:lvl w:ilvl="7" w:tplc="04190019">
      <w:start w:val="1"/>
      <w:numFmt w:val="lowerLetter"/>
      <w:lvlText w:val="%8."/>
      <w:lvlJc w:val="left"/>
      <w:pPr>
        <w:tabs>
          <w:tab w:val="num" w:pos="5445"/>
        </w:tabs>
        <w:ind w:left="5445" w:hanging="360"/>
      </w:pPr>
    </w:lvl>
    <w:lvl w:ilvl="8" w:tplc="0419001B">
      <w:start w:val="1"/>
      <w:numFmt w:val="lowerRoman"/>
      <w:lvlText w:val="%9."/>
      <w:lvlJc w:val="right"/>
      <w:pPr>
        <w:tabs>
          <w:tab w:val="num" w:pos="6165"/>
        </w:tabs>
        <w:ind w:left="6165" w:hanging="180"/>
      </w:pPr>
    </w:lvl>
  </w:abstractNum>
  <w:abstractNum w:abstractNumId="10">
    <w:nsid w:val="2E5E1B19"/>
    <w:multiLevelType w:val="hybridMultilevel"/>
    <w:tmpl w:val="68A2A798"/>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1">
    <w:nsid w:val="49BF75AB"/>
    <w:multiLevelType w:val="hybridMultilevel"/>
    <w:tmpl w:val="11FAEBA2"/>
    <w:lvl w:ilvl="0" w:tplc="0419000F">
      <w:start w:val="1"/>
      <w:numFmt w:val="decimal"/>
      <w:lvlText w:val="%1."/>
      <w:lvlJc w:val="left"/>
      <w:pPr>
        <w:tabs>
          <w:tab w:val="num" w:pos="405"/>
        </w:tabs>
        <w:ind w:left="405" w:hanging="360"/>
      </w:pPr>
    </w:lvl>
    <w:lvl w:ilvl="1" w:tplc="8C74D476">
      <w:start w:val="1"/>
      <w:numFmt w:val="bullet"/>
      <w:lvlText w:val=""/>
      <w:lvlJc w:val="left"/>
      <w:pPr>
        <w:tabs>
          <w:tab w:val="num" w:pos="1125"/>
        </w:tabs>
        <w:ind w:left="1125" w:hanging="360"/>
      </w:pPr>
      <w:rPr>
        <w:rFonts w:ascii="Symbol" w:hAnsi="Symbol" w:cs="Symbol" w:hint="default"/>
      </w:rPr>
    </w:lvl>
    <w:lvl w:ilvl="2" w:tplc="0419001B">
      <w:start w:val="1"/>
      <w:numFmt w:val="lowerRoman"/>
      <w:lvlText w:val="%3."/>
      <w:lvlJc w:val="right"/>
      <w:pPr>
        <w:tabs>
          <w:tab w:val="num" w:pos="1845"/>
        </w:tabs>
        <w:ind w:left="1845" w:hanging="180"/>
      </w:pPr>
    </w:lvl>
    <w:lvl w:ilvl="3" w:tplc="0419000F">
      <w:start w:val="1"/>
      <w:numFmt w:val="decimal"/>
      <w:lvlText w:val="%4."/>
      <w:lvlJc w:val="left"/>
      <w:pPr>
        <w:tabs>
          <w:tab w:val="num" w:pos="2565"/>
        </w:tabs>
        <w:ind w:left="2565" w:hanging="360"/>
      </w:pPr>
    </w:lvl>
    <w:lvl w:ilvl="4" w:tplc="04190019">
      <w:start w:val="1"/>
      <w:numFmt w:val="lowerLetter"/>
      <w:lvlText w:val="%5."/>
      <w:lvlJc w:val="left"/>
      <w:pPr>
        <w:tabs>
          <w:tab w:val="num" w:pos="3285"/>
        </w:tabs>
        <w:ind w:left="3285" w:hanging="360"/>
      </w:pPr>
    </w:lvl>
    <w:lvl w:ilvl="5" w:tplc="0419001B">
      <w:start w:val="1"/>
      <w:numFmt w:val="lowerRoman"/>
      <w:lvlText w:val="%6."/>
      <w:lvlJc w:val="right"/>
      <w:pPr>
        <w:tabs>
          <w:tab w:val="num" w:pos="4005"/>
        </w:tabs>
        <w:ind w:left="4005" w:hanging="180"/>
      </w:pPr>
    </w:lvl>
    <w:lvl w:ilvl="6" w:tplc="0419000F">
      <w:start w:val="1"/>
      <w:numFmt w:val="decimal"/>
      <w:lvlText w:val="%7."/>
      <w:lvlJc w:val="left"/>
      <w:pPr>
        <w:tabs>
          <w:tab w:val="num" w:pos="4725"/>
        </w:tabs>
        <w:ind w:left="4725" w:hanging="360"/>
      </w:pPr>
    </w:lvl>
    <w:lvl w:ilvl="7" w:tplc="04190019">
      <w:start w:val="1"/>
      <w:numFmt w:val="lowerLetter"/>
      <w:lvlText w:val="%8."/>
      <w:lvlJc w:val="left"/>
      <w:pPr>
        <w:tabs>
          <w:tab w:val="num" w:pos="5445"/>
        </w:tabs>
        <w:ind w:left="5445" w:hanging="360"/>
      </w:pPr>
    </w:lvl>
    <w:lvl w:ilvl="8" w:tplc="0419001B">
      <w:start w:val="1"/>
      <w:numFmt w:val="lowerRoman"/>
      <w:lvlText w:val="%9."/>
      <w:lvlJc w:val="right"/>
      <w:pPr>
        <w:tabs>
          <w:tab w:val="num" w:pos="6165"/>
        </w:tabs>
        <w:ind w:left="6165" w:hanging="180"/>
      </w:pPr>
    </w:lvl>
  </w:abstractNum>
  <w:abstractNum w:abstractNumId="12">
    <w:nsid w:val="49F04391"/>
    <w:multiLevelType w:val="hybridMultilevel"/>
    <w:tmpl w:val="D5C0E384"/>
    <w:lvl w:ilvl="0" w:tplc="DB7CA7B8">
      <w:start w:val="1"/>
      <w:numFmt w:val="decimal"/>
      <w:lvlText w:val="%1)"/>
      <w:lvlJc w:val="left"/>
      <w:pPr>
        <w:ind w:left="721" w:hanging="360"/>
      </w:pPr>
      <w:rPr>
        <w:rFonts w:hint="default"/>
      </w:r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13">
    <w:nsid w:val="4A61409C"/>
    <w:multiLevelType w:val="hybridMultilevel"/>
    <w:tmpl w:val="B8E6C1AA"/>
    <w:lvl w:ilvl="0" w:tplc="E9109F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A9E62E9"/>
    <w:multiLevelType w:val="hybridMultilevel"/>
    <w:tmpl w:val="11FAEBA2"/>
    <w:lvl w:ilvl="0" w:tplc="0419000F">
      <w:start w:val="1"/>
      <w:numFmt w:val="decimal"/>
      <w:lvlText w:val="%1."/>
      <w:lvlJc w:val="left"/>
      <w:pPr>
        <w:tabs>
          <w:tab w:val="num" w:pos="405"/>
        </w:tabs>
        <w:ind w:left="405" w:hanging="360"/>
      </w:pPr>
    </w:lvl>
    <w:lvl w:ilvl="1" w:tplc="8C74D476">
      <w:start w:val="1"/>
      <w:numFmt w:val="bullet"/>
      <w:lvlText w:val=""/>
      <w:lvlJc w:val="left"/>
      <w:pPr>
        <w:tabs>
          <w:tab w:val="num" w:pos="1125"/>
        </w:tabs>
        <w:ind w:left="1125" w:hanging="360"/>
      </w:pPr>
      <w:rPr>
        <w:rFonts w:ascii="Symbol" w:hAnsi="Symbol" w:cs="Symbol" w:hint="default"/>
      </w:rPr>
    </w:lvl>
    <w:lvl w:ilvl="2" w:tplc="0419001B">
      <w:start w:val="1"/>
      <w:numFmt w:val="lowerRoman"/>
      <w:lvlText w:val="%3."/>
      <w:lvlJc w:val="right"/>
      <w:pPr>
        <w:tabs>
          <w:tab w:val="num" w:pos="1845"/>
        </w:tabs>
        <w:ind w:left="1845" w:hanging="180"/>
      </w:pPr>
    </w:lvl>
    <w:lvl w:ilvl="3" w:tplc="0419000F">
      <w:start w:val="1"/>
      <w:numFmt w:val="decimal"/>
      <w:lvlText w:val="%4."/>
      <w:lvlJc w:val="left"/>
      <w:pPr>
        <w:tabs>
          <w:tab w:val="num" w:pos="2565"/>
        </w:tabs>
        <w:ind w:left="2565" w:hanging="360"/>
      </w:pPr>
    </w:lvl>
    <w:lvl w:ilvl="4" w:tplc="04190019">
      <w:start w:val="1"/>
      <w:numFmt w:val="lowerLetter"/>
      <w:lvlText w:val="%5."/>
      <w:lvlJc w:val="left"/>
      <w:pPr>
        <w:tabs>
          <w:tab w:val="num" w:pos="3285"/>
        </w:tabs>
        <w:ind w:left="3285" w:hanging="360"/>
      </w:pPr>
    </w:lvl>
    <w:lvl w:ilvl="5" w:tplc="0419001B">
      <w:start w:val="1"/>
      <w:numFmt w:val="lowerRoman"/>
      <w:lvlText w:val="%6."/>
      <w:lvlJc w:val="right"/>
      <w:pPr>
        <w:tabs>
          <w:tab w:val="num" w:pos="4005"/>
        </w:tabs>
        <w:ind w:left="4005" w:hanging="180"/>
      </w:pPr>
    </w:lvl>
    <w:lvl w:ilvl="6" w:tplc="0419000F">
      <w:start w:val="1"/>
      <w:numFmt w:val="decimal"/>
      <w:lvlText w:val="%7."/>
      <w:lvlJc w:val="left"/>
      <w:pPr>
        <w:tabs>
          <w:tab w:val="num" w:pos="4725"/>
        </w:tabs>
        <w:ind w:left="4725" w:hanging="360"/>
      </w:pPr>
    </w:lvl>
    <w:lvl w:ilvl="7" w:tplc="04190019">
      <w:start w:val="1"/>
      <w:numFmt w:val="lowerLetter"/>
      <w:lvlText w:val="%8."/>
      <w:lvlJc w:val="left"/>
      <w:pPr>
        <w:tabs>
          <w:tab w:val="num" w:pos="5445"/>
        </w:tabs>
        <w:ind w:left="5445" w:hanging="360"/>
      </w:pPr>
    </w:lvl>
    <w:lvl w:ilvl="8" w:tplc="0419001B">
      <w:start w:val="1"/>
      <w:numFmt w:val="lowerRoman"/>
      <w:lvlText w:val="%9."/>
      <w:lvlJc w:val="right"/>
      <w:pPr>
        <w:tabs>
          <w:tab w:val="num" w:pos="6165"/>
        </w:tabs>
        <w:ind w:left="6165" w:hanging="180"/>
      </w:pPr>
    </w:lvl>
  </w:abstractNum>
  <w:abstractNum w:abstractNumId="15">
    <w:nsid w:val="562E64EF"/>
    <w:multiLevelType w:val="multilevel"/>
    <w:tmpl w:val="04A214D2"/>
    <w:lvl w:ilvl="0">
      <w:start w:val="1"/>
      <w:numFmt w:val="decimal"/>
      <w:lvlText w:val="%1."/>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lowerRoman"/>
      <w:lvlText w:val="%3."/>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lowerRoman"/>
      <w:lvlText w:val="%6."/>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lowerRoman"/>
      <w:lvlText w:val="%9."/>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6">
    <w:nsid w:val="5B756DE0"/>
    <w:multiLevelType w:val="hybridMultilevel"/>
    <w:tmpl w:val="3F90EF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5FB861DD"/>
    <w:multiLevelType w:val="hybridMultilevel"/>
    <w:tmpl w:val="8F14872E"/>
    <w:lvl w:ilvl="0" w:tplc="FFFFFFFF">
      <w:start w:val="1"/>
      <w:numFmt w:val="bullet"/>
      <w:lvlText w:val=""/>
      <w:lvlJc w:val="left"/>
      <w:pPr>
        <w:tabs>
          <w:tab w:val="num" w:pos="405"/>
        </w:tabs>
        <w:ind w:left="405" w:hanging="360"/>
      </w:pPr>
      <w:rPr>
        <w:rFonts w:ascii="Symbol" w:hAnsi="Symbol" w:cs="Symbol" w:hint="default"/>
      </w:rPr>
    </w:lvl>
    <w:lvl w:ilvl="1" w:tplc="FFFFFFFF">
      <w:start w:val="1"/>
      <w:numFmt w:val="decimal"/>
      <w:lvlText w:val="%2."/>
      <w:lvlJc w:val="left"/>
      <w:pPr>
        <w:tabs>
          <w:tab w:val="num" w:pos="1440"/>
        </w:tabs>
        <w:ind w:left="1440" w:hanging="360"/>
      </w:pPr>
    </w:lvl>
    <w:lvl w:ilvl="2" w:tplc="FFFFFFFF">
      <w:start w:val="1"/>
      <w:numFmt w:val="bullet"/>
      <w:lvlText w:val=""/>
      <w:lvlJc w:val="left"/>
      <w:pPr>
        <w:tabs>
          <w:tab w:val="num" w:pos="1982"/>
        </w:tabs>
        <w:ind w:left="1750" w:firstLine="230"/>
      </w:pPr>
      <w:rPr>
        <w:rFonts w:ascii="Symbol" w:hAnsi="Symbol" w:cs="Symbol"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8">
    <w:nsid w:val="64746FCB"/>
    <w:multiLevelType w:val="hybridMultilevel"/>
    <w:tmpl w:val="3F866186"/>
    <w:lvl w:ilvl="0" w:tplc="B1C20E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89D1699"/>
    <w:multiLevelType w:val="multilevel"/>
    <w:tmpl w:val="04A225A0"/>
    <w:lvl w:ilvl="0">
      <w:start w:val="1"/>
      <w:numFmt w:val="decimal"/>
      <w:lvlText w:val="%1."/>
      <w:lvlJc w:val="left"/>
      <w:pPr>
        <w:ind w:left="720" w:hanging="360"/>
      </w:pPr>
      <w:rPr>
        <w:rFonts w:cs="Times New Roman" w:hint="default"/>
      </w:rPr>
    </w:lvl>
    <w:lvl w:ilvl="1">
      <w:start w:val="1"/>
      <w:numFmt w:val="decimal"/>
      <w:lvlText w:val="%1.%2"/>
      <w:lvlJc w:val="left"/>
      <w:pPr>
        <w:ind w:left="1440" w:hanging="360"/>
      </w:pPr>
      <w:rPr>
        <w:rFonts w:ascii="Arial" w:eastAsia="Times New Roman" w:hAnsi="Arial" w:cs="Arial"/>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nsid w:val="6A9D5D4B"/>
    <w:multiLevelType w:val="hybridMultilevel"/>
    <w:tmpl w:val="11FAEBA2"/>
    <w:lvl w:ilvl="0" w:tplc="0419000F">
      <w:start w:val="1"/>
      <w:numFmt w:val="decimal"/>
      <w:lvlText w:val="%1."/>
      <w:lvlJc w:val="left"/>
      <w:pPr>
        <w:tabs>
          <w:tab w:val="num" w:pos="405"/>
        </w:tabs>
        <w:ind w:left="405" w:hanging="360"/>
      </w:pPr>
    </w:lvl>
    <w:lvl w:ilvl="1" w:tplc="8C74D476">
      <w:start w:val="1"/>
      <w:numFmt w:val="bullet"/>
      <w:lvlText w:val=""/>
      <w:lvlJc w:val="left"/>
      <w:pPr>
        <w:tabs>
          <w:tab w:val="num" w:pos="1125"/>
        </w:tabs>
        <w:ind w:left="1125" w:hanging="360"/>
      </w:pPr>
      <w:rPr>
        <w:rFonts w:ascii="Symbol" w:hAnsi="Symbol" w:cs="Symbol" w:hint="default"/>
      </w:rPr>
    </w:lvl>
    <w:lvl w:ilvl="2" w:tplc="0419001B">
      <w:start w:val="1"/>
      <w:numFmt w:val="lowerRoman"/>
      <w:lvlText w:val="%3."/>
      <w:lvlJc w:val="right"/>
      <w:pPr>
        <w:tabs>
          <w:tab w:val="num" w:pos="1845"/>
        </w:tabs>
        <w:ind w:left="1845" w:hanging="180"/>
      </w:pPr>
    </w:lvl>
    <w:lvl w:ilvl="3" w:tplc="0419000F">
      <w:start w:val="1"/>
      <w:numFmt w:val="decimal"/>
      <w:lvlText w:val="%4."/>
      <w:lvlJc w:val="left"/>
      <w:pPr>
        <w:tabs>
          <w:tab w:val="num" w:pos="2565"/>
        </w:tabs>
        <w:ind w:left="2565" w:hanging="360"/>
      </w:pPr>
    </w:lvl>
    <w:lvl w:ilvl="4" w:tplc="04190019">
      <w:start w:val="1"/>
      <w:numFmt w:val="lowerLetter"/>
      <w:lvlText w:val="%5."/>
      <w:lvlJc w:val="left"/>
      <w:pPr>
        <w:tabs>
          <w:tab w:val="num" w:pos="3285"/>
        </w:tabs>
        <w:ind w:left="3285" w:hanging="360"/>
      </w:pPr>
    </w:lvl>
    <w:lvl w:ilvl="5" w:tplc="0419001B">
      <w:start w:val="1"/>
      <w:numFmt w:val="lowerRoman"/>
      <w:lvlText w:val="%6."/>
      <w:lvlJc w:val="right"/>
      <w:pPr>
        <w:tabs>
          <w:tab w:val="num" w:pos="4005"/>
        </w:tabs>
        <w:ind w:left="4005" w:hanging="180"/>
      </w:pPr>
    </w:lvl>
    <w:lvl w:ilvl="6" w:tplc="0419000F">
      <w:start w:val="1"/>
      <w:numFmt w:val="decimal"/>
      <w:lvlText w:val="%7."/>
      <w:lvlJc w:val="left"/>
      <w:pPr>
        <w:tabs>
          <w:tab w:val="num" w:pos="4725"/>
        </w:tabs>
        <w:ind w:left="4725" w:hanging="360"/>
      </w:pPr>
    </w:lvl>
    <w:lvl w:ilvl="7" w:tplc="04190019">
      <w:start w:val="1"/>
      <w:numFmt w:val="lowerLetter"/>
      <w:lvlText w:val="%8."/>
      <w:lvlJc w:val="left"/>
      <w:pPr>
        <w:tabs>
          <w:tab w:val="num" w:pos="5445"/>
        </w:tabs>
        <w:ind w:left="5445" w:hanging="360"/>
      </w:pPr>
    </w:lvl>
    <w:lvl w:ilvl="8" w:tplc="0419001B">
      <w:start w:val="1"/>
      <w:numFmt w:val="lowerRoman"/>
      <w:lvlText w:val="%9."/>
      <w:lvlJc w:val="right"/>
      <w:pPr>
        <w:tabs>
          <w:tab w:val="num" w:pos="6165"/>
        </w:tabs>
        <w:ind w:left="6165" w:hanging="180"/>
      </w:pPr>
    </w:lvl>
  </w:abstractNum>
  <w:abstractNum w:abstractNumId="21">
    <w:nsid w:val="7CAE71F2"/>
    <w:multiLevelType w:val="hybridMultilevel"/>
    <w:tmpl w:val="11FAEBA2"/>
    <w:lvl w:ilvl="0" w:tplc="0419000F">
      <w:start w:val="1"/>
      <w:numFmt w:val="decimal"/>
      <w:lvlText w:val="%1."/>
      <w:lvlJc w:val="left"/>
      <w:pPr>
        <w:tabs>
          <w:tab w:val="num" w:pos="405"/>
        </w:tabs>
        <w:ind w:left="405" w:hanging="360"/>
      </w:pPr>
    </w:lvl>
    <w:lvl w:ilvl="1" w:tplc="8C74D476">
      <w:start w:val="1"/>
      <w:numFmt w:val="bullet"/>
      <w:lvlText w:val=""/>
      <w:lvlJc w:val="left"/>
      <w:pPr>
        <w:tabs>
          <w:tab w:val="num" w:pos="1125"/>
        </w:tabs>
        <w:ind w:left="1125" w:hanging="360"/>
      </w:pPr>
      <w:rPr>
        <w:rFonts w:ascii="Symbol" w:hAnsi="Symbol" w:cs="Symbol" w:hint="default"/>
      </w:rPr>
    </w:lvl>
    <w:lvl w:ilvl="2" w:tplc="0419001B">
      <w:start w:val="1"/>
      <w:numFmt w:val="lowerRoman"/>
      <w:lvlText w:val="%3."/>
      <w:lvlJc w:val="right"/>
      <w:pPr>
        <w:tabs>
          <w:tab w:val="num" w:pos="1845"/>
        </w:tabs>
        <w:ind w:left="1845" w:hanging="180"/>
      </w:pPr>
    </w:lvl>
    <w:lvl w:ilvl="3" w:tplc="0419000F">
      <w:start w:val="1"/>
      <w:numFmt w:val="decimal"/>
      <w:lvlText w:val="%4."/>
      <w:lvlJc w:val="left"/>
      <w:pPr>
        <w:tabs>
          <w:tab w:val="num" w:pos="2565"/>
        </w:tabs>
        <w:ind w:left="2565" w:hanging="360"/>
      </w:pPr>
    </w:lvl>
    <w:lvl w:ilvl="4" w:tplc="04190019">
      <w:start w:val="1"/>
      <w:numFmt w:val="lowerLetter"/>
      <w:lvlText w:val="%5."/>
      <w:lvlJc w:val="left"/>
      <w:pPr>
        <w:tabs>
          <w:tab w:val="num" w:pos="3285"/>
        </w:tabs>
        <w:ind w:left="3285" w:hanging="360"/>
      </w:pPr>
    </w:lvl>
    <w:lvl w:ilvl="5" w:tplc="0419001B">
      <w:start w:val="1"/>
      <w:numFmt w:val="lowerRoman"/>
      <w:lvlText w:val="%6."/>
      <w:lvlJc w:val="right"/>
      <w:pPr>
        <w:tabs>
          <w:tab w:val="num" w:pos="4005"/>
        </w:tabs>
        <w:ind w:left="4005" w:hanging="180"/>
      </w:pPr>
    </w:lvl>
    <w:lvl w:ilvl="6" w:tplc="0419000F">
      <w:start w:val="1"/>
      <w:numFmt w:val="decimal"/>
      <w:lvlText w:val="%7."/>
      <w:lvlJc w:val="left"/>
      <w:pPr>
        <w:tabs>
          <w:tab w:val="num" w:pos="4725"/>
        </w:tabs>
        <w:ind w:left="4725" w:hanging="360"/>
      </w:pPr>
    </w:lvl>
    <w:lvl w:ilvl="7" w:tplc="04190019">
      <w:start w:val="1"/>
      <w:numFmt w:val="lowerLetter"/>
      <w:lvlText w:val="%8."/>
      <w:lvlJc w:val="left"/>
      <w:pPr>
        <w:tabs>
          <w:tab w:val="num" w:pos="5445"/>
        </w:tabs>
        <w:ind w:left="5445" w:hanging="360"/>
      </w:pPr>
    </w:lvl>
    <w:lvl w:ilvl="8" w:tplc="0419001B">
      <w:start w:val="1"/>
      <w:numFmt w:val="lowerRoman"/>
      <w:lvlText w:val="%9."/>
      <w:lvlJc w:val="right"/>
      <w:pPr>
        <w:tabs>
          <w:tab w:val="num" w:pos="6165"/>
        </w:tabs>
        <w:ind w:left="6165" w:hanging="180"/>
      </w:pPr>
    </w:lvl>
  </w:abstractNum>
  <w:abstractNum w:abstractNumId="22">
    <w:nsid w:val="7F257229"/>
    <w:multiLevelType w:val="multilevel"/>
    <w:tmpl w:val="C238947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7F8E48CD"/>
    <w:multiLevelType w:val="multilevel"/>
    <w:tmpl w:val="6874B0AC"/>
    <w:lvl w:ilvl="0">
      <w:start w:val="1"/>
      <w:numFmt w:val="decimal"/>
      <w:lvlText w:val="%1."/>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lowerRoman"/>
      <w:lvlText w:val="%3."/>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lowerRoman"/>
      <w:lvlText w:val="%6."/>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lowerRoman"/>
      <w:lvlText w:val="%9."/>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num w:numId="1">
    <w:abstractNumId w:val="18"/>
  </w:num>
  <w:num w:numId="2">
    <w:abstractNumId w:val="13"/>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11"/>
  </w:num>
  <w:num w:numId="12">
    <w:abstractNumId w:val="7"/>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4"/>
  </w:num>
  <w:num w:numId="17">
    <w:abstractNumId w:val="10"/>
  </w:num>
  <w:num w:numId="18">
    <w:abstractNumId w:val="19"/>
  </w:num>
  <w:num w:numId="19">
    <w:abstractNumId w:val="3"/>
  </w:num>
  <w:num w:numId="20">
    <w:abstractNumId w:val="8"/>
  </w:num>
  <w:num w:numId="21">
    <w:abstractNumId w:val="20"/>
  </w:num>
  <w:num w:numId="22">
    <w:abstractNumId w:val="14"/>
  </w:num>
  <w:num w:numId="23">
    <w:abstractNumId w:val="1"/>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7A9"/>
    <w:rsid w:val="00013C4A"/>
    <w:rsid w:val="0004418E"/>
    <w:rsid w:val="000500FF"/>
    <w:rsid w:val="00063AF4"/>
    <w:rsid w:val="000A0285"/>
    <w:rsid w:val="000E1E45"/>
    <w:rsid w:val="000F3C56"/>
    <w:rsid w:val="001022FF"/>
    <w:rsid w:val="001358D7"/>
    <w:rsid w:val="0019431B"/>
    <w:rsid w:val="001F47A9"/>
    <w:rsid w:val="00260EF6"/>
    <w:rsid w:val="00265D9D"/>
    <w:rsid w:val="00281912"/>
    <w:rsid w:val="00292CE1"/>
    <w:rsid w:val="002D365D"/>
    <w:rsid w:val="003018B9"/>
    <w:rsid w:val="00317BE3"/>
    <w:rsid w:val="003533CB"/>
    <w:rsid w:val="00390058"/>
    <w:rsid w:val="003D7284"/>
    <w:rsid w:val="0041126B"/>
    <w:rsid w:val="004536F8"/>
    <w:rsid w:val="00487A69"/>
    <w:rsid w:val="005428D3"/>
    <w:rsid w:val="00556D5B"/>
    <w:rsid w:val="00586364"/>
    <w:rsid w:val="005E13E1"/>
    <w:rsid w:val="00634094"/>
    <w:rsid w:val="00681D73"/>
    <w:rsid w:val="00721372"/>
    <w:rsid w:val="0077473A"/>
    <w:rsid w:val="00795DE4"/>
    <w:rsid w:val="007F5CDC"/>
    <w:rsid w:val="00821A52"/>
    <w:rsid w:val="00826D7E"/>
    <w:rsid w:val="008C4EA9"/>
    <w:rsid w:val="008E710B"/>
    <w:rsid w:val="0090476F"/>
    <w:rsid w:val="00904B08"/>
    <w:rsid w:val="00994F77"/>
    <w:rsid w:val="009A5691"/>
    <w:rsid w:val="009A6E78"/>
    <w:rsid w:val="009D1C18"/>
    <w:rsid w:val="009E337F"/>
    <w:rsid w:val="00B24693"/>
    <w:rsid w:val="00B34A2D"/>
    <w:rsid w:val="00B81168"/>
    <w:rsid w:val="00B915CA"/>
    <w:rsid w:val="00C176AA"/>
    <w:rsid w:val="00C317BC"/>
    <w:rsid w:val="00C95941"/>
    <w:rsid w:val="00CA303E"/>
    <w:rsid w:val="00CD6014"/>
    <w:rsid w:val="00D43032"/>
    <w:rsid w:val="00D86C9A"/>
    <w:rsid w:val="00DA0676"/>
    <w:rsid w:val="00DC79A4"/>
    <w:rsid w:val="00DD34F1"/>
    <w:rsid w:val="00E07DEB"/>
    <w:rsid w:val="00E105E4"/>
    <w:rsid w:val="00E15A16"/>
    <w:rsid w:val="00E63FE8"/>
    <w:rsid w:val="00F1361F"/>
    <w:rsid w:val="00F36BA8"/>
    <w:rsid w:val="00F678C4"/>
    <w:rsid w:val="00FD73C4"/>
    <w:rsid w:val="00FF46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aliases w:val="Заголовок 1x,Нумерованный список 1x"/>
    <w:basedOn w:val="a0"/>
    <w:next w:val="a0"/>
    <w:link w:val="10"/>
    <w:uiPriority w:val="99"/>
    <w:qFormat/>
    <w:rsid w:val="00E15A16"/>
    <w:pPr>
      <w:keepNext/>
      <w:keepLines/>
      <w:numPr>
        <w:numId w:val="5"/>
      </w:numPr>
      <w:spacing w:before="480" w:after="0"/>
      <w:outlineLvl w:val="0"/>
    </w:pPr>
    <w:rPr>
      <w:rFonts w:asciiTheme="majorHAnsi" w:eastAsiaTheme="majorEastAsia" w:hAnsiTheme="majorHAnsi" w:cstheme="majorBidi"/>
      <w:color w:val="365F91" w:themeColor="accent1" w:themeShade="BF"/>
      <w:sz w:val="28"/>
      <w:szCs w:val="28"/>
    </w:rPr>
  </w:style>
  <w:style w:type="paragraph" w:styleId="2">
    <w:name w:val="heading 2"/>
    <w:basedOn w:val="a0"/>
    <w:next w:val="a0"/>
    <w:link w:val="20"/>
    <w:uiPriority w:val="99"/>
    <w:semiHidden/>
    <w:unhideWhenUsed/>
    <w:qFormat/>
    <w:rsid w:val="00E15A16"/>
    <w:pPr>
      <w:keepNext/>
      <w:numPr>
        <w:ilvl w:val="1"/>
        <w:numId w:val="5"/>
      </w:numPr>
      <w:suppressAutoHyphens/>
      <w:spacing w:before="240" w:after="60" w:line="240" w:lineRule="auto"/>
      <w:outlineLvl w:val="1"/>
    </w:pPr>
    <w:rPr>
      <w:rFonts w:ascii="Arial" w:eastAsia="Times New Roman" w:hAnsi="Arial" w:cs="Arial"/>
      <w:b/>
      <w:bCs/>
      <w:i/>
      <w:iCs/>
      <w:sz w:val="28"/>
      <w:szCs w:val="28"/>
      <w:lang w:eastAsia="ar-SA"/>
    </w:rPr>
  </w:style>
  <w:style w:type="paragraph" w:styleId="3">
    <w:name w:val="heading 3"/>
    <w:basedOn w:val="1"/>
    <w:next w:val="a0"/>
    <w:link w:val="30"/>
    <w:uiPriority w:val="99"/>
    <w:semiHidden/>
    <w:unhideWhenUsed/>
    <w:qFormat/>
    <w:rsid w:val="00E15A16"/>
    <w:pPr>
      <w:keepLines w:val="0"/>
      <w:widowControl w:val="0"/>
      <w:numPr>
        <w:ilvl w:val="2"/>
      </w:numPr>
      <w:spacing w:before="120" w:after="60" w:line="240" w:lineRule="atLeast"/>
      <w:outlineLvl w:val="2"/>
    </w:pPr>
    <w:rPr>
      <w:rFonts w:ascii="Arial" w:eastAsia="Calibri" w:hAnsi="Arial" w:cs="Arial"/>
      <w:i/>
      <w:iCs/>
      <w:color w:val="auto"/>
      <w:sz w:val="20"/>
      <w:szCs w:val="20"/>
      <w:lang w:val="en-US" w:eastAsia="ru-RU"/>
    </w:rPr>
  </w:style>
  <w:style w:type="paragraph" w:styleId="4">
    <w:name w:val="heading 4"/>
    <w:basedOn w:val="1"/>
    <w:next w:val="a0"/>
    <w:link w:val="40"/>
    <w:uiPriority w:val="99"/>
    <w:semiHidden/>
    <w:unhideWhenUsed/>
    <w:qFormat/>
    <w:rsid w:val="00E15A16"/>
    <w:pPr>
      <w:keepLines w:val="0"/>
      <w:widowControl w:val="0"/>
      <w:numPr>
        <w:ilvl w:val="3"/>
      </w:numPr>
      <w:spacing w:before="120" w:after="60" w:line="240" w:lineRule="atLeast"/>
      <w:outlineLvl w:val="3"/>
    </w:pPr>
    <w:rPr>
      <w:rFonts w:ascii="Arial" w:eastAsia="Calibri" w:hAnsi="Arial" w:cs="Arial"/>
      <w:color w:val="auto"/>
      <w:sz w:val="20"/>
      <w:szCs w:val="20"/>
      <w:lang w:val="en-US" w:eastAsia="ru-RU"/>
    </w:rPr>
  </w:style>
  <w:style w:type="paragraph" w:styleId="5">
    <w:name w:val="heading 5"/>
    <w:basedOn w:val="a0"/>
    <w:next w:val="a0"/>
    <w:link w:val="50"/>
    <w:uiPriority w:val="99"/>
    <w:semiHidden/>
    <w:unhideWhenUsed/>
    <w:qFormat/>
    <w:rsid w:val="00E15A16"/>
    <w:pPr>
      <w:widowControl w:val="0"/>
      <w:numPr>
        <w:ilvl w:val="4"/>
        <w:numId w:val="5"/>
      </w:numPr>
      <w:spacing w:before="240" w:after="60" w:line="240" w:lineRule="atLeast"/>
      <w:ind w:left="2880"/>
      <w:outlineLvl w:val="4"/>
    </w:pPr>
    <w:rPr>
      <w:rFonts w:ascii="Times New Roman" w:eastAsia="Calibri" w:hAnsi="Times New Roman" w:cs="Times New Roman"/>
      <w:lang w:val="en-US" w:eastAsia="ru-RU"/>
    </w:rPr>
  </w:style>
  <w:style w:type="paragraph" w:styleId="6">
    <w:name w:val="heading 6"/>
    <w:basedOn w:val="a0"/>
    <w:next w:val="a0"/>
    <w:link w:val="60"/>
    <w:uiPriority w:val="99"/>
    <w:semiHidden/>
    <w:unhideWhenUsed/>
    <w:qFormat/>
    <w:rsid w:val="00E15A16"/>
    <w:pPr>
      <w:widowControl w:val="0"/>
      <w:numPr>
        <w:ilvl w:val="5"/>
        <w:numId w:val="5"/>
      </w:numPr>
      <w:spacing w:before="240" w:after="60" w:line="240" w:lineRule="atLeast"/>
      <w:ind w:left="2880"/>
      <w:outlineLvl w:val="5"/>
    </w:pPr>
    <w:rPr>
      <w:rFonts w:ascii="Times New Roman" w:eastAsia="Calibri" w:hAnsi="Times New Roman" w:cs="Times New Roman"/>
      <w:i/>
      <w:iCs/>
      <w:lang w:val="en-US" w:eastAsia="ru-RU"/>
    </w:rPr>
  </w:style>
  <w:style w:type="paragraph" w:styleId="7">
    <w:name w:val="heading 7"/>
    <w:basedOn w:val="a0"/>
    <w:next w:val="a0"/>
    <w:link w:val="70"/>
    <w:uiPriority w:val="99"/>
    <w:semiHidden/>
    <w:unhideWhenUsed/>
    <w:qFormat/>
    <w:rsid w:val="00E15A16"/>
    <w:pPr>
      <w:widowControl w:val="0"/>
      <w:numPr>
        <w:ilvl w:val="6"/>
        <w:numId w:val="5"/>
      </w:numPr>
      <w:spacing w:before="240" w:after="60" w:line="240" w:lineRule="atLeast"/>
      <w:ind w:left="2880"/>
      <w:outlineLvl w:val="6"/>
    </w:pPr>
    <w:rPr>
      <w:rFonts w:ascii="Times New Roman" w:eastAsia="Calibri" w:hAnsi="Times New Roman" w:cs="Times New Roman"/>
      <w:sz w:val="20"/>
      <w:szCs w:val="20"/>
      <w:lang w:val="en-US" w:eastAsia="ru-RU"/>
    </w:rPr>
  </w:style>
  <w:style w:type="paragraph" w:styleId="8">
    <w:name w:val="heading 8"/>
    <w:basedOn w:val="a0"/>
    <w:next w:val="a0"/>
    <w:link w:val="80"/>
    <w:uiPriority w:val="99"/>
    <w:semiHidden/>
    <w:unhideWhenUsed/>
    <w:qFormat/>
    <w:rsid w:val="00E15A16"/>
    <w:pPr>
      <w:widowControl w:val="0"/>
      <w:numPr>
        <w:ilvl w:val="7"/>
        <w:numId w:val="5"/>
      </w:numPr>
      <w:spacing w:before="240" w:after="60" w:line="240" w:lineRule="atLeast"/>
      <w:ind w:left="2880"/>
      <w:outlineLvl w:val="7"/>
    </w:pPr>
    <w:rPr>
      <w:rFonts w:ascii="Times New Roman" w:eastAsia="Calibri" w:hAnsi="Times New Roman" w:cs="Times New Roman"/>
      <w:i/>
      <w:iCs/>
      <w:sz w:val="20"/>
      <w:szCs w:val="20"/>
      <w:lang w:val="en-US" w:eastAsia="ru-RU"/>
    </w:rPr>
  </w:style>
  <w:style w:type="paragraph" w:styleId="9">
    <w:name w:val="heading 9"/>
    <w:basedOn w:val="a0"/>
    <w:next w:val="a0"/>
    <w:link w:val="90"/>
    <w:uiPriority w:val="99"/>
    <w:semiHidden/>
    <w:unhideWhenUsed/>
    <w:qFormat/>
    <w:rsid w:val="00E15A16"/>
    <w:pPr>
      <w:widowControl w:val="0"/>
      <w:numPr>
        <w:ilvl w:val="8"/>
        <w:numId w:val="5"/>
      </w:numPr>
      <w:spacing w:before="240" w:after="60" w:line="240" w:lineRule="atLeast"/>
      <w:ind w:left="2880"/>
      <w:outlineLvl w:val="8"/>
    </w:pPr>
    <w:rPr>
      <w:rFonts w:ascii="Times New Roman" w:eastAsia="Calibri" w:hAnsi="Times New Roman" w:cs="Times New Roman"/>
      <w:b/>
      <w:bCs/>
      <w:i/>
      <w:iCs/>
      <w:sz w:val="18"/>
      <w:szCs w:val="18"/>
      <w:lang w:val="en-US"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1F47A9"/>
    <w:pPr>
      <w:ind w:left="720"/>
      <w:contextualSpacing/>
    </w:pPr>
  </w:style>
  <w:style w:type="character" w:customStyle="1" w:styleId="10">
    <w:name w:val="Заголовок 1 Знак"/>
    <w:aliases w:val="Заголовок 1x Знак,Нумерованный список 1x Знак"/>
    <w:basedOn w:val="a1"/>
    <w:link w:val="1"/>
    <w:uiPriority w:val="99"/>
    <w:rsid w:val="00E15A16"/>
    <w:rPr>
      <w:rFonts w:asciiTheme="majorHAnsi" w:eastAsiaTheme="majorEastAsia" w:hAnsiTheme="majorHAnsi" w:cstheme="majorBidi"/>
      <w:color w:val="365F91" w:themeColor="accent1" w:themeShade="BF"/>
      <w:sz w:val="28"/>
      <w:szCs w:val="28"/>
    </w:rPr>
  </w:style>
  <w:style w:type="character" w:customStyle="1" w:styleId="20">
    <w:name w:val="Заголовок 2 Знак"/>
    <w:basedOn w:val="a1"/>
    <w:link w:val="2"/>
    <w:uiPriority w:val="99"/>
    <w:semiHidden/>
    <w:rsid w:val="00E15A16"/>
    <w:rPr>
      <w:rFonts w:ascii="Arial" w:eastAsia="Times New Roman" w:hAnsi="Arial" w:cs="Arial"/>
      <w:b/>
      <w:bCs/>
      <w:i/>
      <w:iCs/>
      <w:sz w:val="28"/>
      <w:szCs w:val="28"/>
      <w:lang w:eastAsia="ar-SA"/>
    </w:rPr>
  </w:style>
  <w:style w:type="character" w:customStyle="1" w:styleId="30">
    <w:name w:val="Заголовок 3 Знак"/>
    <w:basedOn w:val="a1"/>
    <w:link w:val="3"/>
    <w:uiPriority w:val="99"/>
    <w:semiHidden/>
    <w:rsid w:val="00E15A16"/>
    <w:rPr>
      <w:rFonts w:ascii="Arial" w:eastAsia="Calibri" w:hAnsi="Arial" w:cs="Arial"/>
      <w:i/>
      <w:iCs/>
      <w:sz w:val="20"/>
      <w:szCs w:val="20"/>
      <w:lang w:val="en-US" w:eastAsia="ru-RU"/>
    </w:rPr>
  </w:style>
  <w:style w:type="character" w:customStyle="1" w:styleId="40">
    <w:name w:val="Заголовок 4 Знак"/>
    <w:basedOn w:val="a1"/>
    <w:link w:val="4"/>
    <w:uiPriority w:val="99"/>
    <w:semiHidden/>
    <w:rsid w:val="00E15A16"/>
    <w:rPr>
      <w:rFonts w:ascii="Arial" w:eastAsia="Calibri" w:hAnsi="Arial" w:cs="Arial"/>
      <w:sz w:val="20"/>
      <w:szCs w:val="20"/>
      <w:lang w:val="en-US" w:eastAsia="ru-RU"/>
    </w:rPr>
  </w:style>
  <w:style w:type="character" w:customStyle="1" w:styleId="50">
    <w:name w:val="Заголовок 5 Знак"/>
    <w:basedOn w:val="a1"/>
    <w:link w:val="5"/>
    <w:uiPriority w:val="99"/>
    <w:semiHidden/>
    <w:rsid w:val="00E15A16"/>
    <w:rPr>
      <w:rFonts w:ascii="Times New Roman" w:eastAsia="Calibri" w:hAnsi="Times New Roman" w:cs="Times New Roman"/>
      <w:lang w:val="en-US" w:eastAsia="ru-RU"/>
    </w:rPr>
  </w:style>
  <w:style w:type="character" w:customStyle="1" w:styleId="60">
    <w:name w:val="Заголовок 6 Знак"/>
    <w:basedOn w:val="a1"/>
    <w:link w:val="6"/>
    <w:uiPriority w:val="99"/>
    <w:semiHidden/>
    <w:rsid w:val="00E15A16"/>
    <w:rPr>
      <w:rFonts w:ascii="Times New Roman" w:eastAsia="Calibri" w:hAnsi="Times New Roman" w:cs="Times New Roman"/>
      <w:i/>
      <w:iCs/>
      <w:lang w:val="en-US" w:eastAsia="ru-RU"/>
    </w:rPr>
  </w:style>
  <w:style w:type="character" w:customStyle="1" w:styleId="70">
    <w:name w:val="Заголовок 7 Знак"/>
    <w:basedOn w:val="a1"/>
    <w:link w:val="7"/>
    <w:uiPriority w:val="99"/>
    <w:semiHidden/>
    <w:rsid w:val="00E15A16"/>
    <w:rPr>
      <w:rFonts w:ascii="Times New Roman" w:eastAsia="Calibri" w:hAnsi="Times New Roman" w:cs="Times New Roman"/>
      <w:sz w:val="20"/>
      <w:szCs w:val="20"/>
      <w:lang w:val="en-US" w:eastAsia="ru-RU"/>
    </w:rPr>
  </w:style>
  <w:style w:type="character" w:customStyle="1" w:styleId="80">
    <w:name w:val="Заголовок 8 Знак"/>
    <w:basedOn w:val="a1"/>
    <w:link w:val="8"/>
    <w:uiPriority w:val="99"/>
    <w:semiHidden/>
    <w:rsid w:val="00E15A16"/>
    <w:rPr>
      <w:rFonts w:ascii="Times New Roman" w:eastAsia="Calibri" w:hAnsi="Times New Roman" w:cs="Times New Roman"/>
      <w:i/>
      <w:iCs/>
      <w:sz w:val="20"/>
      <w:szCs w:val="20"/>
      <w:lang w:val="en-US" w:eastAsia="ru-RU"/>
    </w:rPr>
  </w:style>
  <w:style w:type="character" w:customStyle="1" w:styleId="90">
    <w:name w:val="Заголовок 9 Знак"/>
    <w:basedOn w:val="a1"/>
    <w:link w:val="9"/>
    <w:uiPriority w:val="99"/>
    <w:semiHidden/>
    <w:rsid w:val="00E15A16"/>
    <w:rPr>
      <w:rFonts w:ascii="Times New Roman" w:eastAsia="Calibri" w:hAnsi="Times New Roman" w:cs="Times New Roman"/>
      <w:b/>
      <w:bCs/>
      <w:i/>
      <w:iCs/>
      <w:sz w:val="18"/>
      <w:szCs w:val="18"/>
      <w:lang w:val="en-US" w:eastAsia="ru-RU"/>
    </w:rPr>
  </w:style>
  <w:style w:type="paragraph" w:customStyle="1" w:styleId="a">
    <w:name w:val="Раздел договора"/>
    <w:basedOn w:val="a0"/>
    <w:next w:val="a0"/>
    <w:uiPriority w:val="99"/>
    <w:rsid w:val="00E15A16"/>
    <w:pPr>
      <w:keepNext/>
      <w:keepLines/>
      <w:widowControl w:val="0"/>
      <w:numPr>
        <w:numId w:val="6"/>
      </w:numPr>
      <w:spacing w:before="240" w:line="240" w:lineRule="auto"/>
      <w:ind w:left="1080"/>
    </w:pPr>
    <w:rPr>
      <w:rFonts w:ascii="Arial" w:eastAsia="Calibri" w:hAnsi="Arial" w:cs="Arial"/>
      <w:b/>
      <w:bCs/>
      <w:caps/>
      <w:sz w:val="20"/>
      <w:szCs w:val="20"/>
      <w:lang w:eastAsia="ru-RU"/>
    </w:rPr>
  </w:style>
  <w:style w:type="character" w:styleId="a5">
    <w:name w:val="annotation reference"/>
    <w:basedOn w:val="a1"/>
    <w:uiPriority w:val="99"/>
    <w:semiHidden/>
    <w:unhideWhenUsed/>
    <w:rsid w:val="00DA0676"/>
    <w:rPr>
      <w:sz w:val="16"/>
      <w:szCs w:val="16"/>
    </w:rPr>
  </w:style>
  <w:style w:type="paragraph" w:styleId="a6">
    <w:name w:val="annotation text"/>
    <w:basedOn w:val="a0"/>
    <w:link w:val="a7"/>
    <w:uiPriority w:val="99"/>
    <w:semiHidden/>
    <w:unhideWhenUsed/>
    <w:rsid w:val="00DA0676"/>
    <w:pPr>
      <w:spacing w:line="240" w:lineRule="auto"/>
    </w:pPr>
    <w:rPr>
      <w:sz w:val="20"/>
      <w:szCs w:val="20"/>
    </w:rPr>
  </w:style>
  <w:style w:type="character" w:customStyle="1" w:styleId="a7">
    <w:name w:val="Текст примечания Знак"/>
    <w:basedOn w:val="a1"/>
    <w:link w:val="a6"/>
    <w:uiPriority w:val="99"/>
    <w:semiHidden/>
    <w:rsid w:val="00DA0676"/>
    <w:rPr>
      <w:sz w:val="20"/>
      <w:szCs w:val="20"/>
    </w:rPr>
  </w:style>
  <w:style w:type="paragraph" w:styleId="a8">
    <w:name w:val="annotation subject"/>
    <w:basedOn w:val="a6"/>
    <w:next w:val="a6"/>
    <w:link w:val="a9"/>
    <w:uiPriority w:val="99"/>
    <w:semiHidden/>
    <w:unhideWhenUsed/>
    <w:rsid w:val="00DA0676"/>
    <w:rPr>
      <w:b/>
      <w:bCs/>
    </w:rPr>
  </w:style>
  <w:style w:type="character" w:customStyle="1" w:styleId="a9">
    <w:name w:val="Тема примечания Знак"/>
    <w:basedOn w:val="a7"/>
    <w:link w:val="a8"/>
    <w:uiPriority w:val="99"/>
    <w:semiHidden/>
    <w:rsid w:val="00DA0676"/>
    <w:rPr>
      <w:b/>
      <w:bCs/>
      <w:sz w:val="20"/>
      <w:szCs w:val="20"/>
    </w:rPr>
  </w:style>
  <w:style w:type="paragraph" w:styleId="aa">
    <w:name w:val="Balloon Text"/>
    <w:basedOn w:val="a0"/>
    <w:link w:val="ab"/>
    <w:uiPriority w:val="99"/>
    <w:semiHidden/>
    <w:unhideWhenUsed/>
    <w:rsid w:val="00DA0676"/>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DA0676"/>
    <w:rPr>
      <w:rFonts w:ascii="Tahoma" w:hAnsi="Tahoma" w:cs="Tahoma"/>
      <w:sz w:val="16"/>
      <w:szCs w:val="16"/>
    </w:rPr>
  </w:style>
  <w:style w:type="paragraph" w:styleId="ac">
    <w:name w:val="header"/>
    <w:basedOn w:val="a0"/>
    <w:link w:val="ad"/>
    <w:uiPriority w:val="99"/>
    <w:unhideWhenUsed/>
    <w:rsid w:val="00D43032"/>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D43032"/>
  </w:style>
  <w:style w:type="paragraph" w:styleId="ae">
    <w:name w:val="footer"/>
    <w:basedOn w:val="a0"/>
    <w:link w:val="af"/>
    <w:uiPriority w:val="99"/>
    <w:unhideWhenUsed/>
    <w:rsid w:val="00D43032"/>
    <w:pPr>
      <w:tabs>
        <w:tab w:val="center" w:pos="4677"/>
        <w:tab w:val="right" w:pos="9355"/>
      </w:tabs>
      <w:spacing w:after="0" w:line="240" w:lineRule="auto"/>
    </w:pPr>
  </w:style>
  <w:style w:type="character" w:customStyle="1" w:styleId="af">
    <w:name w:val="Нижний колонтитул Знак"/>
    <w:basedOn w:val="a1"/>
    <w:link w:val="ae"/>
    <w:uiPriority w:val="99"/>
    <w:rsid w:val="00D43032"/>
  </w:style>
  <w:style w:type="paragraph" w:customStyle="1" w:styleId="11">
    <w:name w:val="Абзац списка1"/>
    <w:basedOn w:val="a0"/>
    <w:rsid w:val="000F3C56"/>
    <w:pPr>
      <w:ind w:left="720"/>
    </w:pPr>
    <w:rPr>
      <w:rFonts w:ascii="Calibri" w:eastAsia="Times New Roman" w:hAnsi="Calibri" w:cs="Times New Roman"/>
    </w:rPr>
  </w:style>
  <w:style w:type="table" w:styleId="af0">
    <w:name w:val="Table Grid"/>
    <w:basedOn w:val="a2"/>
    <w:uiPriority w:val="59"/>
    <w:rsid w:val="009E3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aliases w:val="Заголовок 1x,Нумерованный список 1x"/>
    <w:basedOn w:val="a0"/>
    <w:next w:val="a0"/>
    <w:link w:val="10"/>
    <w:uiPriority w:val="99"/>
    <w:qFormat/>
    <w:rsid w:val="00E15A16"/>
    <w:pPr>
      <w:keepNext/>
      <w:keepLines/>
      <w:numPr>
        <w:numId w:val="5"/>
      </w:numPr>
      <w:spacing w:before="480" w:after="0"/>
      <w:outlineLvl w:val="0"/>
    </w:pPr>
    <w:rPr>
      <w:rFonts w:asciiTheme="majorHAnsi" w:eastAsiaTheme="majorEastAsia" w:hAnsiTheme="majorHAnsi" w:cstheme="majorBidi"/>
      <w:color w:val="365F91" w:themeColor="accent1" w:themeShade="BF"/>
      <w:sz w:val="28"/>
      <w:szCs w:val="28"/>
    </w:rPr>
  </w:style>
  <w:style w:type="paragraph" w:styleId="2">
    <w:name w:val="heading 2"/>
    <w:basedOn w:val="a0"/>
    <w:next w:val="a0"/>
    <w:link w:val="20"/>
    <w:uiPriority w:val="99"/>
    <w:semiHidden/>
    <w:unhideWhenUsed/>
    <w:qFormat/>
    <w:rsid w:val="00E15A16"/>
    <w:pPr>
      <w:keepNext/>
      <w:numPr>
        <w:ilvl w:val="1"/>
        <w:numId w:val="5"/>
      </w:numPr>
      <w:suppressAutoHyphens/>
      <w:spacing w:before="240" w:after="60" w:line="240" w:lineRule="auto"/>
      <w:outlineLvl w:val="1"/>
    </w:pPr>
    <w:rPr>
      <w:rFonts w:ascii="Arial" w:eastAsia="Times New Roman" w:hAnsi="Arial" w:cs="Arial"/>
      <w:b/>
      <w:bCs/>
      <w:i/>
      <w:iCs/>
      <w:sz w:val="28"/>
      <w:szCs w:val="28"/>
      <w:lang w:eastAsia="ar-SA"/>
    </w:rPr>
  </w:style>
  <w:style w:type="paragraph" w:styleId="3">
    <w:name w:val="heading 3"/>
    <w:basedOn w:val="1"/>
    <w:next w:val="a0"/>
    <w:link w:val="30"/>
    <w:uiPriority w:val="99"/>
    <w:semiHidden/>
    <w:unhideWhenUsed/>
    <w:qFormat/>
    <w:rsid w:val="00E15A16"/>
    <w:pPr>
      <w:keepLines w:val="0"/>
      <w:widowControl w:val="0"/>
      <w:numPr>
        <w:ilvl w:val="2"/>
      </w:numPr>
      <w:spacing w:before="120" w:after="60" w:line="240" w:lineRule="atLeast"/>
      <w:outlineLvl w:val="2"/>
    </w:pPr>
    <w:rPr>
      <w:rFonts w:ascii="Arial" w:eastAsia="Calibri" w:hAnsi="Arial" w:cs="Arial"/>
      <w:i/>
      <w:iCs/>
      <w:color w:val="auto"/>
      <w:sz w:val="20"/>
      <w:szCs w:val="20"/>
      <w:lang w:val="en-US" w:eastAsia="ru-RU"/>
    </w:rPr>
  </w:style>
  <w:style w:type="paragraph" w:styleId="4">
    <w:name w:val="heading 4"/>
    <w:basedOn w:val="1"/>
    <w:next w:val="a0"/>
    <w:link w:val="40"/>
    <w:uiPriority w:val="99"/>
    <w:semiHidden/>
    <w:unhideWhenUsed/>
    <w:qFormat/>
    <w:rsid w:val="00E15A16"/>
    <w:pPr>
      <w:keepLines w:val="0"/>
      <w:widowControl w:val="0"/>
      <w:numPr>
        <w:ilvl w:val="3"/>
      </w:numPr>
      <w:spacing w:before="120" w:after="60" w:line="240" w:lineRule="atLeast"/>
      <w:outlineLvl w:val="3"/>
    </w:pPr>
    <w:rPr>
      <w:rFonts w:ascii="Arial" w:eastAsia="Calibri" w:hAnsi="Arial" w:cs="Arial"/>
      <w:color w:val="auto"/>
      <w:sz w:val="20"/>
      <w:szCs w:val="20"/>
      <w:lang w:val="en-US" w:eastAsia="ru-RU"/>
    </w:rPr>
  </w:style>
  <w:style w:type="paragraph" w:styleId="5">
    <w:name w:val="heading 5"/>
    <w:basedOn w:val="a0"/>
    <w:next w:val="a0"/>
    <w:link w:val="50"/>
    <w:uiPriority w:val="99"/>
    <w:semiHidden/>
    <w:unhideWhenUsed/>
    <w:qFormat/>
    <w:rsid w:val="00E15A16"/>
    <w:pPr>
      <w:widowControl w:val="0"/>
      <w:numPr>
        <w:ilvl w:val="4"/>
        <w:numId w:val="5"/>
      </w:numPr>
      <w:spacing w:before="240" w:after="60" w:line="240" w:lineRule="atLeast"/>
      <w:ind w:left="2880"/>
      <w:outlineLvl w:val="4"/>
    </w:pPr>
    <w:rPr>
      <w:rFonts w:ascii="Times New Roman" w:eastAsia="Calibri" w:hAnsi="Times New Roman" w:cs="Times New Roman"/>
      <w:lang w:val="en-US" w:eastAsia="ru-RU"/>
    </w:rPr>
  </w:style>
  <w:style w:type="paragraph" w:styleId="6">
    <w:name w:val="heading 6"/>
    <w:basedOn w:val="a0"/>
    <w:next w:val="a0"/>
    <w:link w:val="60"/>
    <w:uiPriority w:val="99"/>
    <w:semiHidden/>
    <w:unhideWhenUsed/>
    <w:qFormat/>
    <w:rsid w:val="00E15A16"/>
    <w:pPr>
      <w:widowControl w:val="0"/>
      <w:numPr>
        <w:ilvl w:val="5"/>
        <w:numId w:val="5"/>
      </w:numPr>
      <w:spacing w:before="240" w:after="60" w:line="240" w:lineRule="atLeast"/>
      <w:ind w:left="2880"/>
      <w:outlineLvl w:val="5"/>
    </w:pPr>
    <w:rPr>
      <w:rFonts w:ascii="Times New Roman" w:eastAsia="Calibri" w:hAnsi="Times New Roman" w:cs="Times New Roman"/>
      <w:i/>
      <w:iCs/>
      <w:lang w:val="en-US" w:eastAsia="ru-RU"/>
    </w:rPr>
  </w:style>
  <w:style w:type="paragraph" w:styleId="7">
    <w:name w:val="heading 7"/>
    <w:basedOn w:val="a0"/>
    <w:next w:val="a0"/>
    <w:link w:val="70"/>
    <w:uiPriority w:val="99"/>
    <w:semiHidden/>
    <w:unhideWhenUsed/>
    <w:qFormat/>
    <w:rsid w:val="00E15A16"/>
    <w:pPr>
      <w:widowControl w:val="0"/>
      <w:numPr>
        <w:ilvl w:val="6"/>
        <w:numId w:val="5"/>
      </w:numPr>
      <w:spacing w:before="240" w:after="60" w:line="240" w:lineRule="atLeast"/>
      <w:ind w:left="2880"/>
      <w:outlineLvl w:val="6"/>
    </w:pPr>
    <w:rPr>
      <w:rFonts w:ascii="Times New Roman" w:eastAsia="Calibri" w:hAnsi="Times New Roman" w:cs="Times New Roman"/>
      <w:sz w:val="20"/>
      <w:szCs w:val="20"/>
      <w:lang w:val="en-US" w:eastAsia="ru-RU"/>
    </w:rPr>
  </w:style>
  <w:style w:type="paragraph" w:styleId="8">
    <w:name w:val="heading 8"/>
    <w:basedOn w:val="a0"/>
    <w:next w:val="a0"/>
    <w:link w:val="80"/>
    <w:uiPriority w:val="99"/>
    <w:semiHidden/>
    <w:unhideWhenUsed/>
    <w:qFormat/>
    <w:rsid w:val="00E15A16"/>
    <w:pPr>
      <w:widowControl w:val="0"/>
      <w:numPr>
        <w:ilvl w:val="7"/>
        <w:numId w:val="5"/>
      </w:numPr>
      <w:spacing w:before="240" w:after="60" w:line="240" w:lineRule="atLeast"/>
      <w:ind w:left="2880"/>
      <w:outlineLvl w:val="7"/>
    </w:pPr>
    <w:rPr>
      <w:rFonts w:ascii="Times New Roman" w:eastAsia="Calibri" w:hAnsi="Times New Roman" w:cs="Times New Roman"/>
      <w:i/>
      <w:iCs/>
      <w:sz w:val="20"/>
      <w:szCs w:val="20"/>
      <w:lang w:val="en-US" w:eastAsia="ru-RU"/>
    </w:rPr>
  </w:style>
  <w:style w:type="paragraph" w:styleId="9">
    <w:name w:val="heading 9"/>
    <w:basedOn w:val="a0"/>
    <w:next w:val="a0"/>
    <w:link w:val="90"/>
    <w:uiPriority w:val="99"/>
    <w:semiHidden/>
    <w:unhideWhenUsed/>
    <w:qFormat/>
    <w:rsid w:val="00E15A16"/>
    <w:pPr>
      <w:widowControl w:val="0"/>
      <w:numPr>
        <w:ilvl w:val="8"/>
        <w:numId w:val="5"/>
      </w:numPr>
      <w:spacing w:before="240" w:after="60" w:line="240" w:lineRule="atLeast"/>
      <w:ind w:left="2880"/>
      <w:outlineLvl w:val="8"/>
    </w:pPr>
    <w:rPr>
      <w:rFonts w:ascii="Times New Roman" w:eastAsia="Calibri" w:hAnsi="Times New Roman" w:cs="Times New Roman"/>
      <w:b/>
      <w:bCs/>
      <w:i/>
      <w:iCs/>
      <w:sz w:val="18"/>
      <w:szCs w:val="18"/>
      <w:lang w:val="en-US"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1F47A9"/>
    <w:pPr>
      <w:ind w:left="720"/>
      <w:contextualSpacing/>
    </w:pPr>
  </w:style>
  <w:style w:type="character" w:customStyle="1" w:styleId="10">
    <w:name w:val="Заголовок 1 Знак"/>
    <w:aliases w:val="Заголовок 1x Знак,Нумерованный список 1x Знак"/>
    <w:basedOn w:val="a1"/>
    <w:link w:val="1"/>
    <w:uiPriority w:val="99"/>
    <w:rsid w:val="00E15A16"/>
    <w:rPr>
      <w:rFonts w:asciiTheme="majorHAnsi" w:eastAsiaTheme="majorEastAsia" w:hAnsiTheme="majorHAnsi" w:cstheme="majorBidi"/>
      <w:color w:val="365F91" w:themeColor="accent1" w:themeShade="BF"/>
      <w:sz w:val="28"/>
      <w:szCs w:val="28"/>
    </w:rPr>
  </w:style>
  <w:style w:type="character" w:customStyle="1" w:styleId="20">
    <w:name w:val="Заголовок 2 Знак"/>
    <w:basedOn w:val="a1"/>
    <w:link w:val="2"/>
    <w:uiPriority w:val="99"/>
    <w:semiHidden/>
    <w:rsid w:val="00E15A16"/>
    <w:rPr>
      <w:rFonts w:ascii="Arial" w:eastAsia="Times New Roman" w:hAnsi="Arial" w:cs="Arial"/>
      <w:b/>
      <w:bCs/>
      <w:i/>
      <w:iCs/>
      <w:sz w:val="28"/>
      <w:szCs w:val="28"/>
      <w:lang w:eastAsia="ar-SA"/>
    </w:rPr>
  </w:style>
  <w:style w:type="character" w:customStyle="1" w:styleId="30">
    <w:name w:val="Заголовок 3 Знак"/>
    <w:basedOn w:val="a1"/>
    <w:link w:val="3"/>
    <w:uiPriority w:val="99"/>
    <w:semiHidden/>
    <w:rsid w:val="00E15A16"/>
    <w:rPr>
      <w:rFonts w:ascii="Arial" w:eastAsia="Calibri" w:hAnsi="Arial" w:cs="Arial"/>
      <w:i/>
      <w:iCs/>
      <w:sz w:val="20"/>
      <w:szCs w:val="20"/>
      <w:lang w:val="en-US" w:eastAsia="ru-RU"/>
    </w:rPr>
  </w:style>
  <w:style w:type="character" w:customStyle="1" w:styleId="40">
    <w:name w:val="Заголовок 4 Знак"/>
    <w:basedOn w:val="a1"/>
    <w:link w:val="4"/>
    <w:uiPriority w:val="99"/>
    <w:semiHidden/>
    <w:rsid w:val="00E15A16"/>
    <w:rPr>
      <w:rFonts w:ascii="Arial" w:eastAsia="Calibri" w:hAnsi="Arial" w:cs="Arial"/>
      <w:sz w:val="20"/>
      <w:szCs w:val="20"/>
      <w:lang w:val="en-US" w:eastAsia="ru-RU"/>
    </w:rPr>
  </w:style>
  <w:style w:type="character" w:customStyle="1" w:styleId="50">
    <w:name w:val="Заголовок 5 Знак"/>
    <w:basedOn w:val="a1"/>
    <w:link w:val="5"/>
    <w:uiPriority w:val="99"/>
    <w:semiHidden/>
    <w:rsid w:val="00E15A16"/>
    <w:rPr>
      <w:rFonts w:ascii="Times New Roman" w:eastAsia="Calibri" w:hAnsi="Times New Roman" w:cs="Times New Roman"/>
      <w:lang w:val="en-US" w:eastAsia="ru-RU"/>
    </w:rPr>
  </w:style>
  <w:style w:type="character" w:customStyle="1" w:styleId="60">
    <w:name w:val="Заголовок 6 Знак"/>
    <w:basedOn w:val="a1"/>
    <w:link w:val="6"/>
    <w:uiPriority w:val="99"/>
    <w:semiHidden/>
    <w:rsid w:val="00E15A16"/>
    <w:rPr>
      <w:rFonts w:ascii="Times New Roman" w:eastAsia="Calibri" w:hAnsi="Times New Roman" w:cs="Times New Roman"/>
      <w:i/>
      <w:iCs/>
      <w:lang w:val="en-US" w:eastAsia="ru-RU"/>
    </w:rPr>
  </w:style>
  <w:style w:type="character" w:customStyle="1" w:styleId="70">
    <w:name w:val="Заголовок 7 Знак"/>
    <w:basedOn w:val="a1"/>
    <w:link w:val="7"/>
    <w:uiPriority w:val="99"/>
    <w:semiHidden/>
    <w:rsid w:val="00E15A16"/>
    <w:rPr>
      <w:rFonts w:ascii="Times New Roman" w:eastAsia="Calibri" w:hAnsi="Times New Roman" w:cs="Times New Roman"/>
      <w:sz w:val="20"/>
      <w:szCs w:val="20"/>
      <w:lang w:val="en-US" w:eastAsia="ru-RU"/>
    </w:rPr>
  </w:style>
  <w:style w:type="character" w:customStyle="1" w:styleId="80">
    <w:name w:val="Заголовок 8 Знак"/>
    <w:basedOn w:val="a1"/>
    <w:link w:val="8"/>
    <w:uiPriority w:val="99"/>
    <w:semiHidden/>
    <w:rsid w:val="00E15A16"/>
    <w:rPr>
      <w:rFonts w:ascii="Times New Roman" w:eastAsia="Calibri" w:hAnsi="Times New Roman" w:cs="Times New Roman"/>
      <w:i/>
      <w:iCs/>
      <w:sz w:val="20"/>
      <w:szCs w:val="20"/>
      <w:lang w:val="en-US" w:eastAsia="ru-RU"/>
    </w:rPr>
  </w:style>
  <w:style w:type="character" w:customStyle="1" w:styleId="90">
    <w:name w:val="Заголовок 9 Знак"/>
    <w:basedOn w:val="a1"/>
    <w:link w:val="9"/>
    <w:uiPriority w:val="99"/>
    <w:semiHidden/>
    <w:rsid w:val="00E15A16"/>
    <w:rPr>
      <w:rFonts w:ascii="Times New Roman" w:eastAsia="Calibri" w:hAnsi="Times New Roman" w:cs="Times New Roman"/>
      <w:b/>
      <w:bCs/>
      <w:i/>
      <w:iCs/>
      <w:sz w:val="18"/>
      <w:szCs w:val="18"/>
      <w:lang w:val="en-US" w:eastAsia="ru-RU"/>
    </w:rPr>
  </w:style>
  <w:style w:type="paragraph" w:customStyle="1" w:styleId="a">
    <w:name w:val="Раздел договора"/>
    <w:basedOn w:val="a0"/>
    <w:next w:val="a0"/>
    <w:uiPriority w:val="99"/>
    <w:rsid w:val="00E15A16"/>
    <w:pPr>
      <w:keepNext/>
      <w:keepLines/>
      <w:widowControl w:val="0"/>
      <w:numPr>
        <w:numId w:val="6"/>
      </w:numPr>
      <w:spacing w:before="240" w:line="240" w:lineRule="auto"/>
      <w:ind w:left="1080"/>
    </w:pPr>
    <w:rPr>
      <w:rFonts w:ascii="Arial" w:eastAsia="Calibri" w:hAnsi="Arial" w:cs="Arial"/>
      <w:b/>
      <w:bCs/>
      <w:caps/>
      <w:sz w:val="20"/>
      <w:szCs w:val="20"/>
      <w:lang w:eastAsia="ru-RU"/>
    </w:rPr>
  </w:style>
  <w:style w:type="character" w:styleId="a5">
    <w:name w:val="annotation reference"/>
    <w:basedOn w:val="a1"/>
    <w:uiPriority w:val="99"/>
    <w:semiHidden/>
    <w:unhideWhenUsed/>
    <w:rsid w:val="00DA0676"/>
    <w:rPr>
      <w:sz w:val="16"/>
      <w:szCs w:val="16"/>
    </w:rPr>
  </w:style>
  <w:style w:type="paragraph" w:styleId="a6">
    <w:name w:val="annotation text"/>
    <w:basedOn w:val="a0"/>
    <w:link w:val="a7"/>
    <w:uiPriority w:val="99"/>
    <w:semiHidden/>
    <w:unhideWhenUsed/>
    <w:rsid w:val="00DA0676"/>
    <w:pPr>
      <w:spacing w:line="240" w:lineRule="auto"/>
    </w:pPr>
    <w:rPr>
      <w:sz w:val="20"/>
      <w:szCs w:val="20"/>
    </w:rPr>
  </w:style>
  <w:style w:type="character" w:customStyle="1" w:styleId="a7">
    <w:name w:val="Текст примечания Знак"/>
    <w:basedOn w:val="a1"/>
    <w:link w:val="a6"/>
    <w:uiPriority w:val="99"/>
    <w:semiHidden/>
    <w:rsid w:val="00DA0676"/>
    <w:rPr>
      <w:sz w:val="20"/>
      <w:szCs w:val="20"/>
    </w:rPr>
  </w:style>
  <w:style w:type="paragraph" w:styleId="a8">
    <w:name w:val="annotation subject"/>
    <w:basedOn w:val="a6"/>
    <w:next w:val="a6"/>
    <w:link w:val="a9"/>
    <w:uiPriority w:val="99"/>
    <w:semiHidden/>
    <w:unhideWhenUsed/>
    <w:rsid w:val="00DA0676"/>
    <w:rPr>
      <w:b/>
      <w:bCs/>
    </w:rPr>
  </w:style>
  <w:style w:type="character" w:customStyle="1" w:styleId="a9">
    <w:name w:val="Тема примечания Знак"/>
    <w:basedOn w:val="a7"/>
    <w:link w:val="a8"/>
    <w:uiPriority w:val="99"/>
    <w:semiHidden/>
    <w:rsid w:val="00DA0676"/>
    <w:rPr>
      <w:b/>
      <w:bCs/>
      <w:sz w:val="20"/>
      <w:szCs w:val="20"/>
    </w:rPr>
  </w:style>
  <w:style w:type="paragraph" w:styleId="aa">
    <w:name w:val="Balloon Text"/>
    <w:basedOn w:val="a0"/>
    <w:link w:val="ab"/>
    <w:uiPriority w:val="99"/>
    <w:semiHidden/>
    <w:unhideWhenUsed/>
    <w:rsid w:val="00DA0676"/>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DA0676"/>
    <w:rPr>
      <w:rFonts w:ascii="Tahoma" w:hAnsi="Tahoma" w:cs="Tahoma"/>
      <w:sz w:val="16"/>
      <w:szCs w:val="16"/>
    </w:rPr>
  </w:style>
  <w:style w:type="paragraph" w:styleId="ac">
    <w:name w:val="header"/>
    <w:basedOn w:val="a0"/>
    <w:link w:val="ad"/>
    <w:uiPriority w:val="99"/>
    <w:unhideWhenUsed/>
    <w:rsid w:val="00D43032"/>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D43032"/>
  </w:style>
  <w:style w:type="paragraph" w:styleId="ae">
    <w:name w:val="footer"/>
    <w:basedOn w:val="a0"/>
    <w:link w:val="af"/>
    <w:uiPriority w:val="99"/>
    <w:unhideWhenUsed/>
    <w:rsid w:val="00D43032"/>
    <w:pPr>
      <w:tabs>
        <w:tab w:val="center" w:pos="4677"/>
        <w:tab w:val="right" w:pos="9355"/>
      </w:tabs>
      <w:spacing w:after="0" w:line="240" w:lineRule="auto"/>
    </w:pPr>
  </w:style>
  <w:style w:type="character" w:customStyle="1" w:styleId="af">
    <w:name w:val="Нижний колонтитул Знак"/>
    <w:basedOn w:val="a1"/>
    <w:link w:val="ae"/>
    <w:uiPriority w:val="99"/>
    <w:rsid w:val="00D43032"/>
  </w:style>
  <w:style w:type="paragraph" w:customStyle="1" w:styleId="11">
    <w:name w:val="Абзац списка1"/>
    <w:basedOn w:val="a0"/>
    <w:rsid w:val="000F3C56"/>
    <w:pPr>
      <w:ind w:left="720"/>
    </w:pPr>
    <w:rPr>
      <w:rFonts w:ascii="Calibri" w:eastAsia="Times New Roman" w:hAnsi="Calibri" w:cs="Times New Roman"/>
    </w:rPr>
  </w:style>
  <w:style w:type="table" w:styleId="af0">
    <w:name w:val="Table Grid"/>
    <w:basedOn w:val="a2"/>
    <w:uiPriority w:val="59"/>
    <w:rsid w:val="009E3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928445">
      <w:bodyDiv w:val="1"/>
      <w:marLeft w:val="0"/>
      <w:marRight w:val="0"/>
      <w:marTop w:val="0"/>
      <w:marBottom w:val="0"/>
      <w:divBdr>
        <w:top w:val="none" w:sz="0" w:space="0" w:color="auto"/>
        <w:left w:val="none" w:sz="0" w:space="0" w:color="auto"/>
        <w:bottom w:val="none" w:sz="0" w:space="0" w:color="auto"/>
        <w:right w:val="none" w:sz="0" w:space="0" w:color="auto"/>
      </w:divBdr>
    </w:div>
    <w:div w:id="703486085">
      <w:bodyDiv w:val="1"/>
      <w:marLeft w:val="0"/>
      <w:marRight w:val="0"/>
      <w:marTop w:val="0"/>
      <w:marBottom w:val="0"/>
      <w:divBdr>
        <w:top w:val="none" w:sz="0" w:space="0" w:color="auto"/>
        <w:left w:val="none" w:sz="0" w:space="0" w:color="auto"/>
        <w:bottom w:val="none" w:sz="0" w:space="0" w:color="auto"/>
        <w:right w:val="none" w:sz="0" w:space="0" w:color="auto"/>
      </w:divBdr>
    </w:div>
    <w:div w:id="1102914990">
      <w:bodyDiv w:val="1"/>
      <w:marLeft w:val="0"/>
      <w:marRight w:val="0"/>
      <w:marTop w:val="0"/>
      <w:marBottom w:val="0"/>
      <w:divBdr>
        <w:top w:val="none" w:sz="0" w:space="0" w:color="auto"/>
        <w:left w:val="none" w:sz="0" w:space="0" w:color="auto"/>
        <w:bottom w:val="none" w:sz="0" w:space="0" w:color="auto"/>
        <w:right w:val="none" w:sz="0" w:space="0" w:color="auto"/>
      </w:divBdr>
    </w:div>
    <w:div w:id="1260992263">
      <w:bodyDiv w:val="1"/>
      <w:marLeft w:val="0"/>
      <w:marRight w:val="0"/>
      <w:marTop w:val="0"/>
      <w:marBottom w:val="0"/>
      <w:divBdr>
        <w:top w:val="none" w:sz="0" w:space="0" w:color="auto"/>
        <w:left w:val="none" w:sz="0" w:space="0" w:color="auto"/>
        <w:bottom w:val="none" w:sz="0" w:space="0" w:color="auto"/>
        <w:right w:val="none" w:sz="0" w:space="0" w:color="auto"/>
      </w:divBdr>
    </w:div>
    <w:div w:id="1663924754">
      <w:bodyDiv w:val="1"/>
      <w:marLeft w:val="0"/>
      <w:marRight w:val="0"/>
      <w:marTop w:val="0"/>
      <w:marBottom w:val="0"/>
      <w:divBdr>
        <w:top w:val="none" w:sz="0" w:space="0" w:color="auto"/>
        <w:left w:val="none" w:sz="0" w:space="0" w:color="auto"/>
        <w:bottom w:val="none" w:sz="0" w:space="0" w:color="auto"/>
        <w:right w:val="none" w:sz="0" w:space="0" w:color="auto"/>
      </w:divBdr>
    </w:div>
    <w:div w:id="205037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22</Pages>
  <Words>5788</Words>
  <Characters>32994</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Е.Капустина</cp:lastModifiedBy>
  <cp:revision>6</cp:revision>
  <dcterms:created xsi:type="dcterms:W3CDTF">2014-03-27T05:19:00Z</dcterms:created>
  <dcterms:modified xsi:type="dcterms:W3CDTF">2014-03-28T09:44:00Z</dcterms:modified>
</cp:coreProperties>
</file>